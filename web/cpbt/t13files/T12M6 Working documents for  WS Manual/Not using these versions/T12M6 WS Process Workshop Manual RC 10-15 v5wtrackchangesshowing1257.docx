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Raymond </w:t>
      </w:r>
      <w:proofErr w:type="spellStart"/>
      <w:r>
        <w:rPr>
          <w:rFonts w:ascii="Times"/>
          <w:b/>
          <w:bCs/>
          <w:sz w:val="24"/>
          <w:szCs w:val="24"/>
        </w:rPr>
        <w:t>Castellino</w:t>
      </w:r>
      <w:proofErr w:type="spellEnd"/>
      <w:r>
        <w:rPr>
          <w:rFonts w:ascii="Times"/>
          <w:b/>
          <w:bCs/>
          <w:sz w:val="24"/>
          <w:szCs w:val="24"/>
        </w:rPr>
        <w:t>,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w:t>
      </w:r>
      <w:proofErr w:type="spellStart"/>
      <w:r>
        <w:rPr>
          <w:rFonts w:ascii="Times New Roman"/>
          <w:b/>
          <w:bCs/>
          <w:i/>
          <w:iCs/>
          <w:sz w:val="24"/>
          <w:szCs w:val="24"/>
          <w:lang w:val="fr-FR"/>
        </w:rPr>
        <w:t>June</w:t>
      </w:r>
      <w:proofErr w:type="spellEnd"/>
      <w:r>
        <w:rPr>
          <w:rFonts w:ascii="Times New Roman"/>
          <w:b/>
          <w:bCs/>
          <w:i/>
          <w:iCs/>
          <w:sz w:val="24"/>
          <w:szCs w:val="24"/>
          <w:lang w:val="fr-FR"/>
        </w:rPr>
        <w:t xml:space="preserve"> 2014</w:t>
      </w:r>
      <w:r>
        <w:rPr>
          <w:rFonts w:ascii="Times New Roman"/>
          <w:b/>
          <w:bCs/>
          <w:i/>
          <w:iCs/>
          <w:sz w:val="24"/>
          <w:szCs w:val="24"/>
        </w:rPr>
        <w:t xml:space="preserve"> and February</w:t>
      </w:r>
      <w:ins w:id="0" w:author="Raymond Castellino" w:date="2015-11-06T12:08:00Z">
        <w:r w:rsidR="00EE2B7A">
          <w:rPr>
            <w:rFonts w:ascii="Times New Roman"/>
            <w:b/>
            <w:bCs/>
            <w:i/>
            <w:iCs/>
            <w:sz w:val="24"/>
            <w:szCs w:val="24"/>
          </w:rPr>
          <w:t>,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 xml:space="preserve">The information contained in this document is proprietary and is the intellectual property of </w:t>
      </w:r>
      <w:proofErr w:type="spellStart"/>
      <w:r>
        <w:rPr>
          <w:rFonts w:ascii="Times New Roman"/>
          <w:b/>
          <w:bCs/>
          <w:i/>
          <w:iCs/>
          <w:sz w:val="24"/>
          <w:szCs w:val="24"/>
        </w:rPr>
        <w:t>Castellino</w:t>
      </w:r>
      <w:proofErr w:type="spellEnd"/>
      <w:r>
        <w:rPr>
          <w:rFonts w:ascii="Times New Roman"/>
          <w:b/>
          <w:bCs/>
          <w:i/>
          <w:iCs/>
          <w:sz w:val="24"/>
          <w:szCs w:val="24"/>
        </w:rPr>
        <w:t xml:space="preserve"> Training Corporation. You are in possession of this document because you are trainee in the </w:t>
      </w:r>
      <w:proofErr w:type="spellStart"/>
      <w:r>
        <w:rPr>
          <w:rFonts w:ascii="Times New Roman"/>
          <w:b/>
          <w:bCs/>
          <w:i/>
          <w:iCs/>
          <w:sz w:val="24"/>
          <w:szCs w:val="24"/>
        </w:rPr>
        <w:t>Castellino</w:t>
      </w:r>
      <w:proofErr w:type="spellEnd"/>
      <w:r>
        <w:rPr>
          <w:rFonts w:ascii="Times New Roman"/>
          <w:b/>
          <w:bCs/>
          <w:i/>
          <w:iCs/>
          <w:sz w:val="24"/>
          <w:szCs w:val="24"/>
        </w:rPr>
        <w:t xml:space="preserve"> Prenatal and Birth Training (CPBT), or are a trainee in a training being conducted by a trainers that Dr. </w:t>
      </w:r>
      <w:proofErr w:type="spellStart"/>
      <w:r>
        <w:rPr>
          <w:rFonts w:ascii="Times New Roman"/>
          <w:b/>
          <w:bCs/>
          <w:i/>
          <w:iCs/>
          <w:sz w:val="24"/>
          <w:szCs w:val="24"/>
        </w:rPr>
        <w:t>Castellino</w:t>
      </w:r>
      <w:proofErr w:type="spellEnd"/>
      <w:r>
        <w:rPr>
          <w:rFonts w:ascii="Times New Roman"/>
          <w:b/>
          <w:bCs/>
          <w:i/>
          <w:iCs/>
          <w:sz w:val="24"/>
          <w:szCs w:val="24"/>
        </w:rPr>
        <w:t xml:space="preserve"> has designated to teach his training curriculum, or </w:t>
      </w:r>
      <w:proofErr w:type="gramStart"/>
      <w:r>
        <w:rPr>
          <w:rFonts w:ascii="Times New Roman"/>
          <w:b/>
          <w:bCs/>
          <w:i/>
          <w:iCs/>
          <w:sz w:val="24"/>
          <w:szCs w:val="24"/>
        </w:rPr>
        <w:t xml:space="preserve">you have been personally given this document by Dr. </w:t>
      </w:r>
      <w:proofErr w:type="spellStart"/>
      <w:r>
        <w:rPr>
          <w:rFonts w:ascii="Times New Roman"/>
          <w:b/>
          <w:bCs/>
          <w:i/>
          <w:iCs/>
          <w:sz w:val="24"/>
          <w:szCs w:val="24"/>
        </w:rPr>
        <w:t>Castellino</w:t>
      </w:r>
      <w:proofErr w:type="spellEnd"/>
      <w:proofErr w:type="gramEnd"/>
      <w:r>
        <w:rPr>
          <w:rFonts w:ascii="Times New Roman"/>
          <w:b/>
          <w:bCs/>
          <w:i/>
          <w:iCs/>
          <w:sz w:val="24"/>
          <w:szCs w:val="24"/>
        </w:rPr>
        <w:t xml:space="preserve">. If you are in possession of this document by any other means you and </w:t>
      </w:r>
      <w:proofErr w:type="gramStart"/>
      <w:r>
        <w:rPr>
          <w:rFonts w:ascii="Times New Roman"/>
          <w:b/>
          <w:bCs/>
          <w:i/>
          <w:iCs/>
          <w:sz w:val="24"/>
          <w:szCs w:val="24"/>
        </w:rPr>
        <w:t>whomever</w:t>
      </w:r>
      <w:proofErr w:type="gramEnd"/>
      <w:r>
        <w:rPr>
          <w:rFonts w:ascii="Times New Roman"/>
          <w:b/>
          <w:bCs/>
          <w:i/>
          <w:iCs/>
          <w:sz w:val="24"/>
          <w:szCs w:val="24"/>
        </w:rPr>
        <w:t xml:space="preserve"> made it available to you are in violation of Dr. </w:t>
      </w:r>
      <w:proofErr w:type="spellStart"/>
      <w:r>
        <w:rPr>
          <w:rFonts w:ascii="Times New Roman"/>
          <w:b/>
          <w:bCs/>
          <w:i/>
          <w:iCs/>
          <w:sz w:val="24"/>
          <w:szCs w:val="24"/>
        </w:rPr>
        <w:t>Castellino</w:t>
      </w:r>
      <w:proofErr w:type="spellEnd"/>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General Considerations for Womb Surround Workshops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1"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 xml:space="preserve">when I was transitioning out of my Chiropractic, Polarity Therapy, </w:t>
      </w:r>
      <w:proofErr w:type="spellStart"/>
      <w:proofErr w:type="gramStart"/>
      <w:r>
        <w:rPr>
          <w:rFonts w:ascii="Times New Roman"/>
          <w:sz w:val="24"/>
          <w:szCs w:val="24"/>
        </w:rPr>
        <w:t>Craniosacral</w:t>
      </w:r>
      <w:proofErr w:type="spellEnd"/>
      <w:proofErr w:type="gramEnd"/>
      <w:r>
        <w:rPr>
          <w:rFonts w:ascii="Times New Roman"/>
          <w:sz w:val="24"/>
          <w:szCs w:val="24"/>
        </w:rPr>
        <w:t xml:space="preserve"> bodywork practice to working with families</w:t>
      </w:r>
      <w:ins w:id="2" w:author="Raymond Castellino" w:date="2015-11-06T08:48:00Z">
        <w:r w:rsidR="00974D87">
          <w:rPr>
            <w:rFonts w:ascii="Times New Roman"/>
            <w:sz w:val="24"/>
            <w:szCs w:val="24"/>
          </w:rPr>
          <w:t>.</w:t>
        </w:r>
      </w:ins>
      <w:del w:id="3"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w:t>
      </w:r>
      <w:proofErr w:type="spellStart"/>
      <w:r>
        <w:rPr>
          <w:rFonts w:ascii="Times New Roman"/>
          <w:sz w:val="24"/>
          <w:szCs w:val="24"/>
        </w:rPr>
        <w:t>perinatal</w:t>
      </w:r>
      <w:proofErr w:type="spellEnd"/>
      <w:r>
        <w:rPr>
          <w:rFonts w:ascii="Times New Roman"/>
          <w:sz w:val="24"/>
          <w:szCs w:val="24"/>
        </w:rPr>
        <w:t xml:space="preserve">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w:t>
      </w:r>
      <w:proofErr w:type="gramStart"/>
      <w:r>
        <w:rPr>
          <w:rFonts w:ascii="Times New Roman"/>
          <w:sz w:val="24"/>
          <w:szCs w:val="24"/>
        </w:rPr>
        <w:t>myself and my family</w:t>
      </w:r>
      <w:proofErr w:type="gramEnd"/>
      <w:r>
        <w:rPr>
          <w:rFonts w:ascii="Times New Roman"/>
          <w:sz w:val="24"/>
          <w:szCs w:val="24"/>
        </w:rPr>
        <w:t xml:space="preserve">. </w:t>
      </w:r>
      <w:del w:id="4" w:author="Raymond Castellino" w:date="2015-11-06T08:50:00Z">
        <w:r w:rsidDel="00974D87">
          <w:rPr>
            <w:rFonts w:ascii="Times New Roman"/>
            <w:sz w:val="24"/>
            <w:szCs w:val="24"/>
          </w:rPr>
          <w:delText>During the</w:delText>
        </w:r>
      </w:del>
      <w:ins w:id="5"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6"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7" w:author="Raymond Castellino" w:date="2015-11-06T08:51:00Z">
        <w:r w:rsidR="00974D87">
          <w:rPr>
            <w:rFonts w:ascii="Times New Roman"/>
            <w:sz w:val="24"/>
            <w:szCs w:val="24"/>
          </w:rPr>
          <w:t>.</w:t>
        </w:r>
      </w:ins>
      <w:del w:id="8" w:author="Raymond Castellino" w:date="2015-11-06T08:51:00Z">
        <w:r w:rsidDel="00974D87">
          <w:rPr>
            <w:rFonts w:ascii="Times New Roman"/>
            <w:sz w:val="24"/>
            <w:szCs w:val="24"/>
          </w:rPr>
          <w:delText>,</w:delText>
        </w:r>
      </w:del>
      <w:r>
        <w:rPr>
          <w:rFonts w:ascii="Times New Roman"/>
          <w:sz w:val="24"/>
          <w:szCs w:val="24"/>
        </w:rPr>
        <w:t xml:space="preserve"> </w:t>
      </w:r>
      <w:del w:id="9"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0" w:author="Raymond Castellino" w:date="2015-11-06T08:52:00Z">
        <w:r w:rsidDel="00974D87">
          <w:rPr>
            <w:rFonts w:ascii="Times New Roman"/>
            <w:sz w:val="24"/>
            <w:szCs w:val="24"/>
          </w:rPr>
          <w:delText>December 2011</w:delText>
        </w:r>
      </w:del>
      <w:proofErr w:type="gramStart"/>
      <w:ins w:id="11" w:author="Raymond Castellino" w:date="2015-11-06T08:52:00Z">
        <w:r w:rsidR="00974D87">
          <w:rPr>
            <w:rFonts w:ascii="Times New Roman"/>
            <w:sz w:val="24"/>
            <w:szCs w:val="24"/>
          </w:rPr>
          <w:t>November,</w:t>
        </w:r>
        <w:proofErr w:type="gramEnd"/>
        <w:r w:rsidR="00974D87">
          <w:rPr>
            <w:rFonts w:ascii="Times New Roman"/>
            <w:sz w:val="24"/>
            <w:szCs w:val="24"/>
          </w:rPr>
          <w:t xml:space="preserve"> 2015</w:t>
        </w:r>
      </w:ins>
      <w:r>
        <w:rPr>
          <w:rFonts w:ascii="Times New Roman"/>
          <w:sz w:val="24"/>
          <w:szCs w:val="24"/>
        </w:rPr>
        <w:t xml:space="preserve">, almost 20 years I have completed more than </w:t>
      </w:r>
      <w:del w:id="12" w:author="Raymond Castellino" w:date="2015-11-06T08:52:00Z">
        <w:r w:rsidDel="00974D87">
          <w:rPr>
            <w:rFonts w:ascii="Times New Roman"/>
            <w:sz w:val="24"/>
            <w:szCs w:val="24"/>
          </w:rPr>
          <w:delText xml:space="preserve">400 </w:delText>
        </w:r>
      </w:del>
      <w:ins w:id="13"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14"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w:t>
      </w:r>
      <w:proofErr w:type="spellStart"/>
      <w:r>
        <w:rPr>
          <w:rFonts w:ascii="Times New Roman"/>
          <w:sz w:val="24"/>
          <w:szCs w:val="24"/>
        </w:rPr>
        <w:t>peri</w:t>
      </w:r>
      <w:proofErr w:type="spellEnd"/>
      <w:r>
        <w:rPr>
          <w:rFonts w:ascii="Times New Roman"/>
          <w:sz w:val="24"/>
          <w:szCs w:val="24"/>
        </w:rPr>
        <w:t>-natal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15" w:author="Raymond Castellino" w:date="2015-11-06T08:53:00Z">
        <w:r w:rsidR="004C7AFB">
          <w:rPr>
            <w:rFonts w:ascii="Times New Roman"/>
            <w:sz w:val="24"/>
            <w:szCs w:val="24"/>
          </w:rPr>
          <w:t>.</w:t>
        </w:r>
      </w:ins>
      <w:del w:id="16"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17" w:author="Raymond Castellino" w:date="2015-11-06T12:08:00Z"/>
        </w:numPr>
        <w:ind w:right="720"/>
        <w:rPr>
          <w:rFonts w:ascii="Times New Roman" w:eastAsia="Times New Roman" w:hAnsi="Times New Roman" w:cs="Times New Roman"/>
          <w:sz w:val="24"/>
          <w:szCs w:val="24"/>
        </w:rPr>
      </w:pPr>
      <w:del w:id="18"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19" w:author="Raymond Castellino" w:date="2015-11-06T12:08:00Z"/>
        </w:numPr>
        <w:ind w:right="720"/>
        <w:rPr>
          <w:rFonts w:ascii="Times New Roman" w:eastAsia="Times New Roman" w:hAnsi="Times New Roman" w:cs="Times New Roman"/>
          <w:sz w:val="24"/>
          <w:szCs w:val="24"/>
        </w:rPr>
      </w:pPr>
      <w:del w:id="20"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1" w:author="Raymond Castellino" w:date="2015-11-06T12:08:00Z"/>
        </w:numPr>
        <w:ind w:right="720"/>
        <w:rPr>
          <w:rFonts w:ascii="Times New Roman" w:eastAsia="Times New Roman" w:hAnsi="Times New Roman" w:cs="Times New Roman"/>
          <w:sz w:val="24"/>
          <w:szCs w:val="24"/>
        </w:rPr>
      </w:pPr>
      <w:del w:id="22"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000000" w:rsidRDefault="008A5D1C" w:rsidP="0018532A">
      <w:pPr>
        <w:pStyle w:val="Default"/>
        <w:numPr>
          <w:ilvl w:val="0"/>
          <w:numId w:val="46"/>
          <w:ins w:id="47" w:author="Raymond Castellino" w:date="2015-11-06T12:34:00Z"/>
        </w:numPr>
        <w:ind w:right="720"/>
        <w:rPr>
          <w:rFonts w:ascii="Times New Roman" w:eastAsia="Times New Roman" w:hAnsi="Times New Roman" w:cs="Times New Roman"/>
          <w:sz w:val="24"/>
          <w:szCs w:val="24"/>
        </w:rPr>
        <w:pPrChange w:id="48" w:author="Raymond Castellino" w:date="2015-11-06T12:08:00Z">
          <w:pPr>
            <w:pStyle w:val="Default"/>
            <w:numPr>
              <w:numId w:val="56"/>
            </w:numPr>
            <w:tabs>
              <w:tab w:val="num" w:pos="360"/>
            </w:tabs>
            <w:ind w:right="720"/>
          </w:pPr>
        </w:pPrChange>
      </w:pPr>
      <w:del w:id="49"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0" w:author="Raymond Castellino" w:date="2015-11-06T08:54:00Z">
        <w:r w:rsidR="004C7AFB">
          <w:rPr>
            <w:rFonts w:ascii="Times"/>
            <w:sz w:val="24"/>
            <w:szCs w:val="24"/>
          </w:rPr>
          <w:t>-</w:t>
        </w:r>
      </w:ins>
      <w:del w:id="51"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w:t>
      </w:r>
      <w:proofErr w:type="gramStart"/>
      <w:r>
        <w:rPr>
          <w:rFonts w:ascii="Times New Roman"/>
          <w:sz w:val="24"/>
          <w:szCs w:val="24"/>
        </w:rPr>
        <w:t>me and the people</w:t>
      </w:r>
      <w:proofErr w:type="gramEnd"/>
      <w:r>
        <w:rPr>
          <w:rFonts w:ascii="Times New Roman"/>
          <w:sz w:val="24"/>
          <w:szCs w:val="24"/>
        </w:rPr>
        <w:t xml:space="preserv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w:t>
      </w:r>
      <w:proofErr w:type="gramStart"/>
      <w:r>
        <w:rPr>
          <w:rFonts w:ascii="Times New Roman"/>
          <w:sz w:val="24"/>
          <w:szCs w:val="24"/>
        </w:rPr>
        <w:t>parental</w:t>
      </w:r>
      <w:proofErr w:type="gramEnd"/>
      <w:r>
        <w:rPr>
          <w:rFonts w:ascii="Times New Roman"/>
          <w:sz w:val="24"/>
          <w:szCs w:val="24"/>
        </w:rPr>
        <w:t xml:space="preserve">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2" w:author="Raymond Castellino" w:date="2015-11-06T08:55:00Z">
        <w:r w:rsidR="004C7AFB">
          <w:rPr>
            <w:rFonts w:ascii="Times New Roman"/>
            <w:sz w:val="24"/>
            <w:szCs w:val="24"/>
          </w:rPr>
          <w:t>.</w:t>
        </w:r>
      </w:ins>
      <w:del w:id="53"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Individual work co-led with another pre- and </w:t>
      </w:r>
      <w:proofErr w:type="spellStart"/>
      <w:r>
        <w:rPr>
          <w:rFonts w:ascii="Times New Roman"/>
          <w:sz w:val="24"/>
          <w:szCs w:val="24"/>
        </w:rPr>
        <w:t>perinatal</w:t>
      </w:r>
      <w:proofErr w:type="spellEnd"/>
      <w:r>
        <w:rPr>
          <w:rFonts w:ascii="Times New Roman"/>
          <w:sz w:val="24"/>
          <w:szCs w:val="24"/>
        </w:rPr>
        <w:t xml:space="preserve"> facilitator</w:t>
      </w:r>
      <w:ins w:id="54"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reason why I personally focus on family, group settings and co-led sessions for this work is that the pre- and </w:t>
      </w:r>
      <w:proofErr w:type="spellStart"/>
      <w:r>
        <w:rPr>
          <w:rFonts w:ascii="Times New Roman"/>
          <w:sz w:val="24"/>
          <w:szCs w:val="24"/>
        </w:rPr>
        <w:t>peri</w:t>
      </w:r>
      <w:proofErr w:type="spellEnd"/>
      <w:r>
        <w:rPr>
          <w:rFonts w:ascii="Times New Roman"/>
          <w:sz w:val="24"/>
          <w:szCs w:val="24"/>
        </w:rPr>
        <w:t>-natal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55" w:author="Raymond Castellino" w:date="2015-11-06T08:56:00Z">
        <w:r w:rsidR="004C7AFB">
          <w:rPr>
            <w:rFonts w:ascii="Times New Roman"/>
            <w:sz w:val="24"/>
            <w:szCs w:val="24"/>
          </w:rPr>
          <w:t>-</w:t>
        </w:r>
      </w:ins>
      <w:del w:id="56" w:author="Raymond Castellino" w:date="2015-11-06T08:56:00Z">
        <w:r w:rsidDel="004C7AFB">
          <w:rPr>
            <w:rFonts w:ascii="Times New Roman"/>
            <w:sz w:val="24"/>
            <w:szCs w:val="24"/>
          </w:rPr>
          <w:delText xml:space="preserve"> </w:delText>
        </w:r>
      </w:del>
      <w:r>
        <w:rPr>
          <w:rFonts w:ascii="Times New Roman"/>
          <w:sz w:val="24"/>
          <w:szCs w:val="24"/>
        </w:rPr>
        <w:t xml:space="preserve">transference issues. Along with my personal experience, I have watched a number of skilled therapists working in the pre- and </w:t>
      </w:r>
      <w:proofErr w:type="spellStart"/>
      <w:r>
        <w:rPr>
          <w:rFonts w:ascii="Times New Roman"/>
          <w:sz w:val="24"/>
          <w:szCs w:val="24"/>
        </w:rPr>
        <w:t>peri</w:t>
      </w:r>
      <w:proofErr w:type="spellEnd"/>
      <w:r>
        <w:rPr>
          <w:rFonts w:ascii="Times New Roman"/>
          <w:sz w:val="24"/>
          <w:szCs w:val="24"/>
        </w:rPr>
        <w:t>-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become</w:t>
      </w:r>
      <w:proofErr w:type="gramEnd"/>
      <w:r>
        <w:rPr>
          <w:rFonts w:ascii="Times New Roman"/>
          <w:sz w:val="24"/>
          <w:szCs w:val="24"/>
        </w:rPr>
        <w:t xml:space="preserv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I routinely video sessions.</w:t>
      </w:r>
      <w:proofErr w:type="gramEnd"/>
      <w:r>
        <w:rPr>
          <w:rFonts w:ascii="Times New Roman"/>
          <w:sz w:val="24"/>
          <w:szCs w:val="24"/>
        </w:rPr>
        <w:t xml:space="preserve"> This builds research archives and provides an audiovisual recording of what occurred. </w:t>
      </w:r>
      <w:proofErr w:type="gramStart"/>
      <w:r>
        <w:rPr>
          <w:rFonts w:ascii="Times New Roman"/>
          <w:sz w:val="24"/>
          <w:szCs w:val="24"/>
        </w:rPr>
        <w:t>Video tapes</w:t>
      </w:r>
      <w:proofErr w:type="gramEnd"/>
      <w:r>
        <w:rPr>
          <w:rFonts w:ascii="Times New Roman"/>
          <w:sz w:val="24"/>
          <w:szCs w:val="24"/>
        </w:rPr>
        <w:t xml:space="preserve">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57" w:author="Raymond Castellino" w:date="2015-11-06T09:00:00Z">
        <w:r w:rsidDel="004C7AFB">
          <w:rPr>
            <w:rFonts w:ascii="Times New Roman"/>
            <w:sz w:val="24"/>
            <w:szCs w:val="24"/>
          </w:rPr>
          <w:delText>him/herself</w:delText>
        </w:r>
      </w:del>
      <w:proofErr w:type="gramStart"/>
      <w:ins w:id="58" w:author="Raymond Castellino" w:date="2015-11-06T09:00:00Z">
        <w:r w:rsidR="004C7AFB">
          <w:rPr>
            <w:rFonts w:ascii="Times New Roman"/>
            <w:sz w:val="24"/>
            <w:szCs w:val="24"/>
          </w:rPr>
          <w:t>themselves</w:t>
        </w:r>
      </w:ins>
      <w:r>
        <w:rPr>
          <w:rFonts w:ascii="Times New Roman"/>
          <w:sz w:val="24"/>
          <w:szCs w:val="24"/>
        </w:rPr>
        <w:t xml:space="preserve"> as well as with the turn person</w:t>
      </w:r>
      <w:proofErr w:type="gramEnd"/>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59"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0" w:author="Raymond Castellino" w:date="2015-11-06T09:04:00Z">
        <w:r w:rsidDel="004C7AFB">
          <w:rPr>
            <w:rFonts w:ascii="Times New Roman"/>
            <w:sz w:val="24"/>
            <w:szCs w:val="24"/>
          </w:rPr>
          <w:delText xml:space="preserve">and </w:delText>
        </w:r>
      </w:del>
      <w:ins w:id="61"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2"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3" w:author="Raymond Castellino" w:date="2015-11-06T09:02:00Z">
        <w:r w:rsidDel="004C7AFB">
          <w:rPr>
            <w:rFonts w:ascii="Times New Roman"/>
            <w:sz w:val="24"/>
            <w:szCs w:val="24"/>
          </w:rPr>
          <w:delText>r</w:delText>
        </w:r>
      </w:del>
      <w:proofErr w:type="spellStart"/>
      <w:proofErr w:type="gramStart"/>
      <w:r>
        <w:rPr>
          <w:rFonts w:ascii="Times New Roman"/>
          <w:sz w:val="24"/>
          <w:szCs w:val="24"/>
        </w:rPr>
        <w:t>esides</w:t>
      </w:r>
      <w:proofErr w:type="spellEnd"/>
      <w:proofErr w:type="gramEnd"/>
      <w:r>
        <w:rPr>
          <w:rFonts w:ascii="Times New Roman"/>
          <w:sz w:val="24"/>
          <w:szCs w:val="24"/>
        </w:rPr>
        <w:t xml:space="preserve"> in the brain stem, </w:t>
      </w:r>
      <w:proofErr w:type="spellStart"/>
      <w:r>
        <w:rPr>
          <w:rFonts w:ascii="Times New Roman"/>
          <w:sz w:val="24"/>
          <w:szCs w:val="24"/>
        </w:rPr>
        <w:t>amygdala</w:t>
      </w:r>
      <w:proofErr w:type="spellEnd"/>
      <w:r>
        <w:rPr>
          <w:rFonts w:ascii="Times New Roman"/>
          <w:sz w:val="24"/>
          <w:szCs w:val="24"/>
        </w:rPr>
        <w:t xml:space="preserve"> and the dorsal </w:t>
      </w:r>
      <w:proofErr w:type="spellStart"/>
      <w:r>
        <w:rPr>
          <w:rFonts w:ascii="Times New Roman"/>
          <w:sz w:val="24"/>
          <w:szCs w:val="24"/>
        </w:rPr>
        <w:t>vegal</w:t>
      </w:r>
      <w:proofErr w:type="spellEnd"/>
      <w:r>
        <w:rPr>
          <w:rFonts w:ascii="Times New Roman"/>
          <w:sz w:val="24"/>
          <w:szCs w:val="24"/>
        </w:rPr>
        <w:t xml:space="preserve">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64"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65"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66"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67"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68" w:author="Raymond Castellino" w:date="2015-11-06T09:06:00Z">
        <w:r w:rsidDel="004C7AFB">
          <w:rPr>
            <w:rFonts w:ascii="Times New Roman"/>
            <w:sz w:val="24"/>
            <w:szCs w:val="24"/>
          </w:rPr>
          <w:delText xml:space="preserve">three to </w:delText>
        </w:r>
      </w:del>
      <w:del w:id="69" w:author="Raymond Castellino" w:date="2015-11-06T09:05:00Z">
        <w:r w:rsidDel="004C7AFB">
          <w:rPr>
            <w:rFonts w:ascii="Times New Roman"/>
            <w:sz w:val="24"/>
            <w:szCs w:val="24"/>
          </w:rPr>
          <w:delText>four</w:delText>
        </w:r>
      </w:del>
      <w:ins w:id="70"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1"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2" w:author="Raymond Castellino" w:date="2015-11-06T09:06:00Z"/>
        </w:numPr>
        <w:ind w:right="720"/>
        <w:rPr>
          <w:ins w:id="73"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74"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t>
      </w:r>
      <w:proofErr w:type="gramStart"/>
      <w:r>
        <w:rPr>
          <w:rFonts w:ascii="Times New Roman"/>
          <w:sz w:val="24"/>
          <w:szCs w:val="24"/>
        </w:rPr>
        <w:t>are</w:t>
      </w:r>
      <w:proofErr w:type="gramEnd"/>
      <w:r>
        <w:rPr>
          <w:rFonts w:ascii="Times New Roman"/>
          <w:sz w:val="24"/>
          <w:szCs w:val="24"/>
        </w:rPr>
        <w:t xml:space="preserve"> two projects related to private practice that I am currently involved</w:t>
      </w:r>
      <w:del w:id="75" w:author="Raymond Castellino" w:date="2015-11-06T09:07:00Z">
        <w:r w:rsidDel="00301D4B">
          <w:rPr>
            <w:rFonts w:ascii="Times New Roman"/>
            <w:sz w:val="24"/>
            <w:szCs w:val="24"/>
          </w:rPr>
          <w:delText>. One is</w:delText>
        </w:r>
      </w:del>
      <w:ins w:id="76"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77" w:author="Raymond Castellino" w:date="2015-11-06T09:07:00Z">
        <w:r w:rsidR="00301D4B">
          <w:rPr>
            <w:rFonts w:ascii="Times New Roman"/>
            <w:sz w:val="24"/>
            <w:szCs w:val="24"/>
          </w:rPr>
          <w:t>.</w:t>
        </w:r>
      </w:ins>
      <w:r>
        <w:rPr>
          <w:rFonts w:ascii="Times New Roman"/>
          <w:sz w:val="24"/>
          <w:szCs w:val="24"/>
        </w:rPr>
        <w:t xml:space="preserve"> </w:t>
      </w:r>
      <w:proofErr w:type="gramStart"/>
      <w:r>
        <w:rPr>
          <w:rFonts w:ascii="Times New Roman"/>
          <w:sz w:val="24"/>
          <w:szCs w:val="24"/>
        </w:rPr>
        <w:t>and</w:t>
      </w:r>
      <w:proofErr w:type="gramEnd"/>
      <w:r>
        <w:rPr>
          <w:rFonts w:ascii="Times New Roman"/>
          <w:sz w:val="24"/>
          <w:szCs w:val="24"/>
        </w:rPr>
        <w:t xml:space="preserve">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78"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w:t>
      </w:r>
      <w:proofErr w:type="spellStart"/>
      <w:r>
        <w:rPr>
          <w:rFonts w:ascii="Times New Roman"/>
          <w:sz w:val="24"/>
          <w:szCs w:val="24"/>
        </w:rPr>
        <w:t>Takikawa</w:t>
      </w:r>
      <w:proofErr w:type="spellEnd"/>
      <w:r>
        <w:rPr>
          <w:rFonts w:ascii="Times New Roman"/>
          <w:sz w:val="24"/>
          <w:szCs w:val="24"/>
        </w:rPr>
        <w:t xml:space="preserve"> in the US and Elmer </w:t>
      </w:r>
      <w:proofErr w:type="spellStart"/>
      <w:r>
        <w:rPr>
          <w:rFonts w:ascii="Times New Roman"/>
          <w:sz w:val="24"/>
          <w:szCs w:val="24"/>
        </w:rPr>
        <w:t>Post</w:t>
      </w:r>
      <w:del w:id="79" w:author="Raymond Castellino" w:date="2015-11-06T12:36:00Z">
        <w:r w:rsidDel="0018532A">
          <w:rPr>
            <w:rFonts w:ascii="Times New Roman"/>
            <w:sz w:val="24"/>
            <w:szCs w:val="24"/>
          </w:rPr>
          <w:delText>i</w:delText>
        </w:r>
      </w:del>
      <w:r>
        <w:rPr>
          <w:rFonts w:ascii="Times New Roman"/>
          <w:sz w:val="24"/>
          <w:szCs w:val="24"/>
        </w:rPr>
        <w:t>le</w:t>
      </w:r>
      <w:proofErr w:type="spellEnd"/>
      <w:r>
        <w:rPr>
          <w:rFonts w:ascii="Times New Roman"/>
          <w:sz w:val="24"/>
          <w:szCs w:val="24"/>
        </w:rPr>
        <w:t xml:space="preserve"> in England have begun to increase the cultural awareness and value.</w:t>
      </w:r>
      <w:del w:id="80"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1" w:author="Raymond Castellino" w:date="2015-11-06T09:09:00Z">
        <w:r w:rsidDel="00301D4B">
          <w:rPr>
            <w:rFonts w:ascii="Times New Roman"/>
            <w:sz w:val="24"/>
            <w:szCs w:val="24"/>
          </w:rPr>
          <w:delText>2012</w:delText>
        </w:r>
      </w:del>
      <w:ins w:id="82" w:author="Raymond Castellino" w:date="2015-11-06T09:09:00Z">
        <w:r w:rsidR="00301D4B">
          <w:rPr>
            <w:rFonts w:ascii="Times New Roman"/>
            <w:sz w:val="24"/>
            <w:szCs w:val="24"/>
          </w:rPr>
          <w:t>2015</w:t>
        </w:r>
      </w:ins>
      <w:r>
        <w:rPr>
          <w:rFonts w:ascii="Times New Roman"/>
          <w:sz w:val="24"/>
          <w:szCs w:val="24"/>
        </w:rPr>
        <w:t xml:space="preserve">, I along with Tara </w:t>
      </w:r>
      <w:proofErr w:type="spellStart"/>
      <w:r>
        <w:rPr>
          <w:rFonts w:ascii="Times New Roman"/>
          <w:sz w:val="24"/>
          <w:szCs w:val="24"/>
        </w:rPr>
        <w:t>Blasco</w:t>
      </w:r>
      <w:proofErr w:type="spellEnd"/>
      <w:r>
        <w:rPr>
          <w:rFonts w:ascii="Times New Roman"/>
          <w:sz w:val="24"/>
          <w:szCs w:val="24"/>
        </w:rPr>
        <w:t xml:space="preserve"> are Co= Directors of BEBA. I am not taking new families in BEBA. We have BEBA Clinics in both Santa Barbara and in Ojai, California. The clinical work in both clinics is staffed by </w:t>
      </w:r>
      <w:del w:id="83" w:author="Raymond Castellino" w:date="2015-11-06T09:09:00Z">
        <w:r w:rsidDel="00301D4B">
          <w:rPr>
            <w:rFonts w:ascii="Times New Roman"/>
            <w:sz w:val="24"/>
            <w:szCs w:val="24"/>
          </w:rPr>
          <w:delText xml:space="preserve">4 </w:delText>
        </w:r>
      </w:del>
      <w:ins w:id="84" w:author="Raymond Castellino" w:date="2015-11-06T09:09:00Z">
        <w:r w:rsidR="00301D4B">
          <w:rPr>
            <w:rFonts w:ascii="Times New Roman"/>
            <w:sz w:val="24"/>
            <w:szCs w:val="24"/>
          </w:rPr>
          <w:t xml:space="preserve">2 </w:t>
        </w:r>
      </w:ins>
      <w:r>
        <w:rPr>
          <w:rFonts w:ascii="Times New Roman"/>
          <w:sz w:val="24"/>
          <w:szCs w:val="24"/>
        </w:rPr>
        <w:t xml:space="preserve">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w:t>
      </w:r>
      <w:proofErr w:type="spellStart"/>
      <w:r>
        <w:rPr>
          <w:rFonts w:ascii="Times New Roman"/>
          <w:sz w:val="24"/>
          <w:szCs w:val="24"/>
        </w:rPr>
        <w:t>craniosacral</w:t>
      </w:r>
      <w:proofErr w:type="spellEnd"/>
      <w:r>
        <w:rPr>
          <w:rFonts w:ascii="Times New Roman"/>
          <w:sz w:val="24"/>
          <w:szCs w:val="24"/>
        </w:rPr>
        <w:t xml:space="preserve">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85" w:author="Raymond Castellino" w:date="2015-11-06T09:10:00Z">
        <w:r w:rsidDel="00301D4B">
          <w:rPr>
            <w:rFonts w:ascii="Times New Roman"/>
            <w:sz w:val="24"/>
            <w:szCs w:val="24"/>
          </w:rPr>
          <w:delText xml:space="preserve">all </w:delText>
        </w:r>
      </w:del>
      <w:ins w:id="86"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87" w:author="Raymond Castellino" w:date="2015-11-06T09:10:00Z">
        <w:r w:rsidR="00301D4B">
          <w:rPr>
            <w:rFonts w:ascii="Times New Roman"/>
            <w:sz w:val="24"/>
            <w:szCs w:val="24"/>
          </w:rPr>
          <w:t>. For years we offered</w:t>
        </w:r>
      </w:ins>
      <w:del w:id="88"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w:t>
      </w:r>
      <w:proofErr w:type="gramStart"/>
      <w:r>
        <w:rPr>
          <w:rFonts w:ascii="Times New Roman"/>
          <w:sz w:val="24"/>
          <w:szCs w:val="24"/>
        </w:rPr>
        <w:t>session</w:t>
      </w:r>
      <w:proofErr w:type="gramEnd"/>
      <w:r>
        <w:rPr>
          <w:rFonts w:ascii="Times New Roman"/>
          <w:sz w:val="24"/>
          <w:szCs w:val="24"/>
        </w:rPr>
        <w:t xml:space="preserve"> during pregnancy and one follow up session after birth. </w:t>
      </w:r>
      <w:ins w:id="89"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proofErr w:type="gramStart"/>
      <w:r>
        <w:rPr>
          <w:rFonts w:ascii="Times New Roman"/>
          <w:b/>
          <w:bCs/>
          <w:sz w:val="24"/>
          <w:szCs w:val="24"/>
        </w:rPr>
        <w:t>in</w:t>
      </w:r>
      <w:proofErr w:type="gramEnd"/>
      <w:r>
        <w:rPr>
          <w:rFonts w:ascii="Times New Roman"/>
          <w:b/>
          <w:bCs/>
          <w:sz w:val="24"/>
          <w:szCs w:val="24"/>
        </w:rPr>
        <w:t xml:space="preserve"> the </w:t>
      </w:r>
      <w:del w:id="90" w:author="Raymond Castellino" w:date="2015-11-06T09:18:00Z">
        <w:r w:rsidDel="006F0C29">
          <w:rPr>
            <w:rFonts w:ascii="Times New Roman"/>
            <w:b/>
            <w:bCs/>
            <w:sz w:val="24"/>
            <w:szCs w:val="24"/>
          </w:rPr>
          <w:delText xml:space="preserve">Process </w:delText>
        </w:r>
      </w:del>
      <w:ins w:id="91"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2" w:author="Raymond Castellino" w:date="2015-11-06T09:18:00Z">
        <w:r w:rsidDel="006F0C29">
          <w:rPr>
            <w:rFonts w:ascii="Times New Roman"/>
            <w:sz w:val="24"/>
            <w:szCs w:val="24"/>
          </w:rPr>
          <w:delText xml:space="preserve">process </w:delText>
        </w:r>
      </w:del>
      <w:ins w:id="93"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94" w:author="Raymond Castellino" w:date="2015-11-06T09:13:00Z">
        <w:r w:rsidR="00F50BBD">
          <w:rPr>
            <w:rFonts w:ascii="Times New Roman"/>
            <w:sz w:val="24"/>
            <w:szCs w:val="24"/>
          </w:rPr>
          <w:t>, available</w:t>
        </w:r>
      </w:ins>
      <w:ins w:id="95" w:author="Raymond Castellino" w:date="2015-11-06T12:37:00Z">
        <w:r w:rsidR="0018532A">
          <w:rPr>
            <w:rFonts w:ascii="Times New Roman"/>
            <w:sz w:val="24"/>
            <w:szCs w:val="24"/>
          </w:rPr>
          <w:t xml:space="preserve"> </w:t>
        </w:r>
      </w:ins>
      <w:del w:id="96" w:author="Raymond Castellino" w:date="2015-11-06T09:13:00Z">
        <w:r w:rsidDel="00F50BBD">
          <w:rPr>
            <w:rFonts w:ascii="Times New Roman"/>
            <w:sz w:val="24"/>
            <w:szCs w:val="24"/>
          </w:rPr>
          <w:delText xml:space="preserve"> that applicants download from </w:delText>
        </w:r>
      </w:del>
      <w:ins w:id="97"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98" w:author="Raymond Castellino" w:date="2015-11-06T09:18:00Z">
        <w:r w:rsidDel="00F50BBD">
          <w:rPr>
            <w:rFonts w:ascii="Times New Roman"/>
            <w:sz w:val="24"/>
            <w:szCs w:val="24"/>
          </w:rPr>
          <w:delText xml:space="preserve">process </w:delText>
        </w:r>
      </w:del>
      <w:ins w:id="99"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Telephone screening by my office manager.</w:t>
      </w:r>
      <w:proofErr w:type="gramEnd"/>
      <w:r>
        <w:rPr>
          <w:rFonts w:ascii="Times New Roman"/>
          <w:sz w:val="24"/>
          <w:szCs w:val="24"/>
        </w:rPr>
        <w:t xml:space="preserv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Telephone screening by me if my office manager has doubts about the appropriateness of his or her participation.</w:t>
      </w:r>
      <w:proofErr w:type="gramEnd"/>
      <w:r>
        <w:rPr>
          <w:rFonts w:ascii="Times New Roman"/>
          <w:sz w:val="24"/>
          <w:szCs w:val="24"/>
        </w:rPr>
        <w:t xml:space="preserv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The use of a written questionnaire.</w:t>
      </w:r>
      <w:proofErr w:type="gramEnd"/>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0"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1" w:author="Raymond Castellino" w:date="2015-11-06T09:18:00Z">
        <w:r w:rsidDel="006F0C29">
          <w:rPr>
            <w:rFonts w:ascii="Times New Roman"/>
            <w:sz w:val="24"/>
            <w:szCs w:val="24"/>
          </w:rPr>
          <w:delText xml:space="preserve">process </w:delText>
        </w:r>
      </w:del>
      <w:ins w:id="102"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3" w:author="Raymond Castellino" w:date="2015-11-06T09:14:00Z">
        <w:r w:rsidR="00F50BBD">
          <w:rPr>
            <w:rFonts w:ascii="Times New Roman"/>
            <w:sz w:val="24"/>
            <w:szCs w:val="24"/>
          </w:rPr>
          <w:t>.</w:t>
        </w:r>
      </w:ins>
      <w:del w:id="104"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05" w:author="Raymond Castellino" w:date="2015-11-06T09:17:00Z">
        <w:r w:rsidDel="00F50BBD">
          <w:rPr>
            <w:rFonts w:ascii="Times New Roman"/>
            <w:sz w:val="24"/>
            <w:szCs w:val="24"/>
          </w:rPr>
          <w:delText xml:space="preserve">process </w:delText>
        </w:r>
      </w:del>
      <w:ins w:id="106"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07" w:author="Raymond Castellino" w:date="2015-11-06T09:19:00Z">
        <w:r w:rsidDel="006F0C29">
          <w:rPr>
            <w:rFonts w:ascii="Times New Roman"/>
            <w:sz w:val="24"/>
            <w:szCs w:val="24"/>
          </w:rPr>
          <w:delText xml:space="preserve">process </w:delText>
        </w:r>
      </w:del>
      <w:ins w:id="108"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09" w:author="Raymond Castellino" w:date="2015-11-06T09:19:00Z">
        <w:r w:rsidDel="006F0C29">
          <w:rPr>
            <w:rFonts w:ascii="Times New Roman"/>
            <w:sz w:val="24"/>
            <w:szCs w:val="24"/>
          </w:rPr>
          <w:delText xml:space="preserve">process </w:delText>
        </w:r>
      </w:del>
      <w:ins w:id="110"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1" w:author="Raymond Castellino" w:date="2015-11-06T09:19:00Z">
        <w:r w:rsidDel="006F0C29">
          <w:rPr>
            <w:rFonts w:ascii="Times New Roman"/>
            <w:sz w:val="24"/>
            <w:szCs w:val="24"/>
          </w:rPr>
          <w:delText xml:space="preserve">process </w:delText>
        </w:r>
      </w:del>
      <w:ins w:id="112"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3" w:author="Raymond Castellino" w:date="2015-11-06T09:15:00Z">
        <w:r w:rsidR="00F50BBD">
          <w:rPr>
            <w:rFonts w:ascii="Times New Roman"/>
            <w:sz w:val="24"/>
            <w:szCs w:val="24"/>
          </w:rPr>
          <w:t xml:space="preserve">with whom </w:t>
        </w:r>
      </w:ins>
      <w:r>
        <w:rPr>
          <w:rFonts w:ascii="Times New Roman"/>
          <w:sz w:val="24"/>
          <w:szCs w:val="24"/>
        </w:rPr>
        <w:t>you feel safe</w:t>
      </w:r>
      <w:del w:id="114"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15"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16"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17" w:author="Raymond Castellino" w:date="2015-11-06T09:19:00Z">
        <w:r w:rsidDel="006F0C29">
          <w:rPr>
            <w:rFonts w:ascii="Times New Roman"/>
            <w:sz w:val="24"/>
            <w:szCs w:val="24"/>
          </w:rPr>
          <w:delText xml:space="preserve">process </w:delText>
        </w:r>
      </w:del>
      <w:ins w:id="118"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19" w:author="Raymond Castellino" w:date="2015-11-06T09:19:00Z">
        <w:r w:rsidDel="006F0C29">
          <w:rPr>
            <w:rFonts w:ascii="Times New Roman"/>
            <w:sz w:val="24"/>
            <w:szCs w:val="24"/>
          </w:rPr>
          <w:delText xml:space="preserve">Process </w:delText>
        </w:r>
      </w:del>
      <w:ins w:id="120"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Applicant hostility while speaking to my office manager.</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medical health problems.</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recreational drug and alcohol use.</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Current prescription drug use.</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Unavailability of therapeutic resources in their local area.</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In a current abusive relationship.</w:t>
      </w:r>
      <w:proofErr w:type="gramEnd"/>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Inability to manage current life situation.</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proofErr w:type="gramStart"/>
      <w:r>
        <w:rPr>
          <w:rFonts w:ascii="Times New Roman"/>
          <w:sz w:val="24"/>
          <w:szCs w:val="24"/>
        </w:rPr>
        <w:t>Pregnancy [see below].</w:t>
      </w:r>
      <w:proofErr w:type="gramEnd"/>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Lack </w:t>
      </w:r>
      <w:proofErr w:type="gramStart"/>
      <w:r>
        <w:rPr>
          <w:rFonts w:ascii="Times New Roman"/>
          <w:sz w:val="24"/>
          <w:szCs w:val="24"/>
        </w:rPr>
        <w:t>of</w:t>
      </w:r>
      <w:proofErr w:type="gramEnd"/>
      <w:r>
        <w:rPr>
          <w:rFonts w:ascii="Times New Roman"/>
          <w:sz w:val="24"/>
          <w:szCs w:val="24"/>
        </w:rPr>
        <w:t xml:space="preserve">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1"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2" w:author="Raymond Castellino" w:date="2015-11-06T09:19:00Z">
        <w:r w:rsidDel="006F0C29">
          <w:rPr>
            <w:rFonts w:ascii="Times New Roman"/>
            <w:sz w:val="24"/>
            <w:szCs w:val="24"/>
          </w:rPr>
          <w:delText xml:space="preserve">process </w:delText>
        </w:r>
      </w:del>
      <w:ins w:id="123"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24"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proofErr w:type="spellStart"/>
      <w:r>
        <w:rPr>
          <w:rFonts w:ascii="Times New Roman"/>
          <w:sz w:val="24"/>
          <w:szCs w:val="24"/>
        </w:rPr>
        <w:t>ll</w:t>
      </w:r>
      <w:proofErr w:type="spellEnd"/>
      <w:r>
        <w:rPr>
          <w:rFonts w:ascii="Times New Roman"/>
          <w:sz w:val="24"/>
          <w:szCs w:val="24"/>
        </w:rPr>
        <w:t xml:space="preserve">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proofErr w:type="spellStart"/>
      <w:r>
        <w:rPr>
          <w:rFonts w:ascii="Times New Roman"/>
          <w:sz w:val="24"/>
          <w:szCs w:val="24"/>
        </w:rPr>
        <w:t>ve</w:t>
      </w:r>
      <w:proofErr w:type="spellEnd"/>
      <w:r>
        <w:rPr>
          <w:rFonts w:ascii="Times New Roman"/>
          <w:sz w:val="24"/>
          <w:szCs w:val="24"/>
        </w:rPr>
        <w:t xml:space="preser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25" w:author="Raymond Castellino" w:date="2015-11-06T09:17:00Z">
        <w:r w:rsidDel="00F50BBD">
          <w:rPr>
            <w:rFonts w:ascii="Times New Roman"/>
            <w:sz w:val="24"/>
            <w:szCs w:val="24"/>
          </w:rPr>
          <w:delText xml:space="preserve">process </w:delText>
        </w:r>
      </w:del>
      <w:ins w:id="126"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27" w:author="Raymond Castellino" w:date="2015-11-06T09:17:00Z">
        <w:r w:rsidDel="00F50BBD">
          <w:rPr>
            <w:rFonts w:ascii="Times New Roman"/>
            <w:sz w:val="24"/>
            <w:szCs w:val="24"/>
          </w:rPr>
          <w:delText>P</w:delText>
        </w:r>
      </w:del>
      <w:r>
        <w:rPr>
          <w:rFonts w:ascii="Times New Roman"/>
          <w:sz w:val="24"/>
          <w:szCs w:val="24"/>
        </w:rPr>
        <w:t>W</w:t>
      </w:r>
      <w:ins w:id="128"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29" w:author="Raymond Castellino" w:date="2015-11-06T09:21:00Z">
        <w:r w:rsidDel="006F0C29">
          <w:rPr>
            <w:rFonts w:ascii="Times New Roman"/>
            <w:sz w:val="24"/>
            <w:szCs w:val="24"/>
          </w:rPr>
          <w:delText>PWs</w:delText>
        </w:r>
      </w:del>
      <w:proofErr w:type="spellStart"/>
      <w:ins w:id="130" w:author="Raymond Castellino" w:date="2015-11-06T09:21:00Z">
        <w:r w:rsidR="006F0C29">
          <w:rPr>
            <w:rFonts w:ascii="Times New Roman"/>
            <w:sz w:val="24"/>
            <w:szCs w:val="24"/>
          </w:rPr>
          <w:t>WSs</w:t>
        </w:r>
      </w:ins>
      <w:proofErr w:type="spellEnd"/>
      <w:ins w:id="131"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2" w:author="Raymond Castellino" w:date="2015-11-06T09:21:00Z">
        <w:r w:rsidDel="006F0C29">
          <w:rPr>
            <w:rFonts w:ascii="Times New Roman"/>
            <w:sz w:val="24"/>
            <w:szCs w:val="24"/>
          </w:rPr>
          <w:delText>facilitating workshops</w:delText>
        </w:r>
      </w:del>
      <w:ins w:id="133"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34" w:author="Raymond Castellino" w:date="2015-11-06T09:21:00Z">
        <w:r w:rsidDel="006F0C29">
          <w:rPr>
            <w:rFonts w:ascii="Times New Roman"/>
            <w:sz w:val="24"/>
            <w:szCs w:val="24"/>
          </w:rPr>
          <w:delText>P</w:delText>
        </w:r>
      </w:del>
      <w:r>
        <w:rPr>
          <w:rFonts w:ascii="Times New Roman"/>
          <w:sz w:val="24"/>
          <w:szCs w:val="24"/>
        </w:rPr>
        <w:t>W</w:t>
      </w:r>
      <w:ins w:id="135"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36" w:author="Raymond Castellino" w:date="2015-11-06T12:10:00Z">
        <w:r w:rsidDel="00AB0B6C">
          <w:rPr>
            <w:rFonts w:ascii="Times New Roman"/>
            <w:sz w:val="24"/>
            <w:szCs w:val="24"/>
          </w:rPr>
          <w:delText xml:space="preserve">recently </w:delText>
        </w:r>
      </w:del>
      <w:del w:id="137" w:author="Raymond Castellino" w:date="2015-11-06T09:22:00Z">
        <w:r w:rsidDel="006F0C29">
          <w:rPr>
            <w:rFonts w:ascii="Times New Roman"/>
            <w:sz w:val="24"/>
            <w:szCs w:val="24"/>
          </w:rPr>
          <w:delText xml:space="preserve">I </w:delText>
        </w:r>
      </w:del>
      <w:ins w:id="138" w:author="Raymond Castellino" w:date="2015-11-06T09:22:00Z">
        <w:r w:rsidR="006F0C29">
          <w:rPr>
            <w:rFonts w:ascii="Times New Roman"/>
            <w:sz w:val="24"/>
            <w:szCs w:val="24"/>
          </w:rPr>
          <w:t>2010</w:t>
        </w:r>
      </w:ins>
      <w:ins w:id="139" w:author="Raymond Castellino" w:date="2015-11-06T12:10:00Z">
        <w:r w:rsidR="00AB0B6C">
          <w:rPr>
            <w:rFonts w:ascii="Times New Roman"/>
            <w:sz w:val="24"/>
            <w:szCs w:val="24"/>
          </w:rPr>
          <w:t>, I</w:t>
        </w:r>
      </w:ins>
      <w:ins w:id="140" w:author="Raymond Castellino" w:date="2015-11-06T09:22:00Z">
        <w:r w:rsidR="006F0C29">
          <w:rPr>
            <w:rFonts w:ascii="Times New Roman"/>
            <w:sz w:val="24"/>
            <w:szCs w:val="24"/>
          </w:rPr>
          <w:t xml:space="preserve"> </w:t>
        </w:r>
      </w:ins>
      <w:r>
        <w:rPr>
          <w:rFonts w:ascii="Times New Roman"/>
          <w:sz w:val="24"/>
          <w:szCs w:val="24"/>
        </w:rPr>
        <w:t xml:space="preserve">did the </w:t>
      </w:r>
      <w:del w:id="141" w:author="Raymond Castellino" w:date="2015-11-06T09:22:00Z">
        <w:r w:rsidDel="006F0C29">
          <w:rPr>
            <w:rFonts w:ascii="Times New Roman"/>
            <w:sz w:val="24"/>
            <w:szCs w:val="24"/>
          </w:rPr>
          <w:delText xml:space="preserve">PW </w:delText>
        </w:r>
      </w:del>
      <w:ins w:id="142"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3" w:author="Raymond Castellino" w:date="2015-11-06T09:22:00Z">
        <w:r w:rsidDel="006F0C29">
          <w:rPr>
            <w:rFonts w:ascii="Times New Roman"/>
            <w:sz w:val="24"/>
            <w:szCs w:val="24"/>
          </w:rPr>
          <w:delText xml:space="preserve">PW </w:delText>
        </w:r>
      </w:del>
      <w:ins w:id="144"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45" w:author="Raymond Castellino" w:date="2015-11-06T09:23:00Z">
        <w:r w:rsidDel="006F0C29">
          <w:rPr>
            <w:rFonts w:ascii="Times New Roman"/>
            <w:sz w:val="24"/>
            <w:szCs w:val="24"/>
          </w:rPr>
          <w:delText>starting now, workshops will be four</w:delText>
        </w:r>
      </w:del>
      <w:proofErr w:type="spellStart"/>
      <w:ins w:id="146" w:author="Raymond Castellino" w:date="2015-11-06T09:23:00Z">
        <w:r w:rsidR="006F0C29">
          <w:rPr>
            <w:rFonts w:ascii="Times New Roman"/>
            <w:sz w:val="24"/>
            <w:szCs w:val="24"/>
          </w:rPr>
          <w:t>WSs</w:t>
        </w:r>
        <w:proofErr w:type="spellEnd"/>
        <w:r w:rsidR="006F0C29">
          <w:rPr>
            <w:rFonts w:ascii="Times New Roman"/>
            <w:sz w:val="24"/>
            <w:szCs w:val="24"/>
          </w:rPr>
          <w:t xml:space="preserve"> are now almost 5</w:t>
        </w:r>
      </w:ins>
      <w:r>
        <w:rPr>
          <w:rFonts w:ascii="Times New Roman"/>
          <w:sz w:val="24"/>
          <w:szCs w:val="24"/>
        </w:rPr>
        <w:t xml:space="preserve"> days. Day one begins at </w:t>
      </w:r>
      <w:del w:id="147" w:author="Raymond Castellino" w:date="2015-11-06T09:23:00Z">
        <w:r w:rsidDel="006F0C29">
          <w:rPr>
            <w:rFonts w:ascii="Times New Roman"/>
            <w:sz w:val="24"/>
            <w:szCs w:val="24"/>
          </w:rPr>
          <w:delText xml:space="preserve">10 </w:delText>
        </w:r>
      </w:del>
      <w:ins w:id="148" w:author="Raymond Castellino" w:date="2015-11-06T09:25:00Z">
        <w:r w:rsidR="000A4A6D">
          <w:rPr>
            <w:rFonts w:ascii="Times New Roman"/>
            <w:sz w:val="24"/>
            <w:szCs w:val="24"/>
          </w:rPr>
          <w:t>9</w:t>
        </w:r>
      </w:ins>
      <w:ins w:id="149"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0" w:author="Raymond Castellino" w:date="2015-11-06T09:23:00Z">
        <w:r w:rsidR="006F0C29">
          <w:rPr>
            <w:rFonts w:ascii="Times New Roman"/>
            <w:sz w:val="24"/>
            <w:szCs w:val="24"/>
          </w:rPr>
          <w:t>,</w:t>
        </w:r>
      </w:ins>
      <w:r>
        <w:rPr>
          <w:rFonts w:ascii="Times New Roman"/>
          <w:sz w:val="24"/>
          <w:szCs w:val="24"/>
        </w:rPr>
        <w:t xml:space="preserve"> </w:t>
      </w:r>
      <w:del w:id="151" w:author="Raymond Castellino" w:date="2015-11-06T09:23:00Z">
        <w:r w:rsidDel="006F0C29">
          <w:rPr>
            <w:rFonts w:ascii="Times New Roman"/>
            <w:sz w:val="24"/>
            <w:szCs w:val="24"/>
          </w:rPr>
          <w:delText xml:space="preserve">and </w:delText>
        </w:r>
      </w:del>
      <w:r>
        <w:rPr>
          <w:rFonts w:ascii="Times New Roman"/>
          <w:sz w:val="24"/>
          <w:szCs w:val="24"/>
        </w:rPr>
        <w:t>three</w:t>
      </w:r>
      <w:ins w:id="152"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3" w:author="Raymond Castellino" w:date="2015-11-06T09:23:00Z">
        <w:r w:rsidR="006F0C29">
          <w:rPr>
            <w:rFonts w:ascii="Times New Roman"/>
            <w:sz w:val="24"/>
            <w:szCs w:val="24"/>
          </w:rPr>
          <w:t>-</w:t>
        </w:r>
      </w:ins>
      <w:del w:id="154" w:author="Raymond Castellino" w:date="2015-11-06T09:23:00Z">
        <w:r w:rsidDel="006F0C29">
          <w:rPr>
            <w:rFonts w:ascii="Times New Roman"/>
            <w:sz w:val="24"/>
            <w:szCs w:val="24"/>
          </w:rPr>
          <w:delText xml:space="preserve"> </w:delText>
        </w:r>
      </w:del>
      <w:proofErr w:type="gramStart"/>
      <w:r>
        <w:rPr>
          <w:rFonts w:ascii="Times New Roman"/>
          <w:sz w:val="24"/>
          <w:szCs w:val="24"/>
        </w:rPr>
        <w:t>ins</w:t>
      </w:r>
      <w:proofErr w:type="gramEnd"/>
      <w:ins w:id="155"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56" w:author="Raymond Castellino" w:date="2015-11-06T09:24:00Z">
        <w:r w:rsidDel="006F0C29">
          <w:rPr>
            <w:rFonts w:ascii="Times New Roman"/>
            <w:sz w:val="24"/>
            <w:szCs w:val="24"/>
          </w:rPr>
          <w:delText xml:space="preserve"> and</w:delText>
        </w:r>
      </w:del>
      <w:ins w:id="157" w:author="Raymond Castellino" w:date="2015-11-06T09:24:00Z">
        <w:r w:rsidR="006F0C29">
          <w:rPr>
            <w:rFonts w:ascii="Times New Roman"/>
            <w:sz w:val="24"/>
            <w:szCs w:val="24"/>
          </w:rPr>
          <w:t>, then do</w:t>
        </w:r>
      </w:ins>
      <w:r>
        <w:rPr>
          <w:rFonts w:ascii="Times New Roman"/>
          <w:sz w:val="24"/>
          <w:szCs w:val="24"/>
        </w:rPr>
        <w:t xml:space="preserve"> two sessions. On day </w:t>
      </w:r>
      <w:del w:id="158" w:author="Raymond Castellino" w:date="2015-11-06T09:24:00Z">
        <w:r w:rsidDel="006F0C29">
          <w:rPr>
            <w:rFonts w:ascii="Times New Roman"/>
            <w:sz w:val="24"/>
            <w:szCs w:val="24"/>
          </w:rPr>
          <w:delText xml:space="preserve">four </w:delText>
        </w:r>
      </w:del>
      <w:ins w:id="159" w:author="Raymond Castellino" w:date="2015-11-06T09:24:00Z">
        <w:r w:rsidR="006F0C29">
          <w:rPr>
            <w:rFonts w:ascii="Times New Roman"/>
            <w:sz w:val="24"/>
            <w:szCs w:val="24"/>
          </w:rPr>
          <w:t xml:space="preserve">five </w:t>
        </w:r>
      </w:ins>
      <w:r>
        <w:rPr>
          <w:rFonts w:ascii="Times New Roman"/>
          <w:sz w:val="24"/>
          <w:szCs w:val="24"/>
        </w:rPr>
        <w:t xml:space="preserve">we do morning check </w:t>
      </w:r>
      <w:proofErr w:type="gramStart"/>
      <w:r>
        <w:rPr>
          <w:rFonts w:ascii="Times New Roman"/>
          <w:sz w:val="24"/>
          <w:szCs w:val="24"/>
        </w:rPr>
        <w:t>ins</w:t>
      </w:r>
      <w:proofErr w:type="gramEnd"/>
      <w:r>
        <w:rPr>
          <w:rFonts w:ascii="Times New Roman"/>
          <w:sz w:val="24"/>
          <w:szCs w:val="24"/>
        </w:rPr>
        <w:t xml:space="preserve">, </w:t>
      </w:r>
      <w:del w:id="160" w:author="Raymond Castellino" w:date="2015-11-06T09:24:00Z">
        <w:r w:rsidDel="006F0C29">
          <w:rPr>
            <w:rFonts w:ascii="Times New Roman"/>
            <w:sz w:val="24"/>
            <w:szCs w:val="24"/>
          </w:rPr>
          <w:delText>two sessions and</w:delText>
        </w:r>
      </w:del>
      <w:ins w:id="161" w:author="Raymond Castellino" w:date="2015-11-06T09:24:00Z">
        <w:r w:rsidR="006F0C29">
          <w:rPr>
            <w:rFonts w:ascii="Times New Roman"/>
            <w:sz w:val="24"/>
            <w:szCs w:val="24"/>
          </w:rPr>
          <w:t>two debriefs, then</w:t>
        </w:r>
      </w:ins>
      <w:r>
        <w:rPr>
          <w:rFonts w:ascii="Times New Roman"/>
          <w:sz w:val="24"/>
          <w:szCs w:val="24"/>
        </w:rPr>
        <w:t xml:space="preserve"> closure</w:t>
      </w:r>
      <w:ins w:id="162"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3"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64" w:author="Raymond Castellino" w:date="2015-11-06T09:26:00Z">
        <w:r w:rsidDel="00785B0C">
          <w:rPr>
            <w:rFonts w:ascii="Times New Roman"/>
            <w:sz w:val="24"/>
            <w:szCs w:val="24"/>
          </w:rPr>
          <w:delText xml:space="preserve">we are all </w:delText>
        </w:r>
      </w:del>
      <w:r>
        <w:rPr>
          <w:rFonts w:ascii="Times New Roman"/>
          <w:sz w:val="24"/>
          <w:szCs w:val="24"/>
        </w:rPr>
        <w:t>influence</w:t>
      </w:r>
      <w:ins w:id="165" w:author="Raymond Castellino" w:date="2015-11-06T09:26:00Z">
        <w:r w:rsidR="00785B0C">
          <w:rPr>
            <w:rFonts w:ascii="Times New Roman"/>
            <w:sz w:val="24"/>
            <w:szCs w:val="24"/>
          </w:rPr>
          <w:t>s all of us</w:t>
        </w:r>
      </w:ins>
      <w:del w:id="166" w:author="Raymond Castellino" w:date="2015-11-06T09:26:00Z">
        <w:r w:rsidDel="00785B0C">
          <w:rPr>
            <w:rFonts w:ascii="Times New Roman"/>
            <w:sz w:val="24"/>
            <w:szCs w:val="24"/>
          </w:rPr>
          <w:delText>d by</w:delText>
        </w:r>
      </w:del>
      <w:r>
        <w:rPr>
          <w:rFonts w:ascii="Times New Roman"/>
          <w:sz w:val="24"/>
          <w:szCs w:val="24"/>
        </w:rPr>
        <w:t>. It appears that</w:t>
      </w:r>
      <w:ins w:id="167" w:author="Raymond Castellino" w:date="2015-11-06T09:26:00Z">
        <w:r w:rsidR="00785B0C">
          <w:rPr>
            <w:rFonts w:ascii="Times New Roman"/>
            <w:sz w:val="24"/>
            <w:szCs w:val="24"/>
          </w:rPr>
          <w:t>,</w:t>
        </w:r>
      </w:ins>
      <w:r>
        <w:rPr>
          <w:rFonts w:ascii="Times New Roman"/>
          <w:sz w:val="24"/>
          <w:szCs w:val="24"/>
        </w:rPr>
        <w:t xml:space="preserve"> for the unborn and </w:t>
      </w:r>
      <w:ins w:id="168" w:author="Raymond Castellino" w:date="2015-11-06T09:26:00Z">
        <w:r w:rsidR="00785B0C">
          <w:rPr>
            <w:rFonts w:ascii="Times New Roman"/>
            <w:sz w:val="24"/>
            <w:szCs w:val="24"/>
          </w:rPr>
          <w:t xml:space="preserve">for </w:t>
        </w:r>
      </w:ins>
      <w:r>
        <w:rPr>
          <w:rFonts w:ascii="Times New Roman"/>
          <w:sz w:val="24"/>
          <w:szCs w:val="24"/>
        </w:rPr>
        <w:t>babies</w:t>
      </w:r>
      <w:ins w:id="169" w:author="Raymond Castellino" w:date="2015-11-06T09:26:00Z">
        <w:r w:rsidR="00785B0C">
          <w:rPr>
            <w:rFonts w:ascii="Times New Roman"/>
            <w:sz w:val="24"/>
            <w:szCs w:val="24"/>
          </w:rPr>
          <w:t>,</w:t>
        </w:r>
      </w:ins>
      <w:r>
        <w:rPr>
          <w:rFonts w:ascii="Times New Roman"/>
          <w:sz w:val="24"/>
          <w:szCs w:val="24"/>
        </w:rPr>
        <w:t xml:space="preserve"> </w:t>
      </w:r>
      <w:del w:id="170"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1" w:author="Raymond Castellino" w:date="2015-11-06T09:20:00Z">
        <w:r w:rsidDel="006F0C29">
          <w:rPr>
            <w:rFonts w:ascii="Times New Roman"/>
            <w:sz w:val="24"/>
            <w:szCs w:val="24"/>
          </w:rPr>
          <w:delText xml:space="preserve">process </w:delText>
        </w:r>
      </w:del>
      <w:ins w:id="172" w:author="Raymond Castellino" w:date="2015-11-06T09:20:00Z">
        <w:r w:rsidR="006F0C29">
          <w:rPr>
            <w:rFonts w:ascii="Times New Roman"/>
            <w:sz w:val="24"/>
            <w:szCs w:val="24"/>
          </w:rPr>
          <w:t xml:space="preserve">WS </w:t>
        </w:r>
      </w:ins>
      <w:r>
        <w:rPr>
          <w:rFonts w:ascii="Times New Roman"/>
          <w:sz w:val="24"/>
          <w:szCs w:val="24"/>
        </w:rPr>
        <w:t>workshop</w:t>
      </w:r>
      <w:ins w:id="173"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74" w:author="Raymond Castellino" w:date="2015-11-06T09:28:00Z">
        <w:r w:rsidR="00FF459E">
          <w:rPr>
            <w:rFonts w:ascii="Times New Roman"/>
            <w:sz w:val="24"/>
            <w:szCs w:val="24"/>
          </w:rPr>
          <w:t xml:space="preserve">how you </w:t>
        </w:r>
      </w:ins>
      <w:r>
        <w:rPr>
          <w:rFonts w:ascii="Times New Roman"/>
          <w:sz w:val="24"/>
          <w:szCs w:val="24"/>
        </w:rPr>
        <w:t xml:space="preserve">describe </w:t>
      </w:r>
      <w:del w:id="175" w:author="Raymond Castellino" w:date="2015-11-06T09:29:00Z">
        <w:r w:rsidDel="00FF459E">
          <w:rPr>
            <w:rFonts w:ascii="Times New Roman"/>
            <w:sz w:val="24"/>
            <w:szCs w:val="24"/>
          </w:rPr>
          <w:delText xml:space="preserve">how you </w:delText>
        </w:r>
      </w:del>
      <w:r>
        <w:rPr>
          <w:rFonts w:ascii="Times New Roman"/>
          <w:sz w:val="24"/>
          <w:szCs w:val="24"/>
        </w:rPr>
        <w:t>complet</w:t>
      </w:r>
      <w:ins w:id="176" w:author="Raymond Castellino" w:date="2015-11-06T09:29:00Z">
        <w:r w:rsidR="00FF459E">
          <w:rPr>
            <w:rFonts w:ascii="Times New Roman"/>
            <w:sz w:val="24"/>
            <w:szCs w:val="24"/>
          </w:rPr>
          <w:t>ing</w:t>
        </w:r>
      </w:ins>
      <w:del w:id="177"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78" w:author="Raymond Castellino" w:date="2015-11-06T09:29:00Z">
        <w:r w:rsidR="00F32BE1">
          <w:rPr>
            <w:rFonts w:ascii="Times New Roman"/>
            <w:sz w:val="24"/>
            <w:szCs w:val="24"/>
          </w:rPr>
          <w:t>-</w:t>
        </w:r>
      </w:ins>
      <w:del w:id="179"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0" w:author="Raymond Castellino" w:date="2015-11-06T09:29:00Z">
        <w:r w:rsidDel="00F32BE1">
          <w:rPr>
            <w:rFonts w:ascii="Times New Roman"/>
            <w:sz w:val="24"/>
            <w:szCs w:val="24"/>
          </w:rPr>
          <w:delText xml:space="preserve">under </w:delText>
        </w:r>
      </w:del>
      <w:ins w:id="181"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2" w:author="Raymond Castellino" w:date="2015-11-06T09:30:00Z">
        <w:r w:rsidDel="00F32BE1">
          <w:rPr>
            <w:rFonts w:ascii="Times New Roman"/>
            <w:sz w:val="24"/>
            <w:szCs w:val="24"/>
          </w:rPr>
          <w:delText xml:space="preserve">process </w:delText>
        </w:r>
      </w:del>
      <w:ins w:id="183"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84"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w:t>
      </w:r>
      <w:proofErr w:type="spellStart"/>
      <w:r>
        <w:rPr>
          <w:rFonts w:ascii="Times New Roman"/>
          <w:sz w:val="24"/>
          <w:szCs w:val="24"/>
          <w:lang w:val="nl-NL"/>
        </w:rPr>
        <w:t>needs</w:t>
      </w:r>
      <w:proofErr w:type="spellEnd"/>
      <w:r>
        <w:rPr>
          <w:rFonts w:ascii="Times New Roman"/>
          <w:sz w:val="24"/>
          <w:szCs w:val="24"/>
          <w:lang w:val="nl-NL"/>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85" w:author="Raymond Castellino" w:date="2015-11-06T09:31:00Z">
        <w:r w:rsidR="00440B33">
          <w:rPr>
            <w:rFonts w:ascii="Times New Roman"/>
            <w:sz w:val="24"/>
            <w:szCs w:val="24"/>
          </w:rPr>
          <w:t xml:space="preserve"> day</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 xml:space="preserve">water in, </w:t>
      </w:r>
      <w:proofErr w:type="gramStart"/>
      <w:r>
        <w:rPr>
          <w:rFonts w:ascii="Times New Roman"/>
          <w:sz w:val="24"/>
          <w:szCs w:val="24"/>
          <w:lang w:val="nl-NL"/>
        </w:rPr>
        <w:t>water</w:t>
      </w:r>
      <w:proofErr w:type="gramEnd"/>
      <w:r>
        <w:rPr>
          <w:rFonts w:ascii="Times New Roman"/>
          <w:sz w:val="24"/>
          <w:szCs w:val="24"/>
          <w:lang w:val="nl-NL"/>
        </w:rPr>
        <w:t xml:space="preserve">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86"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87" w:author="Raymond Castellino" w:date="2015-11-06T09:31:00Z">
        <w:r w:rsidR="00A4437E">
          <w:rPr>
            <w:rFonts w:ascii="Times New Roman"/>
            <w:sz w:val="24"/>
            <w:szCs w:val="24"/>
          </w:rPr>
          <w:t>.5</w:t>
        </w:r>
      </w:ins>
      <w:r>
        <w:rPr>
          <w:rFonts w:ascii="Times New Roman"/>
          <w:sz w:val="24"/>
          <w:szCs w:val="24"/>
        </w:rPr>
        <w:t xml:space="preserve"> to 3 hours. </w:t>
      </w:r>
      <w:proofErr w:type="gramStart"/>
      <w:r>
        <w:rPr>
          <w:rFonts w:ascii="Times New Roman"/>
          <w:sz w:val="24"/>
          <w:szCs w:val="24"/>
        </w:rPr>
        <w:t>Sometimes less and sometimes longer.</w:t>
      </w:r>
      <w:proofErr w:type="gramEnd"/>
      <w:r>
        <w:rPr>
          <w:rFonts w:ascii="Times New Roman"/>
          <w:sz w:val="24"/>
          <w:szCs w:val="24"/>
        </w:rPr>
        <w:t xml:space="preserve">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862433" w:rsidRDefault="00862433" w:rsidP="00862433">
      <w:pPr>
        <w:pStyle w:val="Default"/>
        <w:numPr>
          <w:ins w:id="188" w:author="Raymond Castellino" w:date="2015-11-06T12:22:00Z"/>
        </w:numPr>
        <w:ind w:right="720"/>
        <w:jc w:val="center"/>
        <w:rPr>
          <w:ins w:id="189" w:author="Raymond Castellino" w:date="2015-11-06T12:22:00Z"/>
          <w:rFonts w:ascii="Times New Roman"/>
          <w:b/>
          <w:bCs/>
          <w:sz w:val="24"/>
          <w:szCs w:val="24"/>
        </w:rPr>
      </w:pPr>
      <w:ins w:id="190" w:author="Raymond Castellino" w:date="2015-11-06T12:22:00Z">
        <w:r>
          <w:rPr>
            <w:rFonts w:ascii="Times New Roman"/>
            <w:b/>
            <w:bCs/>
            <w:sz w:val="24"/>
            <w:szCs w:val="24"/>
          </w:rPr>
          <w:t>WS Workshop Daily Schedule</w:t>
        </w:r>
      </w:ins>
    </w:p>
    <w:p w:rsidR="00862433" w:rsidRDefault="00862433" w:rsidP="00862433">
      <w:pPr>
        <w:pStyle w:val="Default"/>
        <w:numPr>
          <w:ins w:id="191" w:author="Raymond Castellino" w:date="2015-11-06T12:22:00Z"/>
        </w:numPr>
        <w:ind w:right="720"/>
        <w:jc w:val="center"/>
        <w:rPr>
          <w:ins w:id="192"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193" w:author="Raymond Castellino" w:date="2015-11-06T12:22:00Z"/>
        </w:numPr>
        <w:ind w:right="720"/>
        <w:rPr>
          <w:ins w:id="194" w:author="Raymond Castellino" w:date="2015-11-06T12:22:00Z"/>
          <w:rFonts w:ascii="Times New Roman" w:eastAsia="Times New Roman" w:hAnsi="Times New Roman" w:cs="Times New Roman"/>
          <w:sz w:val="24"/>
          <w:szCs w:val="24"/>
        </w:rPr>
      </w:pPr>
      <w:ins w:id="195" w:author="Raymond Castellino" w:date="2015-11-06T12:22:00Z">
        <w:r>
          <w:rPr>
            <w:rFonts w:ascii="Times New Roman"/>
            <w:sz w:val="24"/>
            <w:szCs w:val="24"/>
          </w:rPr>
          <w:t xml:space="preserve">Day one: </w:t>
        </w:r>
      </w:ins>
    </w:p>
    <w:p w:rsidR="00862433" w:rsidRDefault="00862433" w:rsidP="00862433">
      <w:pPr>
        <w:pStyle w:val="Default"/>
        <w:numPr>
          <w:ilvl w:val="0"/>
          <w:numId w:val="43"/>
          <w:ins w:id="196" w:author="Raymond Castellino" w:date="2015-11-06T12:22:00Z"/>
        </w:numPr>
        <w:ind w:right="720"/>
        <w:rPr>
          <w:ins w:id="197" w:author="Raymond Castellino" w:date="2015-11-06T12:22:00Z"/>
          <w:rFonts w:ascii="Times New Roman" w:eastAsia="Times New Roman" w:hAnsi="Times New Roman" w:cs="Times New Roman"/>
          <w:sz w:val="24"/>
          <w:szCs w:val="24"/>
        </w:rPr>
      </w:pPr>
      <w:ins w:id="198"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199" w:author="Raymond Castellino" w:date="2015-11-06T12:22:00Z"/>
        </w:numPr>
        <w:ind w:right="720"/>
        <w:rPr>
          <w:ins w:id="200" w:author="Raymond Castellino" w:date="2015-11-06T12:22:00Z"/>
          <w:rFonts w:ascii="Times New Roman" w:eastAsia="Times New Roman" w:hAnsi="Times New Roman" w:cs="Times New Roman"/>
          <w:sz w:val="24"/>
          <w:szCs w:val="24"/>
        </w:rPr>
      </w:pPr>
      <w:ins w:id="201"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02" w:author="Raymond Castellino" w:date="2015-11-06T12:22:00Z"/>
        </w:numPr>
        <w:ind w:right="720"/>
        <w:rPr>
          <w:ins w:id="203" w:author="Raymond Castellino" w:date="2015-11-06T12:22:00Z"/>
          <w:rFonts w:ascii="Times New Roman" w:eastAsia="Times New Roman" w:hAnsi="Times New Roman" w:cs="Times New Roman"/>
          <w:sz w:val="24"/>
          <w:szCs w:val="24"/>
        </w:rPr>
      </w:pPr>
      <w:ins w:id="204"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05" w:author="Raymond Castellino" w:date="2015-11-06T12:22:00Z"/>
        </w:numPr>
        <w:ind w:right="720"/>
        <w:rPr>
          <w:ins w:id="206" w:author="Raymond Castellino" w:date="2015-11-06T12:22:00Z"/>
          <w:rFonts w:ascii="Times New Roman" w:eastAsia="Times New Roman" w:hAnsi="Times New Roman" w:cs="Times New Roman"/>
          <w:sz w:val="24"/>
          <w:szCs w:val="24"/>
        </w:rPr>
      </w:pPr>
      <w:ins w:id="207" w:author="Raymond Castellino" w:date="2015-11-06T12:22:00Z">
        <w:r>
          <w:rPr>
            <w:rFonts w:ascii="Times New Roman"/>
            <w:sz w:val="24"/>
            <w:szCs w:val="24"/>
          </w:rPr>
          <w:t>Orient to the day</w:t>
        </w:r>
      </w:ins>
    </w:p>
    <w:p w:rsidR="00862433" w:rsidRDefault="00862433" w:rsidP="00862433">
      <w:pPr>
        <w:pStyle w:val="Default"/>
        <w:numPr>
          <w:ilvl w:val="0"/>
          <w:numId w:val="43"/>
          <w:ins w:id="208" w:author="Raymond Castellino" w:date="2015-11-06T12:22:00Z"/>
        </w:numPr>
        <w:ind w:right="720"/>
        <w:rPr>
          <w:ins w:id="209" w:author="Raymond Castellino" w:date="2015-11-06T12:22:00Z"/>
          <w:rFonts w:ascii="Times New Roman" w:eastAsia="Times New Roman" w:hAnsi="Times New Roman" w:cs="Times New Roman"/>
          <w:sz w:val="24"/>
          <w:szCs w:val="24"/>
        </w:rPr>
      </w:pPr>
      <w:proofErr w:type="spellStart"/>
      <w:ins w:id="210" w:author="Raymond Castellino" w:date="2015-11-06T12:22:00Z">
        <w:r>
          <w:rPr>
            <w:rFonts w:ascii="Times New Roman"/>
            <w:sz w:val="24"/>
            <w:szCs w:val="24"/>
            <w:lang w:val="it-IT"/>
          </w:rPr>
          <w:t>Intro</w:t>
        </w:r>
        <w:proofErr w:type="spellEnd"/>
        <w:r>
          <w:rPr>
            <w:rFonts w:ascii="Times New Roman"/>
            <w:sz w:val="24"/>
            <w:szCs w:val="24"/>
            <w:lang w:val="it-IT"/>
          </w:rPr>
          <w:t xml:space="preserve"> talk</w:t>
        </w:r>
      </w:ins>
    </w:p>
    <w:p w:rsidR="00862433" w:rsidRDefault="00862433" w:rsidP="00862433">
      <w:pPr>
        <w:pStyle w:val="Default"/>
        <w:numPr>
          <w:ilvl w:val="0"/>
          <w:numId w:val="43"/>
          <w:ins w:id="211" w:author="Raymond Castellino" w:date="2015-11-06T12:22:00Z"/>
        </w:numPr>
        <w:ind w:right="720"/>
        <w:rPr>
          <w:ins w:id="212" w:author="Raymond Castellino" w:date="2015-11-06T12:22:00Z"/>
          <w:rFonts w:ascii="Times New Roman" w:eastAsia="Times New Roman" w:hAnsi="Times New Roman" w:cs="Times New Roman"/>
          <w:sz w:val="24"/>
          <w:szCs w:val="24"/>
        </w:rPr>
      </w:pPr>
      <w:ins w:id="213" w:author="Raymond Castellino" w:date="2015-11-06T12:22:00Z">
        <w:r>
          <w:rPr>
            <w:rFonts w:ascii="Times New Roman"/>
            <w:sz w:val="24"/>
            <w:szCs w:val="24"/>
          </w:rPr>
          <w:t>Sharing</w:t>
        </w:r>
      </w:ins>
    </w:p>
    <w:p w:rsidR="00862433" w:rsidRDefault="00862433" w:rsidP="00862433">
      <w:pPr>
        <w:pStyle w:val="Default"/>
        <w:numPr>
          <w:ilvl w:val="0"/>
          <w:numId w:val="43"/>
          <w:ins w:id="214" w:author="Raymond Castellino" w:date="2015-11-06T12:22:00Z"/>
        </w:numPr>
        <w:ind w:right="720"/>
        <w:rPr>
          <w:ins w:id="215" w:author="Raymond Castellino" w:date="2015-11-06T12:22:00Z"/>
          <w:rFonts w:ascii="Times New Roman" w:eastAsia="Times New Roman" w:hAnsi="Times New Roman" w:cs="Times New Roman"/>
          <w:sz w:val="24"/>
          <w:szCs w:val="24"/>
        </w:rPr>
      </w:pPr>
      <w:ins w:id="216"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17" w:author="Raymond Castellino" w:date="2015-11-06T12:22:00Z"/>
        </w:numPr>
        <w:ind w:right="720"/>
        <w:rPr>
          <w:ins w:id="218" w:author="Raymond Castellino" w:date="2015-11-06T12:22:00Z"/>
          <w:rFonts w:ascii="Times New Roman" w:eastAsia="Times New Roman" w:hAnsi="Times New Roman" w:cs="Times New Roman"/>
          <w:sz w:val="24"/>
          <w:szCs w:val="24"/>
        </w:rPr>
      </w:pPr>
      <w:ins w:id="219" w:author="Raymond Castellino" w:date="2015-11-06T12:22:00Z">
        <w:r>
          <w:rPr>
            <w:rFonts w:ascii="Times New Roman"/>
            <w:sz w:val="24"/>
            <w:szCs w:val="24"/>
            <w:lang w:val="de-DE"/>
          </w:rPr>
          <w:t xml:space="preserve">Lunch 1 </w:t>
        </w:r>
        <w:proofErr w:type="spellStart"/>
        <w:r>
          <w:rPr>
            <w:rFonts w:ascii="Times New Roman"/>
            <w:sz w:val="24"/>
            <w:szCs w:val="24"/>
            <w:lang w:val="de-DE"/>
          </w:rPr>
          <w:t>hr</w:t>
        </w:r>
        <w:proofErr w:type="spellEnd"/>
        <w:r>
          <w:rPr>
            <w:rFonts w:ascii="Times New Roman"/>
            <w:sz w:val="24"/>
            <w:szCs w:val="24"/>
            <w:lang w:val="de-DE"/>
          </w:rPr>
          <w:t xml:space="preserve"> 45 min</w:t>
        </w:r>
      </w:ins>
    </w:p>
    <w:p w:rsidR="00862433" w:rsidRDefault="00862433" w:rsidP="00862433">
      <w:pPr>
        <w:pStyle w:val="Default"/>
        <w:numPr>
          <w:ilvl w:val="0"/>
          <w:numId w:val="43"/>
          <w:ins w:id="220" w:author="Raymond Castellino" w:date="2015-11-06T12:22:00Z"/>
        </w:numPr>
        <w:ind w:right="720"/>
        <w:rPr>
          <w:ins w:id="221" w:author="Raymond Castellino" w:date="2015-11-06T12:22:00Z"/>
          <w:rFonts w:ascii="Times New Roman" w:eastAsia="Times New Roman" w:hAnsi="Times New Roman" w:cs="Times New Roman"/>
          <w:sz w:val="24"/>
          <w:szCs w:val="24"/>
        </w:rPr>
      </w:pPr>
      <w:ins w:id="222" w:author="Raymond Castellino" w:date="2015-11-06T12:22:00Z">
        <w:r>
          <w:rPr>
            <w:rFonts w:ascii="Times New Roman"/>
            <w:sz w:val="24"/>
            <w:szCs w:val="24"/>
          </w:rPr>
          <w:t>Process session #1</w:t>
        </w:r>
      </w:ins>
    </w:p>
    <w:p w:rsidR="00862433" w:rsidRDefault="00862433" w:rsidP="00862433">
      <w:pPr>
        <w:pStyle w:val="Default"/>
        <w:numPr>
          <w:ilvl w:val="0"/>
          <w:numId w:val="43"/>
          <w:ins w:id="223" w:author="Raymond Castellino" w:date="2015-11-06T12:22:00Z"/>
        </w:numPr>
        <w:ind w:right="720"/>
        <w:rPr>
          <w:ins w:id="224" w:author="Raymond Castellino" w:date="2015-11-06T12:22:00Z"/>
          <w:rFonts w:ascii="Times New Roman" w:eastAsia="Times New Roman" w:hAnsi="Times New Roman" w:cs="Times New Roman"/>
          <w:sz w:val="24"/>
          <w:szCs w:val="24"/>
        </w:rPr>
      </w:pPr>
      <w:ins w:id="225" w:author="Raymond Castellino" w:date="2015-11-06T12:22:00Z">
        <w:r>
          <w:rPr>
            <w:rFonts w:ascii="Times New Roman"/>
            <w:sz w:val="24"/>
            <w:szCs w:val="24"/>
          </w:rPr>
          <w:t>Complete for the day</w:t>
        </w:r>
      </w:ins>
    </w:p>
    <w:p w:rsidR="00862433" w:rsidRDefault="00862433" w:rsidP="00862433">
      <w:pPr>
        <w:pStyle w:val="Default"/>
        <w:numPr>
          <w:ins w:id="226" w:author="Raymond Castellino" w:date="2015-11-06T12:22:00Z"/>
        </w:numPr>
        <w:ind w:right="720"/>
        <w:rPr>
          <w:ins w:id="227" w:author="Raymond Castellino" w:date="2015-11-06T12:22:00Z"/>
          <w:rFonts w:ascii="Times New Roman" w:eastAsia="Times New Roman" w:hAnsi="Times New Roman" w:cs="Times New Roman"/>
          <w:sz w:val="24"/>
          <w:szCs w:val="24"/>
        </w:rPr>
      </w:pPr>
      <w:ins w:id="228"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29" w:author="Raymond Castellino" w:date="2015-11-06T12:22:00Z"/>
        </w:numPr>
        <w:ind w:right="720"/>
        <w:rPr>
          <w:ins w:id="230" w:author="Raymond Castellino" w:date="2015-11-06T12:22:00Z"/>
          <w:rFonts w:ascii="Times New Roman" w:eastAsia="Times New Roman" w:hAnsi="Times New Roman" w:cs="Times New Roman"/>
          <w:sz w:val="24"/>
          <w:szCs w:val="24"/>
        </w:rPr>
      </w:pPr>
    </w:p>
    <w:p w:rsidR="00862433" w:rsidRDefault="00862433" w:rsidP="00862433">
      <w:pPr>
        <w:pStyle w:val="Default"/>
        <w:numPr>
          <w:ins w:id="231" w:author="Raymond Castellino" w:date="2015-11-06T12:22:00Z"/>
        </w:numPr>
        <w:ind w:right="720"/>
        <w:rPr>
          <w:ins w:id="232" w:author="Raymond Castellino" w:date="2015-11-06T12:22:00Z"/>
          <w:rFonts w:ascii="Times New Roman" w:eastAsia="Times New Roman" w:hAnsi="Times New Roman" w:cs="Times New Roman"/>
          <w:sz w:val="24"/>
          <w:szCs w:val="24"/>
        </w:rPr>
      </w:pPr>
      <w:ins w:id="233" w:author="Raymond Castellino" w:date="2015-11-06T12:22:00Z">
        <w:r>
          <w:rPr>
            <w:rFonts w:ascii="Times New Roman"/>
            <w:sz w:val="24"/>
            <w:szCs w:val="24"/>
          </w:rPr>
          <w:t>Day two:</w:t>
        </w:r>
      </w:ins>
    </w:p>
    <w:p w:rsidR="00862433" w:rsidRDefault="00862433" w:rsidP="00862433">
      <w:pPr>
        <w:pStyle w:val="Default"/>
        <w:numPr>
          <w:ilvl w:val="0"/>
          <w:numId w:val="44"/>
          <w:ins w:id="234" w:author="Raymond Castellino" w:date="2015-11-06T12:22:00Z"/>
        </w:numPr>
        <w:ind w:right="720"/>
        <w:rPr>
          <w:ins w:id="235" w:author="Raymond Castellino" w:date="2015-11-06T12:22:00Z"/>
          <w:rFonts w:ascii="Times New Roman" w:eastAsia="Times New Roman" w:hAnsi="Times New Roman" w:cs="Times New Roman"/>
          <w:sz w:val="24"/>
          <w:szCs w:val="24"/>
        </w:rPr>
      </w:pPr>
      <w:ins w:id="236"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37" w:author="Raymond Castellino" w:date="2015-11-06T12:22:00Z"/>
        </w:numPr>
        <w:ind w:right="720"/>
        <w:rPr>
          <w:ins w:id="238" w:author="Raymond Castellino" w:date="2015-11-06T12:22:00Z"/>
          <w:rFonts w:ascii="Times New Roman" w:eastAsia="Times New Roman" w:hAnsi="Times New Roman" w:cs="Times New Roman"/>
          <w:sz w:val="24"/>
          <w:szCs w:val="24"/>
        </w:rPr>
      </w:pPr>
      <w:proofErr w:type="spellStart"/>
      <w:ins w:id="239" w:author="Raymond Castellino" w:date="2015-11-06T12:22:00Z">
        <w:r>
          <w:rPr>
            <w:rFonts w:ascii="Times New Roman"/>
            <w:sz w:val="24"/>
            <w:szCs w:val="24"/>
            <w:lang w:val="pt-PT"/>
          </w:rPr>
          <w:t>Check-</w:t>
        </w:r>
        <w:r w:rsidR="00862433">
          <w:rPr>
            <w:rFonts w:ascii="Times New Roman"/>
            <w:sz w:val="24"/>
            <w:szCs w:val="24"/>
            <w:lang w:val="pt-PT"/>
          </w:rPr>
          <w:t>ins</w:t>
        </w:r>
        <w:proofErr w:type="spellEnd"/>
        <w:r w:rsidR="00862433">
          <w:rPr>
            <w:rFonts w:ascii="Times New Roman"/>
            <w:sz w:val="24"/>
            <w:szCs w:val="24"/>
            <w:lang w:val="pt-PT"/>
          </w:rPr>
          <w:t xml:space="preserve"> </w:t>
        </w:r>
      </w:ins>
    </w:p>
    <w:p w:rsidR="00862433" w:rsidRDefault="00862433" w:rsidP="00862433">
      <w:pPr>
        <w:pStyle w:val="Default"/>
        <w:numPr>
          <w:ilvl w:val="0"/>
          <w:numId w:val="44"/>
          <w:ins w:id="240" w:author="Raymond Castellino" w:date="2015-11-06T12:22:00Z"/>
        </w:numPr>
        <w:ind w:right="720"/>
        <w:rPr>
          <w:ins w:id="241" w:author="Raymond Castellino" w:date="2015-11-06T12:22:00Z"/>
          <w:rFonts w:ascii="Times New Roman" w:eastAsia="Times New Roman" w:hAnsi="Times New Roman" w:cs="Times New Roman"/>
          <w:sz w:val="24"/>
          <w:szCs w:val="24"/>
        </w:rPr>
      </w:pPr>
      <w:proofErr w:type="spellStart"/>
      <w:ins w:id="242" w:author="Raymond Castellino" w:date="2015-11-06T12:22:00Z">
        <w:r>
          <w:rPr>
            <w:rFonts w:ascii="Times New Roman"/>
            <w:sz w:val="24"/>
            <w:szCs w:val="24"/>
            <w:lang w:val="nl-NL"/>
          </w:rPr>
          <w:t>Debrief</w:t>
        </w:r>
        <w:proofErr w:type="spellEnd"/>
        <w:r>
          <w:rPr>
            <w:rFonts w:ascii="Times New Roman"/>
            <w:sz w:val="24"/>
            <w:szCs w:val="24"/>
            <w:lang w:val="nl-NL"/>
          </w:rPr>
          <w:t xml:space="preserve"> #1</w:t>
        </w:r>
      </w:ins>
    </w:p>
    <w:p w:rsidR="00862433" w:rsidRDefault="00862433" w:rsidP="00862433">
      <w:pPr>
        <w:pStyle w:val="Default"/>
        <w:numPr>
          <w:ilvl w:val="0"/>
          <w:numId w:val="44"/>
          <w:ins w:id="243" w:author="Raymond Castellino" w:date="2015-11-06T12:22:00Z"/>
        </w:numPr>
        <w:ind w:right="720"/>
        <w:rPr>
          <w:ins w:id="244" w:author="Raymond Castellino" w:date="2015-11-06T12:22:00Z"/>
          <w:rFonts w:ascii="Times New Roman" w:eastAsia="Times New Roman" w:hAnsi="Times New Roman" w:cs="Times New Roman"/>
          <w:sz w:val="24"/>
          <w:szCs w:val="24"/>
        </w:rPr>
      </w:pPr>
      <w:ins w:id="245"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46" w:author="Raymond Castellino" w:date="2015-11-06T12:22:00Z"/>
        </w:numPr>
        <w:ind w:right="720"/>
        <w:rPr>
          <w:ins w:id="247" w:author="Raymond Castellino" w:date="2015-11-06T12:22:00Z"/>
          <w:rFonts w:ascii="Times New Roman" w:eastAsia="Times New Roman" w:hAnsi="Times New Roman" w:cs="Times New Roman"/>
          <w:sz w:val="24"/>
          <w:szCs w:val="24"/>
        </w:rPr>
      </w:pPr>
      <w:ins w:id="248" w:author="Raymond Castellino" w:date="2015-11-06T12:22:00Z">
        <w:r>
          <w:rPr>
            <w:rFonts w:ascii="Times New Roman"/>
            <w:sz w:val="24"/>
            <w:szCs w:val="24"/>
          </w:rPr>
          <w:t>Lunch</w:t>
        </w:r>
      </w:ins>
    </w:p>
    <w:p w:rsidR="00862433" w:rsidRDefault="00862433" w:rsidP="00862433">
      <w:pPr>
        <w:pStyle w:val="Default"/>
        <w:numPr>
          <w:ilvl w:val="0"/>
          <w:numId w:val="44"/>
          <w:ins w:id="249" w:author="Raymond Castellino" w:date="2015-11-06T12:22:00Z"/>
        </w:numPr>
        <w:ind w:right="720"/>
        <w:rPr>
          <w:ins w:id="250" w:author="Raymond Castellino" w:date="2015-11-06T12:22:00Z"/>
          <w:rFonts w:ascii="Times New Roman" w:eastAsia="Times New Roman" w:hAnsi="Times New Roman" w:cs="Times New Roman"/>
          <w:sz w:val="24"/>
          <w:szCs w:val="24"/>
        </w:rPr>
      </w:pPr>
      <w:ins w:id="251" w:author="Raymond Castellino" w:date="2015-11-06T12:22:00Z">
        <w:r>
          <w:rPr>
            <w:rFonts w:ascii="Times New Roman"/>
            <w:sz w:val="24"/>
            <w:szCs w:val="24"/>
          </w:rPr>
          <w:t>Process Session #3</w:t>
        </w:r>
      </w:ins>
    </w:p>
    <w:p w:rsidR="00862433" w:rsidRDefault="00862433" w:rsidP="00862433">
      <w:pPr>
        <w:pStyle w:val="Default"/>
        <w:numPr>
          <w:ilvl w:val="0"/>
          <w:numId w:val="44"/>
          <w:ins w:id="252" w:author="Raymond Castellino" w:date="2015-11-06T12:22:00Z"/>
        </w:numPr>
        <w:ind w:right="720"/>
        <w:rPr>
          <w:ins w:id="253" w:author="Raymond Castellino" w:date="2015-11-06T12:22:00Z"/>
          <w:rFonts w:ascii="Times New Roman" w:eastAsia="Times New Roman" w:hAnsi="Times New Roman" w:cs="Times New Roman"/>
          <w:sz w:val="24"/>
          <w:szCs w:val="24"/>
        </w:rPr>
      </w:pPr>
      <w:ins w:id="254" w:author="Raymond Castellino" w:date="2015-11-06T12:22:00Z">
        <w:r>
          <w:rPr>
            <w:rFonts w:ascii="Times New Roman"/>
            <w:sz w:val="24"/>
            <w:szCs w:val="24"/>
          </w:rPr>
          <w:t>Complete for the day</w:t>
        </w:r>
      </w:ins>
    </w:p>
    <w:p w:rsidR="00862433" w:rsidRDefault="00862433" w:rsidP="00862433">
      <w:pPr>
        <w:pStyle w:val="Default"/>
        <w:numPr>
          <w:ins w:id="255" w:author="Raymond Castellino" w:date="2015-11-06T12:22:00Z"/>
        </w:numPr>
        <w:ind w:right="720"/>
        <w:rPr>
          <w:ins w:id="256" w:author="Raymond Castellino" w:date="2015-11-06T12:22:00Z"/>
          <w:rFonts w:ascii="Times New Roman" w:eastAsia="Times New Roman" w:hAnsi="Times New Roman" w:cs="Times New Roman"/>
          <w:sz w:val="24"/>
          <w:szCs w:val="24"/>
        </w:rPr>
      </w:pPr>
      <w:ins w:id="257"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58" w:author="Raymond Castellino" w:date="2015-11-06T12:22:00Z"/>
        </w:numPr>
        <w:ind w:right="720"/>
        <w:rPr>
          <w:ins w:id="259" w:author="Raymond Castellino" w:date="2015-11-06T12:22:00Z"/>
          <w:rFonts w:ascii="Times New Roman" w:eastAsia="Times New Roman" w:hAnsi="Times New Roman" w:cs="Times New Roman"/>
          <w:sz w:val="24"/>
          <w:szCs w:val="24"/>
        </w:rPr>
      </w:pPr>
    </w:p>
    <w:p w:rsidR="00862433" w:rsidRDefault="00862433" w:rsidP="00862433">
      <w:pPr>
        <w:pStyle w:val="Default"/>
        <w:numPr>
          <w:ins w:id="260" w:author="Raymond Castellino" w:date="2015-11-06T12:22:00Z"/>
        </w:numPr>
        <w:ind w:right="720"/>
        <w:rPr>
          <w:ins w:id="261" w:author="Raymond Castellino" w:date="2015-11-06T12:22:00Z"/>
          <w:rFonts w:ascii="Times New Roman" w:eastAsia="Times New Roman" w:hAnsi="Times New Roman" w:cs="Times New Roman"/>
          <w:sz w:val="24"/>
          <w:szCs w:val="24"/>
        </w:rPr>
      </w:pPr>
      <w:ins w:id="262" w:author="Raymond Castellino" w:date="2015-11-06T12:22:00Z">
        <w:r>
          <w:rPr>
            <w:rFonts w:ascii="Times New Roman"/>
            <w:sz w:val="24"/>
            <w:szCs w:val="24"/>
          </w:rPr>
          <w:t>Day three:</w:t>
        </w:r>
      </w:ins>
    </w:p>
    <w:p w:rsidR="00862433" w:rsidRDefault="00862433" w:rsidP="00862433">
      <w:pPr>
        <w:pStyle w:val="Default"/>
        <w:numPr>
          <w:ilvl w:val="0"/>
          <w:numId w:val="16"/>
          <w:ins w:id="263" w:author="Raymond Castellino" w:date="2015-11-06T12:22:00Z"/>
        </w:numPr>
        <w:tabs>
          <w:tab w:val="num" w:pos="720"/>
        </w:tabs>
        <w:ind w:left="1080" w:right="720" w:hanging="720"/>
        <w:rPr>
          <w:ins w:id="264" w:author="Raymond Castellino" w:date="2015-11-06T12:22:00Z"/>
          <w:rFonts w:ascii="Times New Roman" w:eastAsia="Times New Roman" w:hAnsi="Times New Roman" w:cs="Times New Roman"/>
          <w:sz w:val="24"/>
          <w:szCs w:val="24"/>
        </w:rPr>
      </w:pPr>
      <w:ins w:id="265"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66" w:author="Raymond Castellino" w:date="2015-11-06T12:22:00Z"/>
        </w:numPr>
        <w:tabs>
          <w:tab w:val="num" w:pos="720"/>
        </w:tabs>
        <w:ind w:left="1080" w:right="720" w:hanging="720"/>
        <w:rPr>
          <w:ins w:id="267" w:author="Raymond Castellino" w:date="2015-11-06T12:22:00Z"/>
          <w:rFonts w:ascii="Times New Roman" w:eastAsia="Times New Roman" w:hAnsi="Times New Roman" w:cs="Times New Roman"/>
          <w:sz w:val="24"/>
          <w:szCs w:val="24"/>
        </w:rPr>
      </w:pPr>
      <w:ins w:id="268"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69" w:author="Raymond Castellino" w:date="2015-11-06T12:22:00Z"/>
        </w:numPr>
        <w:tabs>
          <w:tab w:val="num" w:pos="720"/>
        </w:tabs>
        <w:ind w:left="1080" w:right="720" w:hanging="720"/>
        <w:rPr>
          <w:ins w:id="270" w:author="Raymond Castellino" w:date="2015-11-06T12:22:00Z"/>
          <w:rFonts w:ascii="Times New Roman" w:eastAsia="Times New Roman" w:hAnsi="Times New Roman" w:cs="Times New Roman"/>
          <w:sz w:val="24"/>
          <w:szCs w:val="24"/>
        </w:rPr>
      </w:pPr>
      <w:proofErr w:type="spellStart"/>
      <w:ins w:id="271" w:author="Raymond Castellino" w:date="2015-11-06T12:22:00Z">
        <w:r>
          <w:rPr>
            <w:rFonts w:ascii="Times New Roman"/>
            <w:sz w:val="24"/>
            <w:szCs w:val="24"/>
            <w:lang w:val="pt-PT"/>
          </w:rPr>
          <w:t>Check-</w:t>
        </w:r>
        <w:r w:rsidR="00862433">
          <w:rPr>
            <w:rFonts w:ascii="Times New Roman"/>
            <w:sz w:val="24"/>
            <w:szCs w:val="24"/>
            <w:lang w:val="pt-PT"/>
          </w:rPr>
          <w:t>ins</w:t>
        </w:r>
        <w:proofErr w:type="spellEnd"/>
      </w:ins>
    </w:p>
    <w:p w:rsidR="00862433" w:rsidRDefault="00862433" w:rsidP="00862433">
      <w:pPr>
        <w:pStyle w:val="Default"/>
        <w:numPr>
          <w:ilvl w:val="0"/>
          <w:numId w:val="19"/>
          <w:ins w:id="272" w:author="Raymond Castellino" w:date="2015-11-06T12:22:00Z"/>
        </w:numPr>
        <w:tabs>
          <w:tab w:val="num" w:pos="720"/>
        </w:tabs>
        <w:ind w:left="1080" w:right="720" w:hanging="720"/>
        <w:rPr>
          <w:ins w:id="273" w:author="Raymond Castellino" w:date="2015-11-06T12:22:00Z"/>
          <w:rFonts w:ascii="Times New Roman" w:eastAsia="Times New Roman" w:hAnsi="Times New Roman" w:cs="Times New Roman"/>
          <w:sz w:val="24"/>
          <w:szCs w:val="24"/>
        </w:rPr>
      </w:pPr>
      <w:ins w:id="274" w:author="Raymond Castellino" w:date="2015-11-06T12:22:00Z">
        <w:r>
          <w:rPr>
            <w:rFonts w:ascii="Times New Roman"/>
            <w:sz w:val="24"/>
            <w:szCs w:val="24"/>
          </w:rPr>
          <w:t>Short break</w:t>
        </w:r>
      </w:ins>
    </w:p>
    <w:p w:rsidR="00862433" w:rsidRDefault="00862433" w:rsidP="00862433">
      <w:pPr>
        <w:pStyle w:val="Default"/>
        <w:numPr>
          <w:ilvl w:val="0"/>
          <w:numId w:val="20"/>
          <w:ins w:id="275" w:author="Raymond Castellino" w:date="2015-11-06T12:22:00Z"/>
        </w:numPr>
        <w:tabs>
          <w:tab w:val="num" w:pos="720"/>
        </w:tabs>
        <w:ind w:left="1080" w:right="720" w:hanging="720"/>
        <w:rPr>
          <w:ins w:id="276" w:author="Raymond Castellino" w:date="2015-11-06T12:22:00Z"/>
          <w:rFonts w:ascii="Times New Roman" w:eastAsia="Times New Roman" w:hAnsi="Times New Roman" w:cs="Times New Roman"/>
          <w:sz w:val="24"/>
          <w:szCs w:val="24"/>
        </w:rPr>
      </w:pPr>
      <w:proofErr w:type="spellStart"/>
      <w:ins w:id="277" w:author="Raymond Castellino" w:date="2015-11-06T12:22:00Z">
        <w:r>
          <w:rPr>
            <w:rFonts w:ascii="Times New Roman"/>
            <w:sz w:val="24"/>
            <w:szCs w:val="24"/>
            <w:lang w:val="nl-NL"/>
          </w:rPr>
          <w:t>Debrief</w:t>
        </w:r>
        <w:proofErr w:type="spellEnd"/>
        <w:r>
          <w:rPr>
            <w:rFonts w:ascii="Times New Roman"/>
            <w:sz w:val="24"/>
            <w:szCs w:val="24"/>
            <w:lang w:val="nl-NL"/>
          </w:rPr>
          <w:t xml:space="preserve"> #2</w:t>
        </w:r>
      </w:ins>
    </w:p>
    <w:p w:rsidR="00862433" w:rsidRDefault="00862433" w:rsidP="00862433">
      <w:pPr>
        <w:pStyle w:val="Default"/>
        <w:numPr>
          <w:ilvl w:val="0"/>
          <w:numId w:val="21"/>
          <w:ins w:id="278" w:author="Raymond Castellino" w:date="2015-11-06T12:22:00Z"/>
        </w:numPr>
        <w:tabs>
          <w:tab w:val="num" w:pos="720"/>
        </w:tabs>
        <w:ind w:left="1080" w:right="720" w:hanging="720"/>
        <w:rPr>
          <w:ins w:id="279" w:author="Raymond Castellino" w:date="2015-11-06T12:22:00Z"/>
          <w:rFonts w:ascii="Times New Roman" w:eastAsia="Times New Roman" w:hAnsi="Times New Roman" w:cs="Times New Roman"/>
          <w:sz w:val="24"/>
          <w:szCs w:val="24"/>
        </w:rPr>
      </w:pPr>
      <w:ins w:id="280" w:author="Raymond Castellino" w:date="2015-11-06T12:22:00Z">
        <w:r>
          <w:rPr>
            <w:rFonts w:ascii="Times New Roman"/>
            <w:sz w:val="24"/>
            <w:szCs w:val="24"/>
          </w:rPr>
          <w:t>Short break</w:t>
        </w:r>
      </w:ins>
    </w:p>
    <w:p w:rsidR="00862433" w:rsidRDefault="00862433" w:rsidP="00862433">
      <w:pPr>
        <w:pStyle w:val="Default"/>
        <w:numPr>
          <w:ilvl w:val="0"/>
          <w:numId w:val="22"/>
          <w:ins w:id="281" w:author="Raymond Castellino" w:date="2015-11-06T12:22:00Z"/>
        </w:numPr>
        <w:tabs>
          <w:tab w:val="num" w:pos="720"/>
        </w:tabs>
        <w:ind w:left="1080" w:right="720" w:hanging="720"/>
        <w:rPr>
          <w:ins w:id="282" w:author="Raymond Castellino" w:date="2015-11-06T12:22:00Z"/>
          <w:rFonts w:ascii="Times New Roman" w:eastAsia="Times New Roman" w:hAnsi="Times New Roman" w:cs="Times New Roman"/>
          <w:sz w:val="24"/>
          <w:szCs w:val="24"/>
        </w:rPr>
      </w:pPr>
      <w:proofErr w:type="spellStart"/>
      <w:ins w:id="283" w:author="Raymond Castellino" w:date="2015-11-06T12:22:00Z">
        <w:r>
          <w:rPr>
            <w:rFonts w:ascii="Times New Roman"/>
            <w:sz w:val="24"/>
            <w:szCs w:val="24"/>
            <w:lang w:val="nl-NL"/>
          </w:rPr>
          <w:t>Debrief</w:t>
        </w:r>
        <w:proofErr w:type="spellEnd"/>
        <w:r>
          <w:rPr>
            <w:rFonts w:ascii="Times New Roman"/>
            <w:sz w:val="24"/>
            <w:szCs w:val="24"/>
            <w:lang w:val="nl-NL"/>
          </w:rPr>
          <w:t xml:space="preserve"> #3</w:t>
        </w:r>
      </w:ins>
    </w:p>
    <w:p w:rsidR="00862433" w:rsidRDefault="00862433" w:rsidP="00862433">
      <w:pPr>
        <w:pStyle w:val="Default"/>
        <w:numPr>
          <w:ilvl w:val="0"/>
          <w:numId w:val="23"/>
          <w:ins w:id="284" w:author="Raymond Castellino" w:date="2015-11-06T12:22:00Z"/>
        </w:numPr>
        <w:tabs>
          <w:tab w:val="num" w:pos="720"/>
        </w:tabs>
        <w:ind w:left="1080" w:right="720" w:hanging="720"/>
        <w:rPr>
          <w:ins w:id="285" w:author="Raymond Castellino" w:date="2015-11-06T12:22:00Z"/>
          <w:rFonts w:ascii="Times New Roman" w:eastAsia="Times New Roman" w:hAnsi="Times New Roman" w:cs="Times New Roman"/>
          <w:sz w:val="24"/>
          <w:szCs w:val="24"/>
        </w:rPr>
      </w:pPr>
      <w:ins w:id="286" w:author="Raymond Castellino" w:date="2015-11-06T12:22:00Z">
        <w:r>
          <w:rPr>
            <w:rFonts w:ascii="Times New Roman"/>
            <w:sz w:val="24"/>
            <w:szCs w:val="24"/>
          </w:rPr>
          <w:t>Lunch</w:t>
        </w:r>
      </w:ins>
    </w:p>
    <w:p w:rsidR="00862433" w:rsidRDefault="00862433" w:rsidP="00862433">
      <w:pPr>
        <w:pStyle w:val="Default"/>
        <w:numPr>
          <w:ilvl w:val="0"/>
          <w:numId w:val="24"/>
          <w:ins w:id="287" w:author="Raymond Castellino" w:date="2015-11-06T12:22:00Z"/>
        </w:numPr>
        <w:tabs>
          <w:tab w:val="num" w:pos="720"/>
        </w:tabs>
        <w:ind w:left="1080" w:right="720" w:hanging="720"/>
        <w:rPr>
          <w:ins w:id="288" w:author="Raymond Castellino" w:date="2015-11-06T12:22:00Z"/>
          <w:rFonts w:ascii="Times New Roman" w:eastAsia="Times New Roman" w:hAnsi="Times New Roman" w:cs="Times New Roman"/>
          <w:sz w:val="24"/>
          <w:szCs w:val="24"/>
        </w:rPr>
      </w:pPr>
      <w:ins w:id="289" w:author="Raymond Castellino" w:date="2015-11-06T12:22:00Z">
        <w:r>
          <w:rPr>
            <w:rFonts w:ascii="Times New Roman"/>
            <w:sz w:val="24"/>
            <w:szCs w:val="24"/>
          </w:rPr>
          <w:t>Process Session #4</w:t>
        </w:r>
      </w:ins>
    </w:p>
    <w:p w:rsidR="00862433" w:rsidRDefault="00862433" w:rsidP="00862433">
      <w:pPr>
        <w:pStyle w:val="Default"/>
        <w:numPr>
          <w:ilvl w:val="0"/>
          <w:numId w:val="25"/>
          <w:ins w:id="290" w:author="Raymond Castellino" w:date="2015-11-06T12:22:00Z"/>
        </w:numPr>
        <w:tabs>
          <w:tab w:val="num" w:pos="720"/>
        </w:tabs>
        <w:ind w:left="1080" w:right="720" w:hanging="720"/>
        <w:rPr>
          <w:ins w:id="291" w:author="Raymond Castellino" w:date="2015-11-06T12:22:00Z"/>
          <w:rFonts w:ascii="Times New Roman" w:eastAsia="Times New Roman" w:hAnsi="Times New Roman" w:cs="Times New Roman"/>
          <w:sz w:val="24"/>
          <w:szCs w:val="24"/>
        </w:rPr>
      </w:pPr>
      <w:ins w:id="292"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293" w:author="Raymond Castellino" w:date="2015-11-06T12:22:00Z"/>
        </w:numPr>
        <w:tabs>
          <w:tab w:val="num" w:pos="720"/>
        </w:tabs>
        <w:ind w:left="1080" w:right="720" w:hanging="720"/>
        <w:rPr>
          <w:ins w:id="294" w:author="Raymond Castellino" w:date="2015-11-06T12:22:00Z"/>
          <w:rFonts w:ascii="Times New Roman" w:eastAsia="Times New Roman" w:hAnsi="Times New Roman" w:cs="Times New Roman"/>
          <w:sz w:val="24"/>
          <w:szCs w:val="24"/>
        </w:rPr>
      </w:pPr>
      <w:ins w:id="295" w:author="Raymond Castellino" w:date="2015-11-06T12:22:00Z">
        <w:r>
          <w:rPr>
            <w:rFonts w:ascii="Times New Roman"/>
            <w:sz w:val="24"/>
            <w:szCs w:val="24"/>
          </w:rPr>
          <w:t>Process Session #5</w:t>
        </w:r>
      </w:ins>
    </w:p>
    <w:p w:rsidR="00862433" w:rsidRDefault="00862433" w:rsidP="00862433">
      <w:pPr>
        <w:pStyle w:val="Default"/>
        <w:numPr>
          <w:ilvl w:val="0"/>
          <w:numId w:val="27"/>
          <w:ins w:id="296" w:author="Raymond Castellino" w:date="2015-11-06T12:22:00Z"/>
        </w:numPr>
        <w:tabs>
          <w:tab w:val="num" w:pos="720"/>
        </w:tabs>
        <w:ind w:left="1080" w:right="720" w:hanging="720"/>
        <w:rPr>
          <w:ins w:id="297" w:author="Raymond Castellino" w:date="2015-11-06T12:22:00Z"/>
          <w:rFonts w:ascii="Times New Roman" w:eastAsia="Times New Roman" w:hAnsi="Times New Roman" w:cs="Times New Roman"/>
          <w:sz w:val="24"/>
          <w:szCs w:val="24"/>
        </w:rPr>
      </w:pPr>
      <w:ins w:id="298" w:author="Raymond Castellino" w:date="2015-11-06T12:22:00Z">
        <w:r>
          <w:rPr>
            <w:rFonts w:ascii="Times New Roman"/>
            <w:sz w:val="24"/>
            <w:szCs w:val="24"/>
          </w:rPr>
          <w:t>Complete for the day</w:t>
        </w:r>
      </w:ins>
    </w:p>
    <w:p w:rsidR="00862433" w:rsidRDefault="00862433" w:rsidP="00862433">
      <w:pPr>
        <w:pStyle w:val="Default"/>
        <w:numPr>
          <w:ins w:id="299" w:author="Raymond Castellino" w:date="2015-11-06T12:22:00Z"/>
        </w:numPr>
        <w:ind w:right="720"/>
        <w:rPr>
          <w:ins w:id="300" w:author="Raymond Castellino" w:date="2015-11-06T12:22:00Z"/>
          <w:rFonts w:ascii="Times New Roman" w:eastAsia="Times New Roman" w:hAnsi="Times New Roman" w:cs="Times New Roman"/>
          <w:sz w:val="24"/>
          <w:szCs w:val="24"/>
        </w:rPr>
      </w:pPr>
      <w:ins w:id="301"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02" w:author="Raymond Castellino" w:date="2015-11-06T12:22:00Z"/>
        </w:numPr>
        <w:ind w:right="720"/>
        <w:rPr>
          <w:ins w:id="303" w:author="Raymond Castellino" w:date="2015-11-06T12:22:00Z"/>
          <w:rFonts w:ascii="Times New Roman" w:eastAsia="Times New Roman" w:hAnsi="Times New Roman" w:cs="Times New Roman"/>
          <w:sz w:val="24"/>
          <w:szCs w:val="24"/>
        </w:rPr>
      </w:pPr>
    </w:p>
    <w:p w:rsidR="00862433" w:rsidRDefault="00862433" w:rsidP="00862433">
      <w:pPr>
        <w:pStyle w:val="Default"/>
        <w:numPr>
          <w:ins w:id="304" w:author="Raymond Castellino" w:date="2015-11-06T12:22:00Z"/>
        </w:numPr>
        <w:ind w:right="720"/>
        <w:rPr>
          <w:ins w:id="305" w:author="Raymond Castellino" w:date="2015-11-06T12:22:00Z"/>
          <w:rFonts w:ascii="Times New Roman" w:eastAsia="Times New Roman" w:hAnsi="Times New Roman" w:cs="Times New Roman"/>
          <w:sz w:val="24"/>
          <w:szCs w:val="24"/>
        </w:rPr>
      </w:pPr>
      <w:ins w:id="306"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07" w:author="Raymond Castellino" w:date="2015-11-06T12:22:00Z"/>
        </w:numPr>
        <w:ind w:right="720"/>
        <w:rPr>
          <w:ins w:id="308" w:author="Raymond Castellino" w:date="2015-11-06T12:22:00Z"/>
          <w:rFonts w:ascii="Times New Roman" w:eastAsia="Times New Roman" w:hAnsi="Times New Roman" w:cs="Times New Roman"/>
          <w:sz w:val="24"/>
          <w:szCs w:val="24"/>
        </w:rPr>
      </w:pPr>
      <w:ins w:id="309"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10" w:author="Raymond Castellino" w:date="2015-11-06T12:22:00Z"/>
        </w:numPr>
        <w:ind w:right="720"/>
        <w:rPr>
          <w:ins w:id="311" w:author="Raymond Castellino" w:date="2015-11-06T12:22:00Z"/>
          <w:rFonts w:ascii="Times New Roman" w:eastAsia="Times New Roman" w:hAnsi="Times New Roman" w:cs="Times New Roman"/>
          <w:sz w:val="24"/>
          <w:szCs w:val="24"/>
        </w:rPr>
      </w:pPr>
      <w:ins w:id="312"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13" w:author="Raymond Castellino" w:date="2015-11-06T12:22:00Z"/>
        </w:numPr>
        <w:ind w:right="720"/>
        <w:rPr>
          <w:ins w:id="314" w:author="Raymond Castellino" w:date="2015-11-06T12:22:00Z"/>
          <w:rFonts w:ascii="Times New Roman" w:eastAsia="Times New Roman" w:hAnsi="Times New Roman" w:cs="Times New Roman"/>
          <w:sz w:val="24"/>
          <w:szCs w:val="24"/>
        </w:rPr>
      </w:pPr>
      <w:proofErr w:type="spellStart"/>
      <w:ins w:id="315" w:author="Raymond Castellino" w:date="2015-11-06T12:22:00Z">
        <w:r>
          <w:rPr>
            <w:rFonts w:ascii="Times New Roman"/>
            <w:sz w:val="24"/>
            <w:szCs w:val="24"/>
            <w:lang w:val="pt-PT"/>
          </w:rPr>
          <w:t>Check-</w:t>
        </w:r>
        <w:r w:rsidR="00862433">
          <w:rPr>
            <w:rFonts w:ascii="Times New Roman"/>
            <w:sz w:val="24"/>
            <w:szCs w:val="24"/>
            <w:lang w:val="pt-PT"/>
          </w:rPr>
          <w:t>ins</w:t>
        </w:r>
        <w:proofErr w:type="spellEnd"/>
      </w:ins>
    </w:p>
    <w:p w:rsidR="00862433" w:rsidRDefault="00862433" w:rsidP="00862433">
      <w:pPr>
        <w:pStyle w:val="Default"/>
        <w:numPr>
          <w:ilvl w:val="0"/>
          <w:numId w:val="45"/>
          <w:ins w:id="316" w:author="Raymond Castellino" w:date="2015-11-06T12:22:00Z"/>
        </w:numPr>
        <w:ind w:right="720"/>
        <w:rPr>
          <w:ins w:id="317" w:author="Raymond Castellino" w:date="2015-11-06T12:22:00Z"/>
          <w:rFonts w:ascii="Times New Roman" w:eastAsia="Times New Roman" w:hAnsi="Times New Roman" w:cs="Times New Roman"/>
          <w:sz w:val="24"/>
          <w:szCs w:val="24"/>
        </w:rPr>
      </w:pPr>
      <w:ins w:id="318" w:author="Raymond Castellino" w:date="2015-11-06T12:22:00Z">
        <w:r>
          <w:rPr>
            <w:rFonts w:ascii="Times New Roman"/>
            <w:sz w:val="24"/>
            <w:szCs w:val="24"/>
          </w:rPr>
          <w:t>Short break</w:t>
        </w:r>
      </w:ins>
    </w:p>
    <w:p w:rsidR="00862433" w:rsidRDefault="00862433" w:rsidP="00862433">
      <w:pPr>
        <w:pStyle w:val="Default"/>
        <w:numPr>
          <w:ilvl w:val="0"/>
          <w:numId w:val="45"/>
          <w:ins w:id="319" w:author="Raymond Castellino" w:date="2015-11-06T12:22:00Z"/>
        </w:numPr>
        <w:ind w:right="720"/>
        <w:rPr>
          <w:ins w:id="320" w:author="Raymond Castellino" w:date="2015-11-06T12:22:00Z"/>
          <w:rFonts w:ascii="Times New Roman" w:eastAsia="Times New Roman" w:hAnsi="Times New Roman" w:cs="Times New Roman"/>
          <w:sz w:val="24"/>
          <w:szCs w:val="24"/>
        </w:rPr>
      </w:pPr>
      <w:proofErr w:type="spellStart"/>
      <w:ins w:id="321" w:author="Raymond Castellino" w:date="2015-11-06T12:22:00Z">
        <w:r>
          <w:rPr>
            <w:rFonts w:ascii="Times New Roman"/>
            <w:sz w:val="24"/>
            <w:szCs w:val="24"/>
            <w:lang w:val="nl-NL"/>
          </w:rPr>
          <w:t>Debrief</w:t>
        </w:r>
        <w:proofErr w:type="spellEnd"/>
        <w:r>
          <w:rPr>
            <w:rFonts w:ascii="Times New Roman"/>
            <w:sz w:val="24"/>
            <w:szCs w:val="24"/>
            <w:lang w:val="nl-NL"/>
          </w:rPr>
          <w:t xml:space="preserve"> #2</w:t>
        </w:r>
      </w:ins>
    </w:p>
    <w:p w:rsidR="00862433" w:rsidRDefault="00862433" w:rsidP="00862433">
      <w:pPr>
        <w:pStyle w:val="Default"/>
        <w:numPr>
          <w:ilvl w:val="0"/>
          <w:numId w:val="45"/>
          <w:ins w:id="322" w:author="Raymond Castellino" w:date="2015-11-06T12:22:00Z"/>
        </w:numPr>
        <w:ind w:right="720"/>
        <w:rPr>
          <w:ins w:id="323" w:author="Raymond Castellino" w:date="2015-11-06T12:22:00Z"/>
          <w:rFonts w:ascii="Times New Roman" w:eastAsia="Times New Roman" w:hAnsi="Times New Roman" w:cs="Times New Roman"/>
          <w:sz w:val="24"/>
          <w:szCs w:val="24"/>
        </w:rPr>
      </w:pPr>
      <w:ins w:id="324"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25" w:author="Raymond Castellino" w:date="2015-11-06T12:22:00Z"/>
        </w:numPr>
        <w:ind w:right="720"/>
        <w:rPr>
          <w:ins w:id="326" w:author="Raymond Castellino" w:date="2015-11-06T12:38:00Z"/>
          <w:rFonts w:ascii="Times New Roman" w:eastAsia="Times New Roman" w:hAnsi="Times New Roman" w:cs="Times New Roman"/>
          <w:sz w:val="24"/>
          <w:szCs w:val="24"/>
          <w:rPrChange w:id="327" w:author="Raymond Castellino" w:date="2015-11-06T12:38:00Z">
            <w:rPr>
              <w:ins w:id="328" w:author="Raymond Castellino" w:date="2015-11-06T12:38:00Z"/>
              <w:rFonts w:ascii="Times New Roman"/>
              <w:sz w:val="24"/>
              <w:szCs w:val="24"/>
              <w:lang w:val="nl-NL"/>
            </w:rPr>
          </w:rPrChange>
        </w:rPr>
      </w:pPr>
      <w:proofErr w:type="spellStart"/>
      <w:ins w:id="329" w:author="Raymond Castellino" w:date="2015-11-06T12:22:00Z">
        <w:r>
          <w:rPr>
            <w:rFonts w:ascii="Times New Roman"/>
            <w:sz w:val="24"/>
            <w:szCs w:val="24"/>
            <w:lang w:val="nl-NL"/>
          </w:rPr>
          <w:t>Debrief</w:t>
        </w:r>
        <w:proofErr w:type="spellEnd"/>
        <w:r>
          <w:rPr>
            <w:rFonts w:ascii="Times New Roman"/>
            <w:sz w:val="24"/>
            <w:szCs w:val="24"/>
            <w:lang w:val="nl-NL"/>
          </w:rPr>
          <w:t xml:space="preserve"> #3</w:t>
        </w:r>
      </w:ins>
    </w:p>
    <w:p w:rsidR="00862433" w:rsidRDefault="00862433" w:rsidP="00862433">
      <w:pPr>
        <w:pStyle w:val="Default"/>
        <w:numPr>
          <w:ilvl w:val="0"/>
          <w:numId w:val="45"/>
          <w:ins w:id="330" w:author="Raymond Castellino" w:date="2015-11-06T12:38:00Z"/>
        </w:numPr>
        <w:ind w:right="720"/>
        <w:rPr>
          <w:ins w:id="331" w:author="Raymond Castellino" w:date="2015-11-06T12:22:00Z"/>
          <w:rFonts w:ascii="Times New Roman" w:eastAsia="Times New Roman" w:hAnsi="Times New Roman" w:cs="Times New Roman"/>
          <w:sz w:val="24"/>
          <w:szCs w:val="24"/>
        </w:rPr>
      </w:pPr>
      <w:ins w:id="332" w:author="Raymond Castellino" w:date="2015-11-06T12:22:00Z">
        <w:r>
          <w:rPr>
            <w:rFonts w:ascii="Times New Roman"/>
            <w:sz w:val="24"/>
            <w:szCs w:val="24"/>
            <w:lang w:val="nl-NL"/>
          </w:rPr>
          <w:t>Lunch</w:t>
        </w:r>
      </w:ins>
    </w:p>
    <w:p w:rsidR="00862433" w:rsidRDefault="00862433" w:rsidP="00862433">
      <w:pPr>
        <w:pStyle w:val="Default"/>
        <w:numPr>
          <w:ilvl w:val="0"/>
          <w:numId w:val="45"/>
          <w:ins w:id="333" w:author="Raymond Castellino" w:date="2015-11-06T12:22:00Z"/>
        </w:numPr>
        <w:ind w:right="720"/>
        <w:rPr>
          <w:ins w:id="334" w:author="Raymond Castellino" w:date="2015-11-06T12:22:00Z"/>
          <w:rFonts w:ascii="Times New Roman" w:eastAsia="Times New Roman" w:hAnsi="Times New Roman" w:cs="Times New Roman"/>
          <w:sz w:val="24"/>
          <w:szCs w:val="24"/>
        </w:rPr>
      </w:pPr>
      <w:ins w:id="335" w:author="Raymond Castellino" w:date="2015-11-06T12:22:00Z">
        <w:r>
          <w:rPr>
            <w:rFonts w:ascii="Times New Roman"/>
            <w:sz w:val="24"/>
            <w:szCs w:val="24"/>
          </w:rPr>
          <w:t>Process Session #6</w:t>
        </w:r>
      </w:ins>
    </w:p>
    <w:p w:rsidR="00862433" w:rsidRDefault="00862433" w:rsidP="00862433">
      <w:pPr>
        <w:pStyle w:val="Default"/>
        <w:numPr>
          <w:ilvl w:val="0"/>
          <w:numId w:val="45"/>
          <w:ins w:id="336" w:author="Raymond Castellino" w:date="2015-11-06T12:22:00Z"/>
        </w:numPr>
        <w:ind w:right="720"/>
        <w:rPr>
          <w:ins w:id="337" w:author="Raymond Castellino" w:date="2015-11-06T12:22:00Z"/>
          <w:rFonts w:ascii="Times New Roman" w:eastAsia="Times New Roman" w:hAnsi="Times New Roman" w:cs="Times New Roman"/>
          <w:sz w:val="24"/>
          <w:szCs w:val="24"/>
        </w:rPr>
      </w:pPr>
      <w:ins w:id="338"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39" w:author="Raymond Castellino" w:date="2015-11-06T12:22:00Z"/>
        </w:numPr>
        <w:ind w:right="720"/>
        <w:rPr>
          <w:ins w:id="340" w:author="Raymond Castellino" w:date="2015-11-06T12:22:00Z"/>
          <w:rFonts w:ascii="Times New Roman" w:eastAsia="Times New Roman" w:hAnsi="Times New Roman" w:cs="Times New Roman"/>
          <w:sz w:val="24"/>
          <w:szCs w:val="24"/>
        </w:rPr>
      </w:pPr>
      <w:ins w:id="341" w:author="Raymond Castellino" w:date="2015-11-06T12:22:00Z">
        <w:r>
          <w:rPr>
            <w:rFonts w:ascii="Times New Roman"/>
            <w:sz w:val="24"/>
            <w:szCs w:val="24"/>
          </w:rPr>
          <w:t>Process Session #7</w:t>
        </w:r>
      </w:ins>
    </w:p>
    <w:p w:rsidR="00862433" w:rsidRDefault="00862433" w:rsidP="00862433">
      <w:pPr>
        <w:pStyle w:val="Default"/>
        <w:numPr>
          <w:ilvl w:val="0"/>
          <w:numId w:val="45"/>
          <w:ins w:id="342" w:author="Raymond Castellino" w:date="2015-11-06T12:22:00Z"/>
        </w:numPr>
        <w:tabs>
          <w:tab w:val="num" w:pos="720"/>
        </w:tabs>
        <w:ind w:right="720"/>
        <w:rPr>
          <w:ins w:id="343" w:author="Raymond Castellino" w:date="2015-11-06T12:22:00Z"/>
          <w:rFonts w:ascii="Times New Roman" w:eastAsia="Times New Roman" w:hAnsi="Times New Roman" w:cs="Times New Roman"/>
          <w:sz w:val="24"/>
          <w:szCs w:val="24"/>
        </w:rPr>
      </w:pPr>
      <w:ins w:id="344" w:author="Raymond Castellino" w:date="2015-11-06T12:22:00Z">
        <w:r>
          <w:rPr>
            <w:rFonts w:ascii="Times New Roman"/>
            <w:sz w:val="24"/>
            <w:szCs w:val="24"/>
          </w:rPr>
          <w:t>Complete for the day</w:t>
        </w:r>
      </w:ins>
    </w:p>
    <w:p w:rsidR="00862433" w:rsidRDefault="00862433" w:rsidP="00862433">
      <w:pPr>
        <w:pStyle w:val="Default"/>
        <w:numPr>
          <w:ins w:id="345" w:author="Raymond Castellino" w:date="2015-11-06T12:22:00Z"/>
        </w:numPr>
        <w:ind w:right="720"/>
        <w:rPr>
          <w:ins w:id="346" w:author="Raymond Castellino" w:date="2015-11-06T12:22:00Z"/>
          <w:rFonts w:ascii="Times New Roman" w:eastAsia="Times New Roman" w:hAnsi="Times New Roman" w:cs="Times New Roman"/>
          <w:sz w:val="24"/>
          <w:szCs w:val="24"/>
        </w:rPr>
      </w:pPr>
      <w:ins w:id="347"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48" w:author="Raymond Castellino" w:date="2015-11-06T12:22:00Z"/>
        </w:numPr>
        <w:ind w:right="720"/>
        <w:rPr>
          <w:ins w:id="349" w:author="Raymond Castellino" w:date="2015-11-06T12:22:00Z"/>
          <w:rFonts w:ascii="Times New Roman" w:eastAsia="Times New Roman" w:hAnsi="Times New Roman" w:cs="Times New Roman"/>
          <w:sz w:val="24"/>
          <w:szCs w:val="24"/>
        </w:rPr>
      </w:pPr>
      <w:ins w:id="350" w:author="Raymond Castellino" w:date="2015-11-06T12:22:00Z">
        <w:r>
          <w:rPr>
            <w:rFonts w:ascii="Times New Roman"/>
            <w:sz w:val="24"/>
            <w:szCs w:val="24"/>
          </w:rPr>
          <w:t>Day five:</w:t>
        </w:r>
      </w:ins>
    </w:p>
    <w:p w:rsidR="00862433" w:rsidRDefault="00862433" w:rsidP="0018532A">
      <w:pPr>
        <w:pStyle w:val="Default"/>
        <w:numPr>
          <w:ilvl w:val="0"/>
          <w:numId w:val="28"/>
          <w:ins w:id="351" w:author="Raymond Castellino" w:date="2015-11-06T12:22:00Z"/>
        </w:numPr>
        <w:tabs>
          <w:tab w:val="clear" w:pos="1440"/>
          <w:tab w:val="num" w:pos="720"/>
        </w:tabs>
        <w:ind w:left="1080" w:right="720"/>
        <w:rPr>
          <w:ins w:id="352" w:author="Raymond Castellino" w:date="2015-11-06T12:22:00Z"/>
          <w:rFonts w:ascii="Times New Roman" w:eastAsia="Times New Roman" w:hAnsi="Times New Roman" w:cs="Times New Roman"/>
          <w:sz w:val="24"/>
          <w:szCs w:val="24"/>
        </w:rPr>
        <w:pPrChange w:id="353" w:author="Raymond Castellino" w:date="2015-11-06T12:34:00Z">
          <w:pPr>
            <w:pStyle w:val="Default"/>
            <w:numPr>
              <w:numId w:val="38"/>
            </w:numPr>
            <w:tabs>
              <w:tab w:val="num" w:pos="720"/>
            </w:tabs>
            <w:ind w:left="1080" w:right="720" w:hanging="360"/>
          </w:pPr>
        </w:pPrChange>
      </w:pPr>
      <w:ins w:id="354" w:author="Raymond Castellino" w:date="2015-11-06T12:22:00Z">
        <w:r>
          <w:rPr>
            <w:rFonts w:ascii="Times New Roman"/>
            <w:sz w:val="24"/>
            <w:szCs w:val="24"/>
          </w:rPr>
          <w:t>Orient time, place and the day</w:t>
        </w:r>
      </w:ins>
    </w:p>
    <w:p w:rsidR="00862433" w:rsidRDefault="00862433" w:rsidP="0018532A">
      <w:pPr>
        <w:pStyle w:val="Default"/>
        <w:numPr>
          <w:ilvl w:val="0"/>
          <w:numId w:val="29"/>
          <w:ins w:id="355" w:author="Raymond Castellino" w:date="2015-11-06T12:22:00Z"/>
        </w:numPr>
        <w:tabs>
          <w:tab w:val="clear" w:pos="1440"/>
          <w:tab w:val="num" w:pos="720"/>
        </w:tabs>
        <w:ind w:left="1080" w:right="720"/>
        <w:rPr>
          <w:ins w:id="356" w:author="Raymond Castellino" w:date="2015-11-06T12:22:00Z"/>
          <w:rFonts w:ascii="Times New Roman" w:eastAsia="Times New Roman" w:hAnsi="Times New Roman" w:cs="Times New Roman"/>
          <w:sz w:val="24"/>
          <w:szCs w:val="24"/>
        </w:rPr>
        <w:pPrChange w:id="357" w:author="Raymond Castellino" w:date="2015-11-06T12:34:00Z">
          <w:pPr>
            <w:pStyle w:val="Default"/>
            <w:numPr>
              <w:numId w:val="39"/>
            </w:numPr>
            <w:tabs>
              <w:tab w:val="num" w:pos="720"/>
            </w:tabs>
            <w:ind w:left="1080" w:right="720" w:hanging="360"/>
          </w:pPr>
        </w:pPrChange>
      </w:pPr>
      <w:proofErr w:type="spellStart"/>
      <w:ins w:id="358" w:author="Raymond Castellino" w:date="2015-11-06T12:22:00Z">
        <w:r>
          <w:rPr>
            <w:rFonts w:ascii="Times New Roman"/>
            <w:sz w:val="24"/>
            <w:szCs w:val="24"/>
            <w:lang w:val="pt-PT"/>
          </w:rPr>
          <w:t>Check</w:t>
        </w:r>
        <w:proofErr w:type="spellEnd"/>
        <w:r>
          <w:rPr>
            <w:rFonts w:ascii="Times New Roman"/>
            <w:sz w:val="24"/>
            <w:szCs w:val="24"/>
            <w:lang w:val="pt-PT"/>
          </w:rPr>
          <w:t xml:space="preserve"> </w:t>
        </w:r>
        <w:proofErr w:type="spellStart"/>
        <w:r>
          <w:rPr>
            <w:rFonts w:ascii="Times New Roman"/>
            <w:sz w:val="24"/>
            <w:szCs w:val="24"/>
            <w:lang w:val="pt-PT"/>
          </w:rPr>
          <w:t>ins</w:t>
        </w:r>
        <w:proofErr w:type="spellEnd"/>
      </w:ins>
    </w:p>
    <w:p w:rsidR="00862433" w:rsidRDefault="00862433" w:rsidP="0018532A">
      <w:pPr>
        <w:pStyle w:val="Default"/>
        <w:numPr>
          <w:ilvl w:val="0"/>
          <w:numId w:val="30"/>
          <w:ins w:id="359" w:author="Raymond Castellino" w:date="2015-11-06T12:22:00Z"/>
        </w:numPr>
        <w:tabs>
          <w:tab w:val="clear" w:pos="1440"/>
          <w:tab w:val="num" w:pos="720"/>
        </w:tabs>
        <w:ind w:left="1080" w:right="720"/>
        <w:rPr>
          <w:ins w:id="360" w:author="Raymond Castellino" w:date="2015-11-06T12:22:00Z"/>
          <w:rFonts w:ascii="Times New Roman" w:eastAsia="Times New Roman" w:hAnsi="Times New Roman" w:cs="Times New Roman"/>
          <w:sz w:val="24"/>
          <w:szCs w:val="24"/>
        </w:rPr>
        <w:pPrChange w:id="361" w:author="Raymond Castellino" w:date="2015-11-06T12:34:00Z">
          <w:pPr>
            <w:pStyle w:val="Default"/>
            <w:numPr>
              <w:numId w:val="40"/>
            </w:numPr>
            <w:tabs>
              <w:tab w:val="num" w:pos="720"/>
            </w:tabs>
            <w:ind w:left="1080" w:right="720" w:hanging="360"/>
          </w:pPr>
        </w:pPrChange>
      </w:pPr>
      <w:ins w:id="362" w:author="Raymond Castellino" w:date="2015-11-06T12:22:00Z">
        <w:r>
          <w:rPr>
            <w:rFonts w:ascii="Times New Roman"/>
            <w:sz w:val="24"/>
            <w:szCs w:val="24"/>
          </w:rPr>
          <w:t>Short Break</w:t>
        </w:r>
      </w:ins>
    </w:p>
    <w:p w:rsidR="00862433" w:rsidRDefault="00862433" w:rsidP="0018532A">
      <w:pPr>
        <w:pStyle w:val="Default"/>
        <w:numPr>
          <w:ilvl w:val="0"/>
          <w:numId w:val="31"/>
          <w:ins w:id="363" w:author="Raymond Castellino" w:date="2015-11-06T12:22:00Z"/>
        </w:numPr>
        <w:tabs>
          <w:tab w:val="clear" w:pos="1440"/>
          <w:tab w:val="num" w:pos="720"/>
        </w:tabs>
        <w:ind w:left="1080" w:right="720"/>
        <w:rPr>
          <w:ins w:id="364" w:author="Raymond Castellino" w:date="2015-11-06T12:22:00Z"/>
          <w:rFonts w:ascii="Times New Roman" w:eastAsia="Times New Roman" w:hAnsi="Times New Roman" w:cs="Times New Roman"/>
          <w:sz w:val="24"/>
          <w:szCs w:val="24"/>
        </w:rPr>
        <w:pPrChange w:id="365" w:author="Raymond Castellino" w:date="2015-11-06T12:34:00Z">
          <w:pPr>
            <w:pStyle w:val="Default"/>
            <w:numPr>
              <w:numId w:val="41"/>
            </w:numPr>
            <w:tabs>
              <w:tab w:val="num" w:pos="720"/>
            </w:tabs>
            <w:ind w:left="1080" w:right="720" w:hanging="360"/>
          </w:pPr>
        </w:pPrChange>
      </w:pPr>
      <w:proofErr w:type="spellStart"/>
      <w:ins w:id="366" w:author="Raymond Castellino" w:date="2015-11-06T12:22:00Z">
        <w:r>
          <w:rPr>
            <w:rFonts w:ascii="Times New Roman"/>
            <w:sz w:val="24"/>
            <w:szCs w:val="24"/>
            <w:lang w:val="nl-NL"/>
          </w:rPr>
          <w:t>Debrief</w:t>
        </w:r>
        <w:proofErr w:type="spellEnd"/>
        <w:r>
          <w:rPr>
            <w:rFonts w:ascii="Times New Roman"/>
            <w:sz w:val="24"/>
            <w:szCs w:val="24"/>
            <w:lang w:val="nl-NL"/>
          </w:rPr>
          <w:t xml:space="preserve"> #6</w:t>
        </w:r>
      </w:ins>
    </w:p>
    <w:p w:rsidR="00862433" w:rsidRDefault="00862433" w:rsidP="0018532A">
      <w:pPr>
        <w:pStyle w:val="Default"/>
        <w:numPr>
          <w:ilvl w:val="0"/>
          <w:numId w:val="32"/>
          <w:ins w:id="367" w:author="Raymond Castellino" w:date="2015-11-06T12:22:00Z"/>
        </w:numPr>
        <w:tabs>
          <w:tab w:val="clear" w:pos="1440"/>
          <w:tab w:val="num" w:pos="720"/>
        </w:tabs>
        <w:ind w:left="1080" w:right="720"/>
        <w:rPr>
          <w:ins w:id="368" w:author="Raymond Castellino" w:date="2015-11-06T12:22:00Z"/>
          <w:rFonts w:ascii="Times New Roman" w:eastAsia="Times New Roman" w:hAnsi="Times New Roman" w:cs="Times New Roman"/>
          <w:sz w:val="24"/>
          <w:szCs w:val="24"/>
        </w:rPr>
        <w:pPrChange w:id="369" w:author="Raymond Castellino" w:date="2015-11-06T12:34:00Z">
          <w:pPr>
            <w:pStyle w:val="Default"/>
            <w:numPr>
              <w:numId w:val="42"/>
            </w:numPr>
            <w:tabs>
              <w:tab w:val="num" w:pos="720"/>
            </w:tabs>
            <w:ind w:left="1080" w:right="720" w:hanging="360"/>
          </w:pPr>
        </w:pPrChange>
      </w:pPr>
      <w:ins w:id="370" w:author="Raymond Castellino" w:date="2015-11-06T12:22:00Z">
        <w:r>
          <w:rPr>
            <w:rFonts w:ascii="Times New Roman"/>
            <w:sz w:val="24"/>
            <w:szCs w:val="24"/>
          </w:rPr>
          <w:t>Break</w:t>
        </w:r>
      </w:ins>
    </w:p>
    <w:p w:rsidR="00862433" w:rsidRDefault="00862433" w:rsidP="0018532A">
      <w:pPr>
        <w:pStyle w:val="Default"/>
        <w:numPr>
          <w:ilvl w:val="0"/>
          <w:numId w:val="33"/>
          <w:ins w:id="371" w:author="Raymond Castellino" w:date="2015-11-06T12:22:00Z"/>
        </w:numPr>
        <w:tabs>
          <w:tab w:val="clear" w:pos="1440"/>
          <w:tab w:val="num" w:pos="720"/>
        </w:tabs>
        <w:ind w:left="1080" w:right="720"/>
        <w:rPr>
          <w:ins w:id="372" w:author="Raymond Castellino" w:date="2015-11-06T12:22:00Z"/>
          <w:rFonts w:ascii="Times New Roman" w:eastAsia="Times New Roman" w:hAnsi="Times New Roman" w:cs="Times New Roman"/>
          <w:sz w:val="24"/>
          <w:szCs w:val="24"/>
        </w:rPr>
        <w:pPrChange w:id="373" w:author="Raymond Castellino" w:date="2015-11-06T12:34:00Z">
          <w:pPr>
            <w:pStyle w:val="Default"/>
            <w:numPr>
              <w:numId w:val="43"/>
            </w:numPr>
            <w:tabs>
              <w:tab w:val="num" w:pos="720"/>
            </w:tabs>
            <w:ind w:left="1080" w:right="720" w:hanging="360"/>
          </w:pPr>
        </w:pPrChange>
      </w:pPr>
      <w:proofErr w:type="spellStart"/>
      <w:ins w:id="374" w:author="Raymond Castellino" w:date="2015-11-06T12:22:00Z">
        <w:r>
          <w:rPr>
            <w:rFonts w:ascii="Times New Roman"/>
            <w:sz w:val="24"/>
            <w:szCs w:val="24"/>
            <w:lang w:val="nl-NL"/>
          </w:rPr>
          <w:t>Debrief</w:t>
        </w:r>
        <w:proofErr w:type="spellEnd"/>
        <w:r>
          <w:rPr>
            <w:rFonts w:ascii="Times New Roman"/>
            <w:sz w:val="24"/>
            <w:szCs w:val="24"/>
            <w:lang w:val="nl-NL"/>
          </w:rPr>
          <w:t xml:space="preserve"> #7</w:t>
        </w:r>
      </w:ins>
    </w:p>
    <w:p w:rsidR="00862433" w:rsidRDefault="00862433" w:rsidP="0018532A">
      <w:pPr>
        <w:pStyle w:val="Default"/>
        <w:numPr>
          <w:ilvl w:val="0"/>
          <w:numId w:val="34"/>
          <w:ins w:id="375" w:author="Raymond Castellino" w:date="2015-11-06T12:22:00Z"/>
        </w:numPr>
        <w:tabs>
          <w:tab w:val="clear" w:pos="1440"/>
          <w:tab w:val="num" w:pos="720"/>
        </w:tabs>
        <w:ind w:left="1080" w:right="720"/>
        <w:rPr>
          <w:ins w:id="376" w:author="Raymond Castellino" w:date="2015-11-06T12:22:00Z"/>
          <w:rFonts w:ascii="Times New Roman" w:eastAsia="Times New Roman" w:hAnsi="Times New Roman" w:cs="Times New Roman"/>
          <w:sz w:val="24"/>
          <w:szCs w:val="24"/>
        </w:rPr>
        <w:pPrChange w:id="377" w:author="Raymond Castellino" w:date="2015-11-06T12:34:00Z">
          <w:pPr>
            <w:pStyle w:val="Default"/>
            <w:numPr>
              <w:numId w:val="44"/>
            </w:numPr>
            <w:tabs>
              <w:tab w:val="num" w:pos="720"/>
            </w:tabs>
            <w:ind w:left="1080" w:right="720" w:hanging="360"/>
          </w:pPr>
        </w:pPrChange>
      </w:pPr>
      <w:ins w:id="378" w:author="Raymond Castellino" w:date="2015-11-06T12:22:00Z">
        <w:r>
          <w:rPr>
            <w:rFonts w:ascii="Times New Roman"/>
            <w:sz w:val="24"/>
            <w:szCs w:val="24"/>
          </w:rPr>
          <w:t>Break</w:t>
        </w:r>
      </w:ins>
    </w:p>
    <w:p w:rsidR="00862433" w:rsidRDefault="00862433" w:rsidP="0018532A">
      <w:pPr>
        <w:pStyle w:val="Default"/>
        <w:numPr>
          <w:ilvl w:val="0"/>
          <w:numId w:val="35"/>
          <w:ins w:id="379" w:author="Raymond Castellino" w:date="2015-11-06T12:22:00Z"/>
        </w:numPr>
        <w:tabs>
          <w:tab w:val="clear" w:pos="1440"/>
          <w:tab w:val="num" w:pos="720"/>
        </w:tabs>
        <w:ind w:left="1080" w:right="720"/>
        <w:rPr>
          <w:ins w:id="380" w:author="Raymond Castellino" w:date="2015-11-06T12:22:00Z"/>
          <w:rFonts w:ascii="Times New Roman" w:eastAsia="Times New Roman" w:hAnsi="Times New Roman" w:cs="Times New Roman"/>
          <w:sz w:val="24"/>
          <w:szCs w:val="24"/>
        </w:rPr>
        <w:pPrChange w:id="381" w:author="Raymond Castellino" w:date="2015-11-06T12:34:00Z">
          <w:pPr>
            <w:pStyle w:val="Default"/>
            <w:numPr>
              <w:numId w:val="45"/>
            </w:numPr>
            <w:tabs>
              <w:tab w:val="num" w:pos="720"/>
            </w:tabs>
            <w:ind w:left="1080" w:right="720" w:hanging="360"/>
          </w:pPr>
        </w:pPrChange>
      </w:pPr>
      <w:ins w:id="382" w:author="Raymond Castellino" w:date="2015-11-06T12:22:00Z">
        <w:r>
          <w:rPr>
            <w:rFonts w:ascii="Times New Roman"/>
            <w:sz w:val="24"/>
            <w:szCs w:val="24"/>
          </w:rPr>
          <w:t>Going home and bridging talk</w:t>
        </w:r>
      </w:ins>
    </w:p>
    <w:p w:rsidR="00862433" w:rsidRDefault="00862433" w:rsidP="0018532A">
      <w:pPr>
        <w:pStyle w:val="Default"/>
        <w:numPr>
          <w:ilvl w:val="0"/>
          <w:numId w:val="36"/>
          <w:ins w:id="383" w:author="Raymond Castellino" w:date="2015-11-06T12:22:00Z"/>
        </w:numPr>
        <w:tabs>
          <w:tab w:val="clear" w:pos="1440"/>
          <w:tab w:val="num" w:pos="720"/>
        </w:tabs>
        <w:ind w:left="1080" w:right="720"/>
        <w:rPr>
          <w:ins w:id="384" w:author="Raymond Castellino" w:date="2015-11-06T12:22:00Z"/>
          <w:rFonts w:ascii="Times New Roman" w:eastAsia="Times New Roman" w:hAnsi="Times New Roman" w:cs="Times New Roman"/>
          <w:sz w:val="24"/>
          <w:szCs w:val="24"/>
        </w:rPr>
        <w:pPrChange w:id="385" w:author="Raymond Castellino" w:date="2015-11-06T12:34:00Z">
          <w:pPr>
            <w:pStyle w:val="Default"/>
            <w:numPr>
              <w:numId w:val="46"/>
            </w:numPr>
            <w:tabs>
              <w:tab w:val="num" w:pos="720"/>
            </w:tabs>
            <w:ind w:left="1080" w:right="720" w:hanging="360"/>
          </w:pPr>
        </w:pPrChange>
      </w:pPr>
      <w:ins w:id="386" w:author="Raymond Castellino" w:date="2015-11-06T12:22:00Z">
        <w:r>
          <w:rPr>
            <w:rFonts w:ascii="Times New Roman"/>
            <w:sz w:val="24"/>
            <w:szCs w:val="24"/>
          </w:rPr>
          <w:t>Closure</w:t>
        </w:r>
      </w:ins>
    </w:p>
    <w:p w:rsidR="00862433" w:rsidRDefault="00862433" w:rsidP="00862433">
      <w:pPr>
        <w:pStyle w:val="Default"/>
        <w:numPr>
          <w:ins w:id="387" w:author="Raymond Castellino" w:date="2015-11-06T12:22:00Z"/>
        </w:numPr>
        <w:ind w:left="360" w:right="720"/>
        <w:rPr>
          <w:ins w:id="388" w:author="Raymond Castellino" w:date="2015-11-06T12:22:00Z"/>
          <w:rFonts w:ascii="Times New Roman" w:eastAsia="Times New Roman" w:hAnsi="Times New Roman" w:cs="Times New Roman"/>
          <w:sz w:val="24"/>
          <w:szCs w:val="24"/>
        </w:rPr>
      </w:pPr>
      <w:ins w:id="389"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390" w:author="Raymond Castellino" w:date="2015-11-06T12:22:00Z"/>
          <w:rFonts w:ascii="Times New Roman" w:eastAsia="Times New Roman" w:hAnsi="Times New Roman" w:cs="Times New Roman"/>
          <w:sz w:val="24"/>
          <w:szCs w:val="24"/>
        </w:rPr>
      </w:pPr>
      <w:del w:id="391"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392" w:author="Raymond Castellino" w:date="2015-11-06T12:22:00Z"/>
          <w:rFonts w:ascii="Times New Roman" w:eastAsia="Times New Roman" w:hAnsi="Times New Roman" w:cs="Times New Roman"/>
          <w:sz w:val="24"/>
          <w:szCs w:val="24"/>
        </w:rPr>
      </w:pPr>
      <w:del w:id="39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394" w:author="Raymond Castellino" w:date="2015-11-06T12:22:00Z"/>
          <w:rFonts w:ascii="Times New Roman" w:eastAsia="Times New Roman" w:hAnsi="Times New Roman" w:cs="Times New Roman"/>
          <w:sz w:val="24"/>
          <w:szCs w:val="24"/>
        </w:rPr>
      </w:pPr>
      <w:del w:id="39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396" w:author="Raymond Castellino" w:date="2015-11-06T12:22:00Z"/>
          <w:rFonts w:ascii="Times New Roman" w:eastAsia="Times New Roman" w:hAnsi="Times New Roman" w:cs="Times New Roman"/>
          <w:sz w:val="24"/>
          <w:szCs w:val="24"/>
        </w:rPr>
      </w:pPr>
      <w:del w:id="39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398" w:author="Raymond Castellino" w:date="2015-11-06T12:22:00Z"/>
          <w:rFonts w:ascii="Times New Roman" w:eastAsia="Times New Roman" w:hAnsi="Times New Roman" w:cs="Times New Roman"/>
          <w:sz w:val="24"/>
          <w:szCs w:val="24"/>
        </w:rPr>
      </w:pPr>
      <w:del w:id="39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00" w:author="Raymond Castellino" w:date="2015-11-06T12:22:00Z"/>
          <w:rFonts w:ascii="Times New Roman" w:eastAsia="Times New Roman" w:hAnsi="Times New Roman" w:cs="Times New Roman"/>
          <w:sz w:val="24"/>
          <w:szCs w:val="24"/>
        </w:rPr>
      </w:pPr>
      <w:del w:id="40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02" w:author="Raymond Castellino" w:date="2015-11-06T12:22:00Z"/>
          <w:rFonts w:ascii="Times New Roman" w:eastAsia="Times New Roman" w:hAnsi="Times New Roman" w:cs="Times New Roman"/>
          <w:sz w:val="24"/>
          <w:szCs w:val="24"/>
        </w:rPr>
      </w:pPr>
      <w:del w:id="403"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04" w:author="Raymond Castellino" w:date="2015-11-06T12:22:00Z"/>
          <w:rFonts w:ascii="Times New Roman" w:eastAsia="Times New Roman" w:hAnsi="Times New Roman" w:cs="Times New Roman"/>
          <w:sz w:val="24"/>
          <w:szCs w:val="24"/>
        </w:rPr>
      </w:pPr>
      <w:del w:id="405"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06" w:author="Raymond Castellino" w:date="2015-11-06T12:22:00Z"/>
          <w:rFonts w:ascii="Times New Roman" w:eastAsia="Times New Roman" w:hAnsi="Times New Roman" w:cs="Times New Roman"/>
          <w:sz w:val="24"/>
          <w:szCs w:val="24"/>
        </w:rPr>
      </w:pPr>
      <w:del w:id="40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08" w:author="Raymond Castellino" w:date="2015-11-06T12:22:00Z"/>
          <w:rFonts w:ascii="Times New Roman" w:eastAsia="Times New Roman" w:hAnsi="Times New Roman" w:cs="Times New Roman"/>
          <w:sz w:val="24"/>
          <w:szCs w:val="24"/>
        </w:rPr>
      </w:pPr>
      <w:del w:id="40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10" w:author="Raymond Castellino" w:date="2015-11-06T12:22:00Z"/>
          <w:rFonts w:ascii="Times New Roman" w:eastAsia="Times New Roman" w:hAnsi="Times New Roman" w:cs="Times New Roman"/>
          <w:sz w:val="24"/>
          <w:szCs w:val="24"/>
        </w:rPr>
      </w:pPr>
      <w:del w:id="41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12" w:author="Raymond Castellino" w:date="2015-11-06T12:22:00Z"/>
          <w:rFonts w:ascii="Times New Roman" w:eastAsia="Times New Roman" w:hAnsi="Times New Roman" w:cs="Times New Roman"/>
          <w:sz w:val="24"/>
          <w:szCs w:val="24"/>
        </w:rPr>
      </w:pPr>
      <w:del w:id="413"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14" w:author="Raymond Castellino" w:date="2015-11-06T12:22:00Z"/>
          <w:rFonts w:ascii="Times New Roman" w:eastAsia="Times New Roman" w:hAnsi="Times New Roman" w:cs="Times New Roman"/>
          <w:sz w:val="24"/>
          <w:szCs w:val="24"/>
        </w:rPr>
      </w:pPr>
      <w:del w:id="415"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16" w:author="Raymond Castellino" w:date="2015-11-06T12:22:00Z"/>
          <w:rFonts w:ascii="Times New Roman" w:eastAsia="Times New Roman" w:hAnsi="Times New Roman" w:cs="Times New Roman"/>
          <w:sz w:val="24"/>
          <w:szCs w:val="24"/>
        </w:rPr>
      </w:pPr>
      <w:del w:id="417"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18" w:author="Raymond Castellino" w:date="2015-11-06T12:22:00Z"/>
          <w:rFonts w:ascii="Times New Roman" w:eastAsia="Times New Roman" w:hAnsi="Times New Roman" w:cs="Times New Roman"/>
          <w:sz w:val="24"/>
          <w:szCs w:val="24"/>
        </w:rPr>
      </w:pPr>
      <w:del w:id="41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20" w:author="Raymond Castellino" w:date="2015-11-06T12:22:00Z"/>
          <w:rFonts w:ascii="Times New Roman" w:eastAsia="Times New Roman" w:hAnsi="Times New Roman" w:cs="Times New Roman"/>
          <w:sz w:val="24"/>
          <w:szCs w:val="24"/>
        </w:rPr>
      </w:pPr>
      <w:del w:id="42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22" w:author="Raymond Castellino" w:date="2015-11-06T12:22:00Z"/>
          <w:rFonts w:ascii="Times New Roman" w:eastAsia="Times New Roman" w:hAnsi="Times New Roman" w:cs="Times New Roman"/>
          <w:sz w:val="24"/>
          <w:szCs w:val="24"/>
        </w:rPr>
      </w:pPr>
      <w:del w:id="42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24" w:author="Raymond Castellino" w:date="2015-11-06T12:22:00Z"/>
          <w:rFonts w:ascii="Times New Roman" w:eastAsia="Times New Roman" w:hAnsi="Times New Roman" w:cs="Times New Roman"/>
          <w:sz w:val="24"/>
          <w:szCs w:val="24"/>
        </w:rPr>
      </w:pPr>
      <w:del w:id="42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26" w:author="Raymond Castellino" w:date="2015-11-06T12:22:00Z"/>
          <w:rFonts w:ascii="Times New Roman" w:eastAsia="Times New Roman" w:hAnsi="Times New Roman" w:cs="Times New Roman"/>
          <w:sz w:val="24"/>
          <w:szCs w:val="24"/>
        </w:rPr>
      </w:pPr>
      <w:del w:id="427"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28" w:author="Raymond Castellino" w:date="2015-11-06T12:22:00Z"/>
          <w:rFonts w:ascii="Times New Roman" w:eastAsia="Times New Roman" w:hAnsi="Times New Roman" w:cs="Times New Roman"/>
          <w:sz w:val="24"/>
          <w:szCs w:val="24"/>
        </w:rPr>
      </w:pPr>
      <w:del w:id="429"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30" w:author="Raymond Castellino" w:date="2015-11-06T12:22:00Z"/>
          <w:rFonts w:ascii="Times New Roman" w:eastAsia="Times New Roman" w:hAnsi="Times New Roman" w:cs="Times New Roman"/>
          <w:sz w:val="24"/>
          <w:szCs w:val="24"/>
        </w:rPr>
      </w:pPr>
      <w:del w:id="431"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32" w:author="Raymond Castellino" w:date="2015-11-06T12:22:00Z"/>
          <w:rFonts w:ascii="Times New Roman" w:eastAsia="Times New Roman" w:hAnsi="Times New Roman" w:cs="Times New Roman"/>
          <w:sz w:val="24"/>
          <w:szCs w:val="24"/>
        </w:rPr>
      </w:pPr>
      <w:del w:id="433"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34" w:author="Raymond Castellino" w:date="2015-11-06T12:22:00Z"/>
          <w:rFonts w:ascii="Times New Roman" w:eastAsia="Times New Roman" w:hAnsi="Times New Roman" w:cs="Times New Roman"/>
          <w:sz w:val="24"/>
          <w:szCs w:val="24"/>
        </w:rPr>
      </w:pPr>
      <w:del w:id="43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36" w:author="Raymond Castellino" w:date="2015-11-06T12:22:00Z"/>
          <w:rFonts w:ascii="Times New Roman" w:eastAsia="Times New Roman" w:hAnsi="Times New Roman" w:cs="Times New Roman"/>
          <w:sz w:val="24"/>
          <w:szCs w:val="24"/>
        </w:rPr>
      </w:pPr>
      <w:del w:id="43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38" w:author="Raymond Castellino" w:date="2015-11-06T12:22:00Z"/>
          <w:rFonts w:ascii="Times New Roman" w:eastAsia="Times New Roman" w:hAnsi="Times New Roman" w:cs="Times New Roman"/>
          <w:sz w:val="24"/>
          <w:szCs w:val="24"/>
        </w:rPr>
      </w:pPr>
      <w:del w:id="43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40" w:author="Raymond Castellino" w:date="2015-11-06T12:22:00Z"/>
          <w:rFonts w:ascii="Times New Roman" w:eastAsia="Times New Roman" w:hAnsi="Times New Roman" w:cs="Times New Roman"/>
          <w:sz w:val="24"/>
          <w:szCs w:val="24"/>
        </w:rPr>
      </w:pPr>
      <w:del w:id="44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42" w:author="Raymond Castellino" w:date="2015-11-06T12:22:00Z"/>
          <w:rFonts w:ascii="Times New Roman" w:eastAsia="Times New Roman" w:hAnsi="Times New Roman" w:cs="Times New Roman"/>
          <w:sz w:val="24"/>
          <w:szCs w:val="24"/>
        </w:rPr>
      </w:pPr>
      <w:del w:id="443"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44" w:author="Raymond Castellino" w:date="2015-11-06T12:22:00Z"/>
          <w:rFonts w:ascii="Times New Roman" w:eastAsia="Times New Roman" w:hAnsi="Times New Roman" w:cs="Times New Roman"/>
          <w:sz w:val="24"/>
          <w:szCs w:val="24"/>
        </w:rPr>
      </w:pPr>
      <w:del w:id="445"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46" w:author="Raymond Castellino" w:date="2015-11-06T12:22:00Z"/>
          <w:rFonts w:ascii="Times New Roman" w:eastAsia="Times New Roman" w:hAnsi="Times New Roman" w:cs="Times New Roman"/>
          <w:sz w:val="24"/>
          <w:szCs w:val="24"/>
        </w:rPr>
      </w:pPr>
      <w:del w:id="447"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48" w:author="Raymond Castellino" w:date="2015-11-06T12:22:00Z"/>
          <w:rFonts w:ascii="Times New Roman" w:eastAsia="Times New Roman" w:hAnsi="Times New Roman" w:cs="Times New Roman"/>
          <w:sz w:val="24"/>
          <w:szCs w:val="24"/>
        </w:rPr>
      </w:pPr>
      <w:del w:id="449"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50" w:author="Raymond Castellino" w:date="2015-11-06T12:22:00Z"/>
          <w:rFonts w:ascii="Times New Roman" w:eastAsia="Times New Roman" w:hAnsi="Times New Roman" w:cs="Times New Roman"/>
          <w:sz w:val="24"/>
          <w:szCs w:val="24"/>
        </w:rPr>
      </w:pPr>
      <w:del w:id="45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52" w:author="Raymond Castellino" w:date="2015-11-06T12:22:00Z"/>
          <w:rFonts w:ascii="Times New Roman" w:eastAsia="Times New Roman" w:hAnsi="Times New Roman" w:cs="Times New Roman"/>
          <w:sz w:val="24"/>
          <w:szCs w:val="24"/>
        </w:rPr>
      </w:pPr>
      <w:del w:id="45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54" w:author="Raymond Castellino" w:date="2015-11-06T12:22:00Z"/>
          <w:rFonts w:ascii="Times New Roman" w:eastAsia="Times New Roman" w:hAnsi="Times New Roman" w:cs="Times New Roman"/>
          <w:sz w:val="24"/>
          <w:szCs w:val="24"/>
        </w:rPr>
      </w:pPr>
      <w:del w:id="45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56" w:author="Raymond Castellino" w:date="2015-11-06T12:22:00Z"/>
          <w:rFonts w:ascii="Times New Roman" w:eastAsia="Times New Roman" w:hAnsi="Times New Roman" w:cs="Times New Roman"/>
          <w:sz w:val="24"/>
          <w:szCs w:val="24"/>
        </w:rPr>
      </w:pPr>
      <w:del w:id="45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58" w:author="Raymond Castellino" w:date="2015-11-06T12:22:00Z"/>
          <w:rFonts w:ascii="Times New Roman" w:eastAsia="Times New Roman" w:hAnsi="Times New Roman" w:cs="Times New Roman"/>
          <w:sz w:val="24"/>
          <w:szCs w:val="24"/>
        </w:rPr>
      </w:pPr>
      <w:del w:id="45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60" w:author="Raymond Castellino" w:date="2015-11-06T12:22:00Z"/>
          <w:rFonts w:ascii="Times New Roman" w:eastAsia="Times New Roman" w:hAnsi="Times New Roman" w:cs="Times New Roman"/>
          <w:sz w:val="24"/>
          <w:szCs w:val="24"/>
        </w:rPr>
      </w:pPr>
      <w:del w:id="46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62"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63"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64"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65" w:author="Raymond Castellino" w:date="2015-11-06T09:34:00Z">
        <w:r w:rsidDel="00A4437E">
          <w:rPr>
            <w:rFonts w:ascii="Times New Roman"/>
            <w:sz w:val="24"/>
            <w:szCs w:val="24"/>
          </w:rPr>
          <w:delText xml:space="preserve">process </w:delText>
        </w:r>
      </w:del>
      <w:ins w:id="466"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w:t>
      </w:r>
      <w:proofErr w:type="gramStart"/>
      <w:r>
        <w:rPr>
          <w:rFonts w:ascii="Times New Roman"/>
          <w:sz w:val="24"/>
          <w:szCs w:val="24"/>
        </w:rPr>
        <w:t xml:space="preserve">2 </w:t>
      </w:r>
      <w:r>
        <w:rPr>
          <w:rFonts w:hAnsi="Times New Roman"/>
          <w:sz w:val="24"/>
          <w:szCs w:val="24"/>
        </w:rPr>
        <w:t>½</w:t>
      </w:r>
      <w:proofErr w:type="gramEnd"/>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67"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68"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746F55" w:rsidRDefault="008A5D1C" w:rsidP="0018532A">
      <w:pPr>
        <w:pStyle w:val="Default"/>
        <w:numPr>
          <w:ilvl w:val="0"/>
          <w:numId w:val="1"/>
          <w:numberingChange w:id="469"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0"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746F55" w:rsidRDefault="008A5D1C" w:rsidP="0018532A">
      <w:pPr>
        <w:pStyle w:val="Default"/>
        <w:numPr>
          <w:ilvl w:val="0"/>
          <w:numId w:val="2"/>
          <w:numberingChange w:id="471"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2"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746F55" w:rsidRDefault="008A5D1C" w:rsidP="0018532A">
      <w:pPr>
        <w:pStyle w:val="Default"/>
        <w:numPr>
          <w:ilvl w:val="0"/>
          <w:numId w:val="3"/>
          <w:numberingChange w:id="473"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4"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746F55" w:rsidRDefault="008A5D1C" w:rsidP="0018532A">
      <w:pPr>
        <w:pStyle w:val="Default"/>
        <w:numPr>
          <w:ilvl w:val="0"/>
          <w:numId w:val="4"/>
          <w:numberingChange w:id="475"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6"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746F55" w:rsidRDefault="008A5D1C" w:rsidP="0018532A">
      <w:pPr>
        <w:pStyle w:val="Default"/>
        <w:numPr>
          <w:ilvl w:val="0"/>
          <w:numId w:val="5"/>
          <w:numberingChange w:id="477"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8"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79"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80"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w:t>
      </w:r>
      <w:proofErr w:type="gramStart"/>
      <w:r>
        <w:rPr>
          <w:rFonts w:ascii="Times New Roman"/>
          <w:sz w:val="24"/>
          <w:szCs w:val="24"/>
        </w:rPr>
        <w:t>herself</w:t>
      </w:r>
      <w:proofErr w:type="gramEnd"/>
      <w:r>
        <w:rPr>
          <w:rFonts w:ascii="Times New Roman"/>
          <w:sz w:val="24"/>
          <w:szCs w:val="24"/>
        </w:rPr>
        <w:t xml:space="preserve">, settle, and feel welcomed into the group. </w:t>
      </w:r>
    </w:p>
    <w:p w:rsidR="00746F55" w:rsidRDefault="00746F55">
      <w:pPr>
        <w:pStyle w:val="Default"/>
        <w:numPr>
          <w:ins w:id="481" w:author="Raymond Castellino" w:date="2015-11-06T09:37:00Z"/>
        </w:numPr>
        <w:ind w:right="720"/>
        <w:rPr>
          <w:ins w:id="482" w:author="Raymond Castellino" w:date="2015-11-06T09:37:00Z"/>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w:t>
      </w:r>
      <w:proofErr w:type="spellStart"/>
      <w:r>
        <w:rPr>
          <w:rFonts w:ascii="Times New Roman"/>
          <w:sz w:val="24"/>
          <w:szCs w:val="24"/>
        </w:rPr>
        <w:t>prenates</w:t>
      </w:r>
      <w:proofErr w:type="spellEnd"/>
      <w:r>
        <w:rPr>
          <w:rFonts w:ascii="Times New Roman"/>
          <w:sz w:val="24"/>
          <w:szCs w:val="24"/>
        </w:rPr>
        <w:t xml:space="preserve"> and infants to effectively discover </w:t>
      </w:r>
      <w:proofErr w:type="gramStart"/>
      <w:r>
        <w:rPr>
          <w:rFonts w:ascii="Times New Roman"/>
          <w:sz w:val="24"/>
          <w:szCs w:val="24"/>
        </w:rPr>
        <w:t>who</w:t>
      </w:r>
      <w:proofErr w:type="gramEnd"/>
      <w:r>
        <w:rPr>
          <w:rFonts w:ascii="Times New Roman"/>
          <w:sz w:val="24"/>
          <w:szCs w:val="24"/>
        </w:rPr>
        <w:t xml:space="preserve">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principles grew out of my observations of adults interacting with infants, too often demonstrating little awareness that </w:t>
      </w:r>
      <w:proofErr w:type="spellStart"/>
      <w:r>
        <w:rPr>
          <w:rFonts w:ascii="Times New Roman"/>
          <w:sz w:val="24"/>
          <w:szCs w:val="24"/>
        </w:rPr>
        <w:t>prenates</w:t>
      </w:r>
      <w:proofErr w:type="spellEnd"/>
      <w:r>
        <w:rPr>
          <w:rFonts w:ascii="Times New Roman"/>
          <w:sz w:val="24"/>
          <w:szCs w:val="24"/>
        </w:rPr>
        <w:t>,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83"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w:t>
      </w:r>
      <w:proofErr w:type="gramStart"/>
      <w:r>
        <w:rPr>
          <w:rFonts w:ascii="Times New Roman"/>
          <w:sz w:val="24"/>
          <w:szCs w:val="24"/>
        </w:rPr>
        <w:t>Self Regulation</w:t>
      </w:r>
      <w:proofErr w:type="gramEnd"/>
      <w:r>
        <w:rPr>
          <w:rFonts w:ascii="Times New Roman"/>
          <w:sz w:val="24"/>
          <w:szCs w:val="24"/>
        </w:rPr>
        <w:t xml:space="preserve">,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84"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proofErr w:type="spellStart"/>
      <w:r>
        <w:rPr>
          <w:rFonts w:ascii="Times New Roman"/>
          <w:sz w:val="24"/>
          <w:szCs w:val="24"/>
        </w:rPr>
        <w:t>ve</w:t>
      </w:r>
      <w:proofErr w:type="spellEnd"/>
      <w:r>
        <w:rPr>
          <w:rFonts w:ascii="Times New Roman"/>
          <w:sz w:val="24"/>
          <w:szCs w:val="24"/>
        </w:rPr>
        <w:t xml:space="preser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proofErr w:type="spellStart"/>
      <w:r>
        <w:rPr>
          <w:rFonts w:ascii="Times New Roman"/>
          <w:sz w:val="24"/>
          <w:szCs w:val="24"/>
          <w:lang w:val="fr-FR"/>
        </w:rPr>
        <w:t>hours</w:t>
      </w:r>
      <w:proofErr w:type="spellEnd"/>
      <w:r>
        <w:rPr>
          <w:rFonts w:ascii="Times New Roman"/>
          <w:sz w:val="24"/>
          <w:szCs w:val="24"/>
          <w:lang w:val="fr-FR"/>
        </w:rPr>
        <w:t xml:space="preserve">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85" w:author="Raymond Castellino" w:date="2015-11-06T09:40:00Z">
        <w:r w:rsidR="00A4437E">
          <w:rPr>
            <w:rFonts w:ascii="Times New Roman"/>
            <w:b/>
            <w:bCs/>
            <w:sz w:val="24"/>
            <w:szCs w:val="24"/>
          </w:rPr>
          <w:t>P</w:t>
        </w:r>
      </w:ins>
      <w:del w:id="486"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487" w:author="Raymond Castellino" w:date="2015-11-06T12:39:00Z">
        <w:r w:rsidR="0018532A">
          <w:rPr>
            <w:rFonts w:ascii="Times New Roman"/>
            <w:sz w:val="24"/>
            <w:szCs w:val="24"/>
          </w:rPr>
          <w:t xml:space="preserve"> </w:t>
        </w:r>
      </w:ins>
      <w:del w:id="488"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489"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490"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491"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492" w:author="Raymond Castellino" w:date="2015-11-06T09:41:00Z">
        <w:r w:rsidR="00A4437E">
          <w:rPr>
            <w:rFonts w:ascii="Times New Roman"/>
            <w:sz w:val="24"/>
            <w:szCs w:val="24"/>
          </w:rPr>
          <w:t xml:space="preserve"> and</w:t>
        </w:r>
      </w:ins>
      <w:del w:id="493"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4" w:author="Raymond Castellino" w:date="2015-11-06T09:42:00Z">
        <w:r w:rsidR="00A4437E">
          <w:rPr>
            <w:rFonts w:ascii="Times New Roman"/>
            <w:b/>
            <w:bCs/>
            <w:sz w:val="24"/>
            <w:szCs w:val="24"/>
          </w:rPr>
          <w:t>P</w:t>
        </w:r>
      </w:ins>
      <w:del w:id="495"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proofErr w:type="gramStart"/>
      <w:r>
        <w:rPr>
          <w:rFonts w:ascii="Times New Roman"/>
          <w:sz w:val="24"/>
          <w:szCs w:val="24"/>
        </w:rPr>
        <w:t>Saying</w:t>
      </w:r>
      <w:proofErr w:type="gramEnd"/>
      <w:r>
        <w:rPr>
          <w:rFonts w:ascii="Times New Roman"/>
          <w:sz w:val="24"/>
          <w:szCs w:val="24"/>
        </w:rPr>
        <w:t xml:space="preserve">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t>
      </w:r>
      <w:proofErr w:type="gramStart"/>
      <w:r>
        <w:rPr>
          <w:rFonts w:ascii="Times New Roman"/>
          <w:sz w:val="24"/>
          <w:szCs w:val="24"/>
        </w:rPr>
        <w:t>When in a surround person role.</w:t>
      </w:r>
      <w:proofErr w:type="gramEnd"/>
      <w:r>
        <w:rPr>
          <w:rFonts w:ascii="Times New Roman"/>
          <w:sz w:val="24"/>
          <w:szCs w:val="24"/>
        </w:rPr>
        <w:t xml:space="preserve"> </w:t>
      </w:r>
      <w:proofErr w:type="gramStart"/>
      <w:r>
        <w:rPr>
          <w:rFonts w:ascii="Times New Roman"/>
          <w:sz w:val="24"/>
          <w:szCs w:val="24"/>
        </w:rPr>
        <w:t>if</w:t>
      </w:r>
      <w:proofErr w:type="gramEnd"/>
      <w:r>
        <w:rPr>
          <w:rFonts w:ascii="Times New Roman"/>
          <w:sz w:val="24"/>
          <w:szCs w:val="24"/>
        </w:rPr>
        <w:t xml:space="preserve">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w:t>
      </w:r>
      <w:proofErr w:type="gramStart"/>
      <w:r>
        <w:rPr>
          <w:rFonts w:ascii="Times New Roman"/>
          <w:sz w:val="24"/>
          <w:szCs w:val="24"/>
        </w:rPr>
        <w:t>herself</w:t>
      </w:r>
      <w:proofErr w:type="gramEnd"/>
      <w:r>
        <w:rPr>
          <w:rFonts w:ascii="Times New Roman"/>
          <w:sz w:val="24"/>
          <w:szCs w:val="24"/>
        </w:rPr>
        <w:t xml:space="preserve">.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496"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497" w:author="Raymond Castellino" w:date="2015-11-06T09:43:00Z">
        <w:r w:rsidR="00A4437E">
          <w:rPr>
            <w:rFonts w:ascii="Times New Roman"/>
            <w:b/>
            <w:bCs/>
            <w:sz w:val="24"/>
            <w:szCs w:val="24"/>
          </w:rPr>
          <w:t>P</w:t>
        </w:r>
      </w:ins>
      <w:del w:id="498"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499" w:author="Raymond Castellino" w:date="2015-11-06T09:43:00Z">
        <w:r w:rsidDel="00A4437E">
          <w:rPr>
            <w:rFonts w:ascii="Times New Roman"/>
            <w:sz w:val="24"/>
            <w:szCs w:val="24"/>
          </w:rPr>
          <w:delText xml:space="preserve">Process </w:delText>
        </w:r>
      </w:del>
      <w:ins w:id="500"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01" w:author="Raymond Castellino" w:date="2015-11-06T09:44:00Z">
        <w:r w:rsidR="00A4437E">
          <w:rPr>
            <w:rFonts w:ascii="Times New Roman"/>
            <w:sz w:val="24"/>
            <w:szCs w:val="24"/>
          </w:rPr>
          <w:t>t</w:t>
        </w:r>
      </w:ins>
      <w:del w:id="502"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w:t>
      </w:r>
      <w:proofErr w:type="gramStart"/>
      <w:r>
        <w:rPr>
          <w:rFonts w:ascii="Times New Roman"/>
          <w:sz w:val="24"/>
          <w:szCs w:val="24"/>
        </w:rPr>
        <w:t>each person present, one at a time, to name how they</w:t>
      </w:r>
      <w:proofErr w:type="gramEnd"/>
      <w:r>
        <w:rPr>
          <w:rFonts w:ascii="Times New Roman"/>
          <w:sz w:val="24"/>
          <w:szCs w:val="24"/>
        </w:rPr>
        <w:t xml:space="preserve">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03"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04" w:author="Raymond Castellino" w:date="2015-11-06T09:45:00Z">
        <w:r w:rsidDel="00A4437E">
          <w:rPr>
            <w:rFonts w:ascii="Times New Roman"/>
            <w:b/>
            <w:bCs/>
            <w:sz w:val="24"/>
            <w:szCs w:val="24"/>
          </w:rPr>
          <w:delText xml:space="preserve">principle </w:delText>
        </w:r>
      </w:del>
      <w:ins w:id="505"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06" w:author="Raymond Castellino" w:date="2015-11-06T12:40:00Z"/>
          <w:rFonts w:ascii="Times New Roman"/>
          <w:sz w:val="24"/>
          <w:szCs w:val="24"/>
        </w:rPr>
      </w:pPr>
      <w:r>
        <w:rPr>
          <w:rFonts w:ascii="Times New Roman"/>
          <w:sz w:val="24"/>
          <w:szCs w:val="24"/>
        </w:rPr>
        <w:t>Besides attending to physical needs</w:t>
      </w:r>
      <w:ins w:id="507" w:author="Raymond Castellino" w:date="2015-11-06T09:45:00Z">
        <w:r w:rsidR="00A4437E">
          <w:rPr>
            <w:rFonts w:ascii="Times New Roman"/>
            <w:sz w:val="24"/>
            <w:szCs w:val="24"/>
          </w:rPr>
          <w:t>,</w:t>
        </w:r>
      </w:ins>
      <w:r>
        <w:rPr>
          <w:rFonts w:ascii="Times New Roman"/>
          <w:sz w:val="24"/>
          <w:szCs w:val="24"/>
        </w:rPr>
        <w:t xml:space="preserve"> I encourage all participant</w:t>
      </w:r>
      <w:ins w:id="508" w:author="Raymond Castellino" w:date="2015-11-06T12:40:00Z">
        <w:r w:rsidR="0018532A">
          <w:rPr>
            <w:rFonts w:ascii="Times New Roman"/>
            <w:sz w:val="24"/>
            <w:szCs w:val="24"/>
          </w:rPr>
          <w:t>s</w:t>
        </w:r>
      </w:ins>
    </w:p>
    <w:p w:rsidR="00746F55" w:rsidRDefault="008A5D1C">
      <w:pPr>
        <w:pStyle w:val="Default"/>
        <w:numPr>
          <w:ins w:id="509"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w:t>
      </w:r>
      <w:proofErr w:type="gramStart"/>
      <w:r>
        <w:rPr>
          <w:rFonts w:ascii="Times New Roman"/>
          <w:sz w:val="24"/>
          <w:szCs w:val="24"/>
        </w:rPr>
        <w:t>to</w:t>
      </w:r>
      <w:proofErr w:type="gramEnd"/>
      <w:r>
        <w:rPr>
          <w:rFonts w:ascii="Times New Roman"/>
          <w:sz w:val="24"/>
          <w:szCs w:val="24"/>
        </w:rPr>
        <w:t xml:space="preserve"> emotionally support each other during the workshop. One surround person could initiate receiving support by </w:t>
      </w:r>
      <w:del w:id="510"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11"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12"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13"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14" w:author="Raymond Castellino" w:date="2015-11-06T09:46:00Z">
        <w:r w:rsidR="00A4437E">
          <w:rPr>
            <w:rFonts w:ascii="Times New Roman"/>
            <w:sz w:val="24"/>
            <w:szCs w:val="24"/>
          </w:rPr>
          <w:t>,</w:t>
        </w:r>
      </w:ins>
      <w:r>
        <w:rPr>
          <w:rFonts w:ascii="Times New Roman"/>
          <w:sz w:val="24"/>
          <w:szCs w:val="24"/>
        </w:rPr>
        <w:t xml:space="preserve"> small doses of </w:t>
      </w:r>
      <w:proofErr w:type="spellStart"/>
      <w:r>
        <w:rPr>
          <w:rFonts w:ascii="Times New Roman"/>
          <w:sz w:val="24"/>
          <w:szCs w:val="24"/>
        </w:rPr>
        <w:t>oxytocin</w:t>
      </w:r>
      <w:proofErr w:type="spellEnd"/>
      <w:r>
        <w:rPr>
          <w:rFonts w:ascii="Times New Roman"/>
          <w:sz w:val="24"/>
          <w:szCs w:val="24"/>
        </w:rPr>
        <w:t>, a resource hormone</w:t>
      </w:r>
      <w:ins w:id="515"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16"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17" w:author="Raymond Castellino" w:date="2015-11-06T09:47:00Z">
        <w:r w:rsidR="00A4437E">
          <w:rPr>
            <w:rFonts w:hAnsi="Times New Roman"/>
            <w:sz w:val="24"/>
            <w:szCs w:val="24"/>
          </w:rPr>
          <w:t>’</w:t>
        </w:r>
      </w:ins>
      <w:del w:id="518"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19" w:author="Raymond Castellino" w:date="2015-11-06T09:46:00Z">
        <w:r w:rsidR="00A4437E">
          <w:rPr>
            <w:rFonts w:hAnsi="Times New Roman"/>
            <w:sz w:val="24"/>
            <w:szCs w:val="24"/>
            <w:lang w:val="fr-FR"/>
          </w:rPr>
          <w:t>’</w:t>
        </w:r>
      </w:ins>
      <w:del w:id="520"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21" w:author="Raymond Castellino" w:date="2015-11-06T09:47:00Z">
        <w:r w:rsidDel="00A4437E">
          <w:rPr>
            <w:rFonts w:ascii="Times New Roman"/>
            <w:sz w:val="24"/>
            <w:szCs w:val="24"/>
          </w:rPr>
          <w:delText>them</w:delText>
        </w:r>
      </w:del>
      <w:ins w:id="522"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w:t>
      </w:r>
      <w:proofErr w:type="gramStart"/>
      <w:r>
        <w:rPr>
          <w:rFonts w:ascii="Times New Roman"/>
          <w:sz w:val="24"/>
          <w:szCs w:val="24"/>
        </w:rPr>
        <w:t>increases</w:t>
      </w:r>
      <w:proofErr w:type="gramEnd"/>
      <w:r>
        <w:rPr>
          <w:rFonts w:ascii="Times New Roman"/>
          <w:sz w:val="24"/>
          <w:szCs w:val="24"/>
        </w:rPr>
        <w:t xml:space="preserve"> in the group when the principle of eye contact is operative in the </w:t>
      </w:r>
      <w:del w:id="523" w:author="Raymond Castellino" w:date="2015-11-06T09:47:00Z">
        <w:r w:rsidDel="00A4437E">
          <w:rPr>
            <w:rFonts w:ascii="Times New Roman"/>
            <w:sz w:val="24"/>
            <w:szCs w:val="24"/>
          </w:rPr>
          <w:delText xml:space="preserve">PWs </w:delText>
        </w:r>
      </w:del>
      <w:proofErr w:type="spellStart"/>
      <w:ins w:id="524" w:author="Raymond Castellino" w:date="2015-11-06T09:47:00Z">
        <w:r w:rsidR="00A4437E">
          <w:rPr>
            <w:rFonts w:ascii="Times New Roman"/>
            <w:sz w:val="24"/>
            <w:szCs w:val="24"/>
          </w:rPr>
          <w:t>WSs</w:t>
        </w:r>
        <w:proofErr w:type="spellEnd"/>
        <w:r w:rsidR="00A4437E">
          <w:rPr>
            <w:rFonts w:ascii="Times New Roman"/>
            <w:sz w:val="24"/>
            <w:szCs w:val="24"/>
          </w:rPr>
          <w:t xml:space="preserve">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25"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26"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27"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proofErr w:type="gramStart"/>
      <w:ins w:id="528" w:author="Raymond Castellino" w:date="2015-11-06T09:49:00Z">
        <w:r w:rsidR="00A4437E">
          <w:rPr>
            <w:rFonts w:ascii="Times New Roman"/>
            <w:sz w:val="24"/>
            <w:szCs w:val="24"/>
          </w:rPr>
          <w:t xml:space="preserve">, </w:t>
        </w:r>
      </w:ins>
      <w:r>
        <w:rPr>
          <w:rFonts w:ascii="Times New Roman"/>
          <w:sz w:val="24"/>
          <w:szCs w:val="24"/>
        </w:rPr>
        <w:t xml:space="preserve"> </w:t>
      </w:r>
      <w:ins w:id="529" w:author="Raymond Castellino" w:date="2015-11-06T09:49:00Z">
        <w:r w:rsidR="00A4437E">
          <w:rPr>
            <w:rFonts w:ascii="Times New Roman"/>
            <w:sz w:val="24"/>
            <w:szCs w:val="24"/>
          </w:rPr>
          <w:t>a</w:t>
        </w:r>
        <w:proofErr w:type="gramEnd"/>
        <w:r w:rsidR="00A4437E">
          <w:rPr>
            <w:rFonts w:ascii="Times New Roman"/>
            <w:sz w:val="24"/>
            <w:szCs w:val="24"/>
          </w:rPr>
          <w:t xml:space="preserve"> </w:t>
        </w:r>
      </w:ins>
      <w:r>
        <w:rPr>
          <w:rFonts w:ascii="Times New Roman"/>
          <w:sz w:val="24"/>
          <w:szCs w:val="24"/>
        </w:rPr>
        <w:t>boy</w:t>
      </w:r>
      <w:ins w:id="530"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31"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32"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t>
      </w:r>
      <w:proofErr w:type="spellStart"/>
      <w:r>
        <w:rPr>
          <w:rFonts w:ascii="Times New Roman"/>
          <w:sz w:val="24"/>
          <w:szCs w:val="24"/>
        </w:rPr>
        <w:t>wasn</w:t>
      </w:r>
      <w:proofErr w:type="spellEnd"/>
      <w:r>
        <w:rPr>
          <w:rFonts w:hAnsi="Times New Roman"/>
          <w:sz w:val="24"/>
          <w:szCs w:val="24"/>
          <w:lang w:val="fr-FR"/>
        </w:rPr>
        <w:t>’</w:t>
      </w:r>
      <w:r>
        <w:rPr>
          <w:rFonts w:ascii="Times New Roman"/>
          <w:sz w:val="24"/>
          <w:szCs w:val="24"/>
        </w:rPr>
        <w:t>t listening, turned around and said</w:t>
      </w:r>
      <w:ins w:id="533"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34" w:author="Raymond Castellino" w:date="2015-11-06T09:51:00Z">
        <w:r w:rsidDel="00A4437E">
          <w:rPr>
            <w:rFonts w:ascii="Times New Roman"/>
            <w:sz w:val="24"/>
            <w:szCs w:val="24"/>
          </w:rPr>
          <w:delText xml:space="preserve">PWs </w:delText>
        </w:r>
      </w:del>
      <w:proofErr w:type="spellStart"/>
      <w:ins w:id="535" w:author="Raymond Castellino" w:date="2015-11-06T09:51:00Z">
        <w:r w:rsidR="00A4437E">
          <w:rPr>
            <w:rFonts w:ascii="Times New Roman"/>
            <w:sz w:val="24"/>
            <w:szCs w:val="24"/>
          </w:rPr>
          <w:t>WSs</w:t>
        </w:r>
        <w:proofErr w:type="spellEnd"/>
        <w:r w:rsidR="00A4437E">
          <w:rPr>
            <w:rFonts w:ascii="Times New Roman"/>
            <w:sz w:val="24"/>
            <w:szCs w:val="24"/>
          </w:rPr>
          <w:t xml:space="preserve"> </w:t>
        </w:r>
      </w:ins>
      <w:r>
        <w:rPr>
          <w:rFonts w:ascii="Times New Roman"/>
          <w:sz w:val="24"/>
          <w:szCs w:val="24"/>
        </w:rPr>
        <w:t>we have found that</w:t>
      </w:r>
      <w:ins w:id="536"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37"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38"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39" w:author="Raymond Castellino" w:date="2015-11-06T09:51:00Z">
        <w:r w:rsidDel="00A4437E">
          <w:rPr>
            <w:rFonts w:ascii="Times New Roman"/>
            <w:sz w:val="24"/>
            <w:szCs w:val="24"/>
          </w:rPr>
          <w:delText xml:space="preserve">PWs </w:delText>
        </w:r>
      </w:del>
      <w:proofErr w:type="spellStart"/>
      <w:ins w:id="540" w:author="Raymond Castellino" w:date="2015-11-06T09:51:00Z">
        <w:r w:rsidR="00A4437E">
          <w:rPr>
            <w:rFonts w:ascii="Times New Roman"/>
            <w:sz w:val="24"/>
            <w:szCs w:val="24"/>
          </w:rPr>
          <w:t>WSs</w:t>
        </w:r>
        <w:proofErr w:type="spellEnd"/>
        <w:r w:rsidR="00A4437E">
          <w:rPr>
            <w:rFonts w:ascii="Times New Roman"/>
            <w:sz w:val="24"/>
            <w:szCs w:val="24"/>
          </w:rPr>
          <w:t xml:space="preserve">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 xml:space="preserve">up </w:t>
      </w:r>
      <w:proofErr w:type="spellStart"/>
      <w:r>
        <w:rPr>
          <w:rFonts w:ascii="Times New Roman"/>
          <w:sz w:val="24"/>
          <w:szCs w:val="24"/>
          <w:lang w:val="it-IT"/>
        </w:rPr>
        <w:t>periscope</w:t>
      </w:r>
      <w:proofErr w:type="spellEnd"/>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41" w:author="Raymond Castellino" w:date="2015-11-06T09:52:00Z">
        <w:r w:rsidDel="00A4437E">
          <w:rPr>
            <w:rFonts w:ascii="Times New Roman"/>
            <w:sz w:val="24"/>
            <w:szCs w:val="24"/>
          </w:rPr>
          <w:delText xml:space="preserve">and </w:delText>
        </w:r>
      </w:del>
      <w:ins w:id="542"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43"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44"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45"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46" w:author="Raymond Castellino" w:date="2015-11-06T09:56:00Z">
        <w:r w:rsidDel="00A4437E">
          <w:rPr>
            <w:rFonts w:ascii="Times New Roman"/>
            <w:sz w:val="24"/>
            <w:szCs w:val="24"/>
          </w:rPr>
          <w:delText xml:space="preserve">PWs </w:delText>
        </w:r>
      </w:del>
      <w:proofErr w:type="spellStart"/>
      <w:ins w:id="547" w:author="Raymond Castellino" w:date="2015-11-06T09:56:00Z">
        <w:r w:rsidR="00A4437E">
          <w:rPr>
            <w:rFonts w:ascii="Times New Roman"/>
            <w:sz w:val="24"/>
            <w:szCs w:val="24"/>
          </w:rPr>
          <w:t>WSs</w:t>
        </w:r>
        <w:proofErr w:type="spellEnd"/>
        <w:r w:rsidR="00A4437E">
          <w:rPr>
            <w:rFonts w:ascii="Times New Roman"/>
            <w:sz w:val="24"/>
            <w:szCs w:val="24"/>
          </w:rPr>
          <w:t xml:space="preserve">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48" w:author="Raymond Castellino" w:date="2015-11-06T09:57:00Z">
        <w:r w:rsidDel="00A4437E">
          <w:rPr>
            <w:rFonts w:ascii="Times New Roman"/>
            <w:sz w:val="24"/>
            <w:szCs w:val="24"/>
          </w:rPr>
          <w:delText xml:space="preserve">PWs </w:delText>
        </w:r>
      </w:del>
      <w:proofErr w:type="spellStart"/>
      <w:ins w:id="549" w:author="Raymond Castellino" w:date="2015-11-06T09:57:00Z">
        <w:r w:rsidR="00A4437E">
          <w:rPr>
            <w:rFonts w:ascii="Times New Roman"/>
            <w:sz w:val="24"/>
            <w:szCs w:val="24"/>
          </w:rPr>
          <w:t>WSs</w:t>
        </w:r>
        <w:proofErr w:type="spellEnd"/>
        <w:r w:rsidR="00A4437E">
          <w:rPr>
            <w:rFonts w:ascii="Times New Roman"/>
            <w:sz w:val="24"/>
            <w:szCs w:val="24"/>
          </w:rPr>
          <w:t xml:space="preserve">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w:t>
      </w:r>
      <w:proofErr w:type="gramStart"/>
      <w:r>
        <w:rPr>
          <w:rFonts w:ascii="Times New Roman"/>
          <w:sz w:val="24"/>
          <w:szCs w:val="24"/>
        </w:rPr>
        <w:t>ask</w:t>
      </w:r>
      <w:proofErr w:type="gramEnd"/>
      <w:r>
        <w:rPr>
          <w:rFonts w:ascii="Times New Roman"/>
          <w:sz w:val="24"/>
          <w:szCs w:val="24"/>
        </w:rPr>
        <w:t xml:space="preserve">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w:t>
      </w:r>
      <w:proofErr w:type="gramStart"/>
      <w:r>
        <w:rPr>
          <w:rFonts w:ascii="Times New Roman"/>
          <w:sz w:val="24"/>
          <w:szCs w:val="24"/>
        </w:rPr>
        <w:t>says</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w:t>
      </w:r>
      <w:proofErr w:type="gramStart"/>
      <w:r>
        <w:rPr>
          <w:rFonts w:ascii="Times New Roman"/>
          <w:sz w:val="24"/>
          <w:szCs w:val="24"/>
        </w:rPr>
        <w:t>says</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w:t>
      </w:r>
      <w:proofErr w:type="gramStart"/>
      <w:r>
        <w:rPr>
          <w:rFonts w:ascii="Times New Roman"/>
          <w:sz w:val="24"/>
          <w:szCs w:val="24"/>
        </w:rPr>
        <w:t>say</w:t>
      </w:r>
      <w:proofErr w:type="gramEnd"/>
      <w:r>
        <w:rPr>
          <w:rFonts w:ascii="Times New Roman"/>
          <w:sz w:val="24"/>
          <w:szCs w:val="24"/>
        </w:rPr>
        <w:t xml:space="preserv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w:t>
      </w:r>
      <w:proofErr w:type="gramStart"/>
      <w:r>
        <w:rPr>
          <w:rFonts w:ascii="Times New Roman"/>
          <w:sz w:val="24"/>
          <w:szCs w:val="24"/>
        </w:rPr>
        <w:t>say</w:t>
      </w:r>
      <w:proofErr w:type="gramEnd"/>
      <w:r>
        <w:rPr>
          <w:rFonts w:ascii="Times New Roman"/>
          <w:sz w:val="24"/>
          <w:szCs w:val="24"/>
        </w:rPr>
        <w:t xml:space="preserve">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w:t>
      </w:r>
      <w:proofErr w:type="gramStart"/>
      <w:r>
        <w:rPr>
          <w:rFonts w:ascii="Times New Roman"/>
          <w:sz w:val="24"/>
          <w:szCs w:val="24"/>
        </w:rPr>
        <w:t>person</w:t>
      </w:r>
      <w:proofErr w:type="gramEnd"/>
      <w:r>
        <w:rPr>
          <w:rFonts w:ascii="Times New Roman"/>
          <w:sz w:val="24"/>
          <w:szCs w:val="24"/>
        </w:rPr>
        <w:t xml:space="preserve">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w:t>
      </w:r>
      <w:proofErr w:type="spellStart"/>
      <w:r>
        <w:rPr>
          <w:rFonts w:ascii="Times New Roman"/>
          <w:i/>
          <w:iCs/>
          <w:sz w:val="24"/>
          <w:szCs w:val="24"/>
          <w:u w:val="single"/>
        </w:rPr>
        <w:t>Castellino</w:t>
      </w:r>
      <w:proofErr w:type="spellEnd"/>
      <w:r>
        <w:rPr>
          <w:rFonts w:ascii="Times New Roman"/>
          <w:i/>
          <w:iCs/>
          <w:sz w:val="24"/>
          <w:szCs w:val="24"/>
          <w:u w:val="single"/>
        </w:rPr>
        <w:t xml:space="preserve">, 1995, The Polarity Therapy Paradigm, Regarding Pre-Conception, Prenatal and Birth Imprinting, p.14). </w:t>
      </w:r>
      <w:r>
        <w:rPr>
          <w:rFonts w:ascii="Times New Roman"/>
          <w:sz w:val="24"/>
          <w:szCs w:val="24"/>
        </w:rPr>
        <w:t>This attun</w:t>
      </w:r>
      <w:del w:id="550"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51" w:author="Raymond Castellino" w:date="2015-11-06T09:59:00Z">
        <w:r w:rsidDel="00A4437E">
          <w:rPr>
            <w:rFonts w:ascii="Times New Roman"/>
            <w:sz w:val="24"/>
            <w:szCs w:val="24"/>
          </w:rPr>
          <w:delText>his/her</w:delText>
        </w:r>
      </w:del>
      <w:ins w:id="552"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53" w:author="Raymond Castellino" w:date="2015-11-06T09:59:00Z">
        <w:r w:rsidDel="00A4437E">
          <w:rPr>
            <w:rFonts w:ascii="Times New Roman"/>
            <w:sz w:val="24"/>
            <w:szCs w:val="24"/>
          </w:rPr>
          <w:delText>the baby</w:delText>
        </w:r>
      </w:del>
      <w:ins w:id="554"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55"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w:t>
      </w:r>
      <w:proofErr w:type="gramStart"/>
      <w:r>
        <w:rPr>
          <w:rFonts w:ascii="Times New Roman"/>
          <w:sz w:val="24"/>
          <w:szCs w:val="24"/>
        </w:rPr>
        <w:t>little,</w:t>
      </w:r>
      <w:proofErr w:type="gramEnd"/>
      <w:r>
        <w:rPr>
          <w:rFonts w:ascii="Times New Roman"/>
          <w:sz w:val="24"/>
          <w:szCs w:val="24"/>
        </w:rPr>
        <w:t xml:space="preserve"> mom looks at </w:t>
      </w:r>
      <w:del w:id="556" w:author="Raymond Castellino" w:date="2015-11-06T10:00:00Z">
        <w:r w:rsidDel="00622C29">
          <w:rPr>
            <w:rFonts w:ascii="Times New Roman"/>
            <w:sz w:val="24"/>
            <w:szCs w:val="24"/>
          </w:rPr>
          <w:delText xml:space="preserve">her </w:delText>
        </w:r>
      </w:del>
      <w:ins w:id="557"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58" w:author="Raymond Castellino" w:date="2015-11-06T10:00:00Z">
        <w:r w:rsidDel="00622C29">
          <w:rPr>
            <w:rFonts w:ascii="Times New Roman"/>
            <w:sz w:val="24"/>
            <w:szCs w:val="24"/>
          </w:rPr>
          <w:delText>the baby</w:delText>
        </w:r>
      </w:del>
      <w:ins w:id="559" w:author="Raymond Castellino" w:date="2015-11-06T10:00:00Z">
        <w:r w:rsidR="00622C29">
          <w:rPr>
            <w:rFonts w:ascii="Times New Roman"/>
            <w:sz w:val="24"/>
            <w:szCs w:val="24"/>
          </w:rPr>
          <w:t>him</w:t>
        </w:r>
      </w:ins>
      <w:r>
        <w:rPr>
          <w:rFonts w:ascii="Times New Roman"/>
          <w:sz w:val="24"/>
          <w:szCs w:val="24"/>
        </w:rPr>
        <w:t>. The baby locks on</w:t>
      </w:r>
      <w:del w:id="560"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 xml:space="preserve">On hearing this, the mom unconsciously turns her attention to the adult speaking and begins to answer the query. </w:t>
      </w:r>
      <w:proofErr w:type="gramStart"/>
      <w:r>
        <w:rPr>
          <w:rFonts w:ascii="Times New Roman"/>
          <w:sz w:val="24"/>
          <w:szCs w:val="24"/>
        </w:rPr>
        <w:t>At this point</w:t>
      </w:r>
      <w:ins w:id="561"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proofErr w:type="spellStart"/>
      <w:r>
        <w:rPr>
          <w:rFonts w:ascii="Times New Roman"/>
          <w:sz w:val="24"/>
          <w:szCs w:val="24"/>
        </w:rPr>
        <w:t>ve</w:t>
      </w:r>
      <w:proofErr w:type="spellEnd"/>
      <w:r>
        <w:rPr>
          <w:rFonts w:ascii="Times New Roman"/>
          <w:sz w:val="24"/>
          <w:szCs w:val="24"/>
        </w:rPr>
        <w:t xml:space="preserve"> observed a few different options for the bab</w:t>
      </w:r>
      <w:ins w:id="562" w:author="Raymond Castellino" w:date="2015-11-06T10:01:00Z">
        <w:r w:rsidR="00622C29">
          <w:rPr>
            <w:rFonts w:ascii="Times New Roman"/>
            <w:sz w:val="24"/>
            <w:szCs w:val="24"/>
          </w:rPr>
          <w:t>y</w:t>
        </w:r>
      </w:ins>
      <w:del w:id="563"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w:t>
      </w:r>
      <w:proofErr w:type="gramEnd"/>
      <w:r>
        <w:rPr>
          <w:rFonts w:ascii="Times New Roman"/>
          <w:sz w:val="24"/>
          <w:szCs w:val="24"/>
        </w:rPr>
        <w:t xml:space="preserve"> One is that the baby</w:t>
      </w:r>
      <w:r>
        <w:rPr>
          <w:rFonts w:hAnsi="Times New Roman"/>
          <w:sz w:val="24"/>
          <w:szCs w:val="24"/>
          <w:lang w:val="fr-FR"/>
        </w:rPr>
        <w:t>’</w:t>
      </w:r>
      <w:r>
        <w:rPr>
          <w:rFonts w:ascii="Times New Roman"/>
          <w:sz w:val="24"/>
          <w:szCs w:val="24"/>
        </w:rPr>
        <w:t xml:space="preserve">s eyes move rapidly back and forth, </w:t>
      </w:r>
      <w:proofErr w:type="gramStart"/>
      <w:r>
        <w:rPr>
          <w:rFonts w:ascii="Times New Roman"/>
          <w:sz w:val="24"/>
          <w:szCs w:val="24"/>
        </w:rPr>
        <w:t>then</w:t>
      </w:r>
      <w:proofErr w:type="gramEnd"/>
      <w:r>
        <w:rPr>
          <w:rFonts w:ascii="Times New Roman"/>
          <w:sz w:val="24"/>
          <w:szCs w:val="24"/>
        </w:rPr>
        <w:t xml:space="preserve"> gloss over. To me this baby appears to have moved from a </w:t>
      </w:r>
      <w:proofErr w:type="spellStart"/>
      <w:r>
        <w:rPr>
          <w:rFonts w:ascii="Times New Roman"/>
          <w:sz w:val="24"/>
          <w:szCs w:val="24"/>
        </w:rPr>
        <w:t>contactful</w:t>
      </w:r>
      <w:proofErr w:type="spellEnd"/>
      <w:r>
        <w:rPr>
          <w:rFonts w:ascii="Times New Roman"/>
          <w:sz w:val="24"/>
          <w:szCs w:val="24"/>
        </w:rPr>
        <w:t xml:space="preserve"> alert state to a disoriented and dissociated state. The second variation is that the baby appears to startle and begins to cry until the mom turns her attention back to the baby. </w:t>
      </w:r>
    </w:p>
    <w:p w:rsidR="00622C29" w:rsidRDefault="00622C29">
      <w:pPr>
        <w:pStyle w:val="Default"/>
        <w:numPr>
          <w:ins w:id="564"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65" w:author="Raymond Castellino" w:date="2015-11-06T10:01:00Z">
        <w:r w:rsidDel="00622C29">
          <w:rPr>
            <w:rFonts w:ascii="Times New Roman"/>
            <w:sz w:val="24"/>
            <w:szCs w:val="24"/>
          </w:rPr>
          <w:delText xml:space="preserve">PWs </w:delText>
        </w:r>
      </w:del>
      <w:proofErr w:type="spellStart"/>
      <w:ins w:id="566" w:author="Raymond Castellino" w:date="2015-11-06T10:01:00Z">
        <w:r w:rsidR="00622C29">
          <w:rPr>
            <w:rFonts w:ascii="Times New Roman"/>
            <w:sz w:val="24"/>
            <w:szCs w:val="24"/>
          </w:rPr>
          <w:t>WSs</w:t>
        </w:r>
        <w:proofErr w:type="spellEnd"/>
        <w:r w:rsidR="00622C29">
          <w:rPr>
            <w:rFonts w:ascii="Times New Roman"/>
            <w:sz w:val="24"/>
            <w:szCs w:val="24"/>
          </w:rPr>
          <w:t xml:space="preserve"> </w:t>
        </w:r>
      </w:ins>
      <w:r>
        <w:rPr>
          <w:rFonts w:ascii="Times New Roman"/>
          <w:sz w:val="24"/>
          <w:szCs w:val="24"/>
        </w:rPr>
        <w:t xml:space="preserve">I have found that </w:t>
      </w:r>
      <w:ins w:id="567" w:author="Raymond Castellino" w:date="2015-11-06T10:03:00Z">
        <w:r w:rsidR="00622C29">
          <w:rPr>
            <w:rFonts w:ascii="Times New Roman"/>
            <w:sz w:val="24"/>
            <w:szCs w:val="24"/>
          </w:rPr>
          <w:t xml:space="preserve">my saying I am going to move my attention is sometimes </w:t>
        </w:r>
      </w:ins>
      <w:del w:id="568"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69" w:author="Raymond Castellino" w:date="2015-11-06T10:04:00Z">
        <w:r w:rsidDel="00622C29">
          <w:rPr>
            <w:rFonts w:ascii="Times New Roman"/>
            <w:sz w:val="24"/>
            <w:szCs w:val="24"/>
          </w:rPr>
          <w:delText xml:space="preserve">times when it is important for </w:delText>
        </w:r>
      </w:del>
      <w:ins w:id="570"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 xml:space="preserve">s ability to orient and settle within </w:t>
      </w:r>
      <w:proofErr w:type="spellStart"/>
      <w:r>
        <w:rPr>
          <w:rFonts w:ascii="Times New Roman"/>
          <w:sz w:val="24"/>
          <w:szCs w:val="24"/>
        </w:rPr>
        <w:t>themselves</w:t>
      </w:r>
      <w:ins w:id="571" w:author="Raymond Castellino" w:date="2015-11-06T10:05:00Z">
        <w:r w:rsidR="00622C29">
          <w:rPr>
            <w:rFonts w:ascii="Times New Roman"/>
            <w:sz w:val="24"/>
            <w:szCs w:val="24"/>
          </w:rPr>
          <w:t>.</w:t>
        </w:r>
      </w:ins>
      <w:del w:id="572" w:author="Raymond Castellino" w:date="2015-11-06T10:05:00Z">
        <w:r w:rsidDel="00622C29">
          <w:rPr>
            <w:rFonts w:ascii="Times New Roman"/>
            <w:sz w:val="24"/>
            <w:szCs w:val="24"/>
          </w:rPr>
          <w:delText xml:space="preserve"> that I let them know ahead of time that I am about to move my attention. </w:delText>
        </w:r>
      </w:del>
      <w:proofErr w:type="spellEnd"/>
      <w:ins w:id="573" w:author="Raymond Castellino" w:date="2015-11-06T12:43:00Z">
        <w:r w:rsidR="0018532A">
          <w:rPr>
            <w:rFonts w:ascii="Times New Roman"/>
            <w:sz w:val="24"/>
            <w:szCs w:val="24"/>
          </w:rPr>
          <w:t xml:space="preserve"> </w:t>
        </w:r>
      </w:ins>
      <w:r>
        <w:rPr>
          <w:rFonts w:ascii="Times New Roman"/>
          <w:sz w:val="24"/>
          <w:szCs w:val="24"/>
        </w:rPr>
        <w:t>When I do this</w:t>
      </w:r>
      <w:ins w:id="574"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75" w:author="Raymond Castellino" w:date="2015-11-06T10:05:00Z">
        <w:r w:rsidDel="00622C29">
          <w:rPr>
            <w:rFonts w:ascii="Times New Roman"/>
            <w:sz w:val="24"/>
            <w:szCs w:val="24"/>
          </w:rPr>
          <w:delText>PWs</w:delText>
        </w:r>
      </w:del>
      <w:proofErr w:type="spellStart"/>
      <w:ins w:id="576" w:author="Raymond Castellino" w:date="2015-11-06T10:05:00Z">
        <w:r w:rsidR="00622C29">
          <w:rPr>
            <w:rFonts w:ascii="Times New Roman"/>
            <w:sz w:val="24"/>
            <w:szCs w:val="24"/>
          </w:rPr>
          <w:t>WSs</w:t>
        </w:r>
      </w:ins>
      <w:proofErr w:type="spellEnd"/>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77"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78"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79"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80" w:author="Raymond Castellino" w:date="2015-11-06T10:06:00Z"/>
        </w:numPr>
        <w:ind w:right="720"/>
        <w:rPr>
          <w:ins w:id="581"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82"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83" w:author="Raymond Castellino" w:date="2015-11-06T10:07:00Z"/>
        </w:numPr>
        <w:ind w:right="720"/>
        <w:rPr>
          <w:ins w:id="584"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85" w:author="Raymond Castellino" w:date="2015-11-06T10:07:00Z"/>
        </w:numPr>
        <w:ind w:right="720"/>
        <w:rPr>
          <w:ins w:id="586"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587" w:author="Raymond Castellino" w:date="2015-11-06T10:07:00Z"/>
        </w:numPr>
        <w:ind w:right="720"/>
        <w:rPr>
          <w:ins w:id="588" w:author="Raymond Castellino" w:date="2015-11-06T10:07:00Z"/>
          <w:rFonts w:ascii="Times New Roman"/>
          <w:sz w:val="24"/>
          <w:szCs w:val="24"/>
        </w:rPr>
      </w:pPr>
    </w:p>
    <w:p w:rsidR="00746F55" w:rsidRDefault="008A5D1C">
      <w:pPr>
        <w:pStyle w:val="Default"/>
        <w:numPr>
          <w:ins w:id="589"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590"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boundaries</w:t>
      </w:r>
      <w:proofErr w:type="gramEnd"/>
      <w:r>
        <w:rPr>
          <w:rFonts w:ascii="Times New Roman"/>
          <w:sz w:val="24"/>
          <w:szCs w:val="24"/>
        </w:rPr>
        <w:t xml:space="preserve">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applying</w:t>
      </w:r>
      <w:proofErr w:type="gramEnd"/>
      <w:r>
        <w:rPr>
          <w:rFonts w:ascii="Times New Roman"/>
          <w:sz w:val="24"/>
          <w:szCs w:val="24"/>
        </w:rPr>
        <w:t xml:space="preserve">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591" w:author="Raymond Castellino" w:date="2015-11-06T10:10:00Z"/>
          <w:rFonts w:ascii="Times New Roman"/>
          <w:sz w:val="24"/>
          <w:szCs w:val="24"/>
        </w:rPr>
      </w:pPr>
      <w:r>
        <w:rPr>
          <w:rFonts w:ascii="Times New Roman"/>
          <w:sz w:val="24"/>
          <w:szCs w:val="24"/>
        </w:rPr>
        <w:t xml:space="preserve">Video Recording is an integral part of the </w:t>
      </w:r>
      <w:del w:id="592" w:author="Raymond Castellino" w:date="2015-11-06T10:08:00Z">
        <w:r w:rsidDel="00622C29">
          <w:rPr>
            <w:rFonts w:ascii="Times New Roman"/>
            <w:sz w:val="24"/>
            <w:szCs w:val="24"/>
          </w:rPr>
          <w:delText xml:space="preserve">process </w:delText>
        </w:r>
      </w:del>
      <w:ins w:id="593"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594"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595" w:author="Raymond Castellino" w:date="2015-11-06T10:09:00Z">
        <w:r w:rsidR="00622C29">
          <w:rPr>
            <w:rFonts w:ascii="Times New Roman"/>
            <w:sz w:val="24"/>
            <w:szCs w:val="24"/>
          </w:rPr>
          <w:t>–</w:t>
        </w:r>
      </w:ins>
      <w:ins w:id="596" w:author="Raymond Castellino" w:date="2015-11-06T10:08:00Z">
        <w:r w:rsidR="00622C29">
          <w:rPr>
            <w:rFonts w:ascii="Times New Roman"/>
            <w:sz w:val="24"/>
            <w:szCs w:val="24"/>
          </w:rPr>
          <w:t xml:space="preserve"> not </w:t>
        </w:r>
      </w:ins>
      <w:ins w:id="597"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598" w:author="Raymond Castellino" w:date="2015-11-06T10:08:00Z">
        <w:r w:rsidDel="00622C29">
          <w:rPr>
            <w:rFonts w:ascii="Times New Roman"/>
            <w:sz w:val="24"/>
            <w:szCs w:val="24"/>
          </w:rPr>
          <w:delText xml:space="preserve">Process </w:delText>
        </w:r>
      </w:del>
      <w:ins w:id="599"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00" w:author="Raymond Castellino" w:date="2015-11-06T10:10:00Z"/>
        </w:numPr>
        <w:ind w:right="720"/>
        <w:rPr>
          <w:ins w:id="601" w:author="Raymond Castellino" w:date="2015-11-06T10:10:00Z"/>
          <w:rFonts w:ascii="Times New Roman"/>
          <w:sz w:val="24"/>
          <w:szCs w:val="24"/>
        </w:rPr>
      </w:pPr>
    </w:p>
    <w:p w:rsidR="00746F55" w:rsidRDefault="008A5D1C">
      <w:pPr>
        <w:pStyle w:val="Default"/>
        <w:numPr>
          <w:ins w:id="602" w:author="Raymond Castellino" w:date="2015-11-06T10:10:00Z"/>
        </w:numPr>
        <w:ind w:right="720"/>
        <w:rPr>
          <w:rFonts w:ascii="Times New Roman" w:eastAsia="Times New Roman" w:hAnsi="Times New Roman" w:cs="Times New Roman"/>
          <w:sz w:val="24"/>
          <w:szCs w:val="24"/>
        </w:rPr>
      </w:pPr>
      <w:r>
        <w:rPr>
          <w:rFonts w:ascii="Times New Roman"/>
          <w:sz w:val="24"/>
          <w:szCs w:val="24"/>
        </w:rPr>
        <w:t xml:space="preserve">I also video record because I am building an adult research archive so that </w:t>
      </w:r>
      <w:proofErr w:type="gramStart"/>
      <w:r>
        <w:rPr>
          <w:rFonts w:ascii="Times New Roman"/>
          <w:sz w:val="24"/>
          <w:szCs w:val="24"/>
        </w:rPr>
        <w:t>I</w:t>
      </w:r>
      <w:del w:id="603" w:author="Raymond Castellino" w:date="2015-11-06T10:08:00Z">
        <w:r w:rsidDel="00622C29">
          <w:rPr>
            <w:rFonts w:ascii="Times New Roman"/>
            <w:sz w:val="24"/>
            <w:szCs w:val="24"/>
          </w:rPr>
          <w:delText>,</w:delText>
        </w:r>
      </w:del>
      <w:r>
        <w:rPr>
          <w:rFonts w:ascii="Times New Roman"/>
          <w:sz w:val="24"/>
          <w:szCs w:val="24"/>
        </w:rPr>
        <w:t xml:space="preserve"> and others</w:t>
      </w:r>
      <w:proofErr w:type="gramEnd"/>
      <w:r>
        <w:rPr>
          <w:rFonts w:ascii="Times New Roman"/>
          <w:sz w:val="24"/>
          <w:szCs w:val="24"/>
        </w:rPr>
        <w:t xml:space="preserve"> can learn from the work. It is not a requirement that everyone be video recorded. Participants are free to choose whether they are recorded or not. If a support participant does not want to be recorded, the </w:t>
      </w:r>
      <w:proofErr w:type="gramStart"/>
      <w:r>
        <w:rPr>
          <w:rFonts w:ascii="Times New Roman"/>
          <w:sz w:val="24"/>
          <w:szCs w:val="24"/>
        </w:rPr>
        <w:t>camera-person</w:t>
      </w:r>
      <w:proofErr w:type="gramEnd"/>
      <w:r>
        <w:rPr>
          <w:rFonts w:ascii="Times New Roman"/>
          <w:sz w:val="24"/>
          <w:szCs w:val="24"/>
        </w:rPr>
        <w:t xml:space="preserve">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04" w:author="Raymond Castellino" w:date="2015-11-06T12:44:00Z">
        <w:r w:rsidR="0018532A">
          <w:rPr>
            <w:rFonts w:hAnsi="Times"/>
            <w:b/>
            <w:bCs/>
            <w:sz w:val="24"/>
            <w:szCs w:val="24"/>
          </w:rPr>
          <w:t>‘</w:t>
        </w:r>
      </w:ins>
      <w:del w:id="605" w:author="Raymond Castellino" w:date="2015-11-06T12:44:00Z">
        <w:r w:rsidDel="0018532A">
          <w:rPr>
            <w:rFonts w:hAnsi="Times"/>
            <w:b/>
            <w:bCs/>
            <w:sz w:val="24"/>
            <w:szCs w:val="24"/>
          </w:rPr>
          <w:delText>“</w:delText>
        </w:r>
      </w:del>
      <w:r>
        <w:rPr>
          <w:rFonts w:ascii="Times"/>
          <w:b/>
          <w:bCs/>
          <w:sz w:val="24"/>
          <w:szCs w:val="24"/>
        </w:rPr>
        <w:t>Call</w:t>
      </w:r>
      <w:ins w:id="606" w:author="Raymond Castellino" w:date="2015-11-06T12:44:00Z">
        <w:r w:rsidR="0018532A">
          <w:rPr>
            <w:rFonts w:hAnsi="Times"/>
            <w:b/>
            <w:bCs/>
            <w:sz w:val="24"/>
            <w:szCs w:val="24"/>
          </w:rPr>
          <w:t>’</w:t>
        </w:r>
      </w:ins>
      <w:del w:id="607"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08" w:author="Raymond Castellino" w:date="2015-11-06T10:10:00Z">
        <w:r w:rsidR="00622C29">
          <w:rPr>
            <w:rFonts w:ascii="Times"/>
            <w:sz w:val="24"/>
            <w:szCs w:val="24"/>
          </w:rPr>
          <w:t>,</w:t>
        </w:r>
      </w:ins>
      <w:r>
        <w:rPr>
          <w:rFonts w:ascii="Times"/>
          <w:sz w:val="24"/>
          <w:szCs w:val="24"/>
        </w:rPr>
        <w:t xml:space="preserve"> though rarely</w:t>
      </w:r>
      <w:ins w:id="609" w:author="Raymond Castellino" w:date="2015-11-06T10:10:00Z">
        <w:r w:rsidR="00622C29">
          <w:rPr>
            <w:rFonts w:ascii="Times"/>
            <w:sz w:val="24"/>
            <w:szCs w:val="24"/>
          </w:rPr>
          <w:t>,</w:t>
        </w:r>
      </w:ins>
      <w:r>
        <w:rPr>
          <w:rFonts w:ascii="Times"/>
          <w:sz w:val="24"/>
          <w:szCs w:val="24"/>
        </w:rPr>
        <w:t xml:space="preserve"> a session can go </w:t>
      </w:r>
      <w:ins w:id="610" w:author="Raymond Castellino" w:date="2015-11-06T12:44:00Z">
        <w:r w:rsidR="0018532A">
          <w:rPr>
            <w:rFonts w:hAnsi="Times"/>
            <w:sz w:val="24"/>
            <w:szCs w:val="24"/>
          </w:rPr>
          <w:t>‘</w:t>
        </w:r>
      </w:ins>
      <w:del w:id="611" w:author="Raymond Castellino" w:date="2015-11-06T12:44:00Z">
        <w:r w:rsidDel="0018532A">
          <w:rPr>
            <w:rFonts w:hAnsi="Times"/>
            <w:sz w:val="24"/>
            <w:szCs w:val="24"/>
          </w:rPr>
          <w:delText>“</w:delText>
        </w:r>
      </w:del>
      <w:proofErr w:type="spellStart"/>
      <w:r>
        <w:rPr>
          <w:rFonts w:ascii="Times"/>
          <w:sz w:val="24"/>
          <w:szCs w:val="24"/>
          <w:lang w:val="fr-FR"/>
        </w:rPr>
        <w:t>sour</w:t>
      </w:r>
      <w:proofErr w:type="spellEnd"/>
      <w:ins w:id="612" w:author="Raymond Castellino" w:date="2015-11-06T12:44:00Z">
        <w:r w:rsidR="0018532A">
          <w:rPr>
            <w:rFonts w:hAnsi="Times"/>
            <w:sz w:val="24"/>
            <w:szCs w:val="24"/>
          </w:rPr>
          <w:t>’</w:t>
        </w:r>
      </w:ins>
      <w:del w:id="613"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14"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15" w:author="Raymond Castellino" w:date="2015-11-06T10:10:00Z">
        <w:r w:rsidDel="00622C29">
          <w:rPr>
            <w:rFonts w:ascii="Times"/>
            <w:sz w:val="24"/>
            <w:szCs w:val="24"/>
          </w:rPr>
          <w:delText xml:space="preserve">is </w:delText>
        </w:r>
      </w:del>
      <w:ins w:id="616"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17" w:author="Raymond Castellino" w:date="2015-11-06T10:11:00Z">
        <w:r w:rsidDel="00622C29">
          <w:rPr>
            <w:rFonts w:ascii="Times"/>
            <w:sz w:val="24"/>
            <w:szCs w:val="24"/>
          </w:rPr>
          <w:delText xml:space="preserve">and </w:delText>
        </w:r>
      </w:del>
      <w:proofErr w:type="gramStart"/>
      <w:ins w:id="618" w:author="Raymond Castellino" w:date="2015-11-06T10:11:00Z">
        <w:r w:rsidR="00622C29">
          <w:rPr>
            <w:rFonts w:ascii="Times"/>
            <w:sz w:val="24"/>
            <w:szCs w:val="24"/>
          </w:rPr>
          <w:t>which</w:t>
        </w:r>
        <w:proofErr w:type="gramEnd"/>
        <w:r w:rsidR="00622C29">
          <w:rPr>
            <w:rFonts w:ascii="Times"/>
            <w:sz w:val="24"/>
            <w:szCs w:val="24"/>
          </w:rPr>
          <w:t xml:space="preserve">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19" w:author="Raymond Castellino" w:date="2015-11-06T10:12:00Z">
        <w:r w:rsidDel="00622C29">
          <w:rPr>
            <w:rFonts w:ascii="Times"/>
            <w:sz w:val="24"/>
            <w:szCs w:val="24"/>
          </w:rPr>
          <w:delText xml:space="preserve">the </w:delText>
        </w:r>
      </w:del>
      <w:r>
        <w:rPr>
          <w:rFonts w:ascii="Times"/>
          <w:sz w:val="24"/>
          <w:szCs w:val="24"/>
        </w:rPr>
        <w:t>what</w:t>
      </w:r>
      <w:del w:id="620"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21"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common characteristic for all of the behaviors in each list is a loss of connection and loss of function of the social nervous system. More than likely there will be a breech of one or more of the </w:t>
      </w:r>
      <w:proofErr w:type="spellStart"/>
      <w:r>
        <w:rPr>
          <w:rFonts w:ascii="Times"/>
          <w:sz w:val="24"/>
          <w:szCs w:val="24"/>
        </w:rPr>
        <w:t>Castellino</w:t>
      </w:r>
      <w:proofErr w:type="spellEnd"/>
      <w:r>
        <w:rPr>
          <w:rFonts w:ascii="Times"/>
          <w:sz w:val="24"/>
          <w:szCs w:val="24"/>
        </w:rPr>
        <w:t xml:space="preserve">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22" w:author="Raymond Castellino" w:date="2015-11-06T12:51:00Z"/>
        </w:numPr>
        <w:ind w:right="720"/>
        <w:rPr>
          <w:rFonts w:ascii="Times" w:eastAsia="Times" w:hAnsi="Times" w:cs="Times"/>
          <w:sz w:val="24"/>
          <w:szCs w:val="24"/>
        </w:rPr>
      </w:pPr>
      <w:del w:id="623"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24" w:author="Raymond Castellino" w:date="2015-11-06T12:51:00Z"/>
        </w:numPr>
        <w:tabs>
          <w:tab w:val="left" w:pos="220"/>
          <w:tab w:val="left" w:pos="720"/>
        </w:tabs>
        <w:ind w:right="720"/>
        <w:rPr>
          <w:rFonts w:ascii="Times" w:eastAsia="Times" w:hAnsi="Times" w:cs="Times"/>
          <w:sz w:val="24"/>
          <w:szCs w:val="24"/>
        </w:rPr>
      </w:pPr>
      <w:del w:id="625" w:author="Raymond Castellino" w:date="2015-11-06T12:52:00Z">
        <w:r w:rsidDel="00494248">
          <w:rPr>
            <w:rFonts w:ascii="Times"/>
            <w:sz w:val="24"/>
            <w:szCs w:val="24"/>
          </w:rPr>
          <w:delText>2.</w:delText>
        </w:r>
      </w:del>
      <w:del w:id="626" w:author="Raymond Castellino" w:date="2015-11-06T12:51:00Z">
        <w:r w:rsidDel="00494248">
          <w:rPr>
            <w:rFonts w:ascii="Times"/>
            <w:sz w:val="24"/>
            <w:szCs w:val="24"/>
          </w:rPr>
          <w:tab/>
        </w:r>
      </w:del>
      <w:del w:id="627" w:author="Raymond Castellino" w:date="2015-11-06T10:13:00Z">
        <w:r w:rsidDel="00622C29">
          <w:rPr>
            <w:rFonts w:ascii="Times"/>
            <w:sz w:val="24"/>
            <w:szCs w:val="24"/>
          </w:rPr>
          <w:delText xml:space="preserve">excessive </w:delText>
        </w:r>
      </w:del>
      <w:ins w:id="628"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29" w:author="Raymond Castellino" w:date="2015-11-06T12:51:00Z"/>
        </w:numPr>
        <w:tabs>
          <w:tab w:val="left" w:pos="220"/>
          <w:tab w:val="left" w:pos="720"/>
        </w:tabs>
        <w:ind w:right="720"/>
        <w:rPr>
          <w:rFonts w:ascii="Times" w:eastAsia="Times" w:hAnsi="Times" w:cs="Times"/>
          <w:sz w:val="24"/>
          <w:szCs w:val="24"/>
        </w:rPr>
      </w:pPr>
      <w:del w:id="630" w:author="Raymond Castellino" w:date="2015-11-06T12:52:00Z">
        <w:r w:rsidDel="00494248">
          <w:rPr>
            <w:rFonts w:ascii="Times"/>
            <w:sz w:val="24"/>
            <w:szCs w:val="24"/>
          </w:rPr>
          <w:delText>3.</w:delText>
        </w:r>
      </w:del>
      <w:del w:id="631" w:author="Raymond Castellino" w:date="2015-11-06T12:51:00Z">
        <w:r w:rsidDel="00494248">
          <w:rPr>
            <w:rFonts w:ascii="Times"/>
            <w:sz w:val="24"/>
            <w:szCs w:val="24"/>
          </w:rPr>
          <w:tab/>
        </w:r>
      </w:del>
      <w:del w:id="632" w:author="Raymond Castellino" w:date="2015-11-06T10:13:00Z">
        <w:r w:rsidDel="00622C29">
          <w:rPr>
            <w:rFonts w:ascii="Times"/>
            <w:sz w:val="24"/>
            <w:szCs w:val="24"/>
          </w:rPr>
          <w:delText xml:space="preserve">excessive </w:delText>
        </w:r>
      </w:del>
      <w:ins w:id="633"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34" w:author="Raymond Castellino" w:date="2015-11-06T12:51:00Z"/>
        </w:numPr>
        <w:tabs>
          <w:tab w:val="left" w:pos="220"/>
          <w:tab w:val="left" w:pos="720"/>
        </w:tabs>
        <w:ind w:right="720"/>
        <w:rPr>
          <w:rFonts w:ascii="Times" w:eastAsia="Times" w:hAnsi="Times" w:cs="Times"/>
          <w:sz w:val="24"/>
          <w:szCs w:val="24"/>
        </w:rPr>
      </w:pPr>
      <w:del w:id="635" w:author="Raymond Castellino" w:date="2015-11-06T12:52:00Z">
        <w:r w:rsidDel="00494248">
          <w:rPr>
            <w:rFonts w:ascii="Times"/>
            <w:sz w:val="24"/>
            <w:szCs w:val="24"/>
          </w:rPr>
          <w:delText>4.</w:delText>
        </w:r>
      </w:del>
      <w:del w:id="636" w:author="Raymond Castellino" w:date="2015-11-06T12:51:00Z">
        <w:r w:rsidDel="00494248">
          <w:rPr>
            <w:rFonts w:ascii="Times"/>
            <w:sz w:val="24"/>
            <w:szCs w:val="24"/>
          </w:rPr>
          <w:tab/>
        </w:r>
      </w:del>
      <w:r>
        <w:rPr>
          <w:rFonts w:ascii="Times"/>
          <w:sz w:val="24"/>
          <w:szCs w:val="24"/>
        </w:rPr>
        <w:t xml:space="preserve">Tempo pushes the sessions. Person doesn't pause. </w:t>
      </w:r>
      <w:proofErr w:type="gramStart"/>
      <w:ins w:id="637" w:author="Raymond Castellino" w:date="2015-11-06T10:12:00Z">
        <w:r w:rsidR="00622C29">
          <w:rPr>
            <w:rFonts w:ascii="Times"/>
            <w:sz w:val="24"/>
            <w:szCs w:val="24"/>
          </w:rPr>
          <w:t>N</w:t>
        </w:r>
      </w:ins>
      <w:del w:id="638" w:author="Raymond Castellino" w:date="2015-11-06T10:12:00Z">
        <w:r w:rsidDel="00622C29">
          <w:rPr>
            <w:rFonts w:ascii="Times"/>
            <w:sz w:val="24"/>
            <w:szCs w:val="24"/>
          </w:rPr>
          <w:delText>n</w:delText>
        </w:r>
      </w:del>
      <w:r>
        <w:rPr>
          <w:rFonts w:ascii="Times"/>
          <w:sz w:val="24"/>
          <w:szCs w:val="24"/>
        </w:rPr>
        <w:t>o break for integration.</w:t>
      </w:r>
      <w:proofErr w:type="gramEnd"/>
    </w:p>
    <w:p w:rsidR="00746F55" w:rsidRDefault="008A5D1C" w:rsidP="00494248">
      <w:pPr>
        <w:pStyle w:val="Default"/>
        <w:numPr>
          <w:ilvl w:val="0"/>
          <w:numId w:val="49"/>
          <w:ins w:id="639" w:author="Raymond Castellino" w:date="2015-11-06T12:51:00Z"/>
        </w:numPr>
        <w:tabs>
          <w:tab w:val="left" w:pos="220"/>
          <w:tab w:val="left" w:pos="720"/>
        </w:tabs>
        <w:ind w:right="720"/>
        <w:rPr>
          <w:rFonts w:ascii="Times" w:eastAsia="Times" w:hAnsi="Times" w:cs="Times"/>
          <w:sz w:val="24"/>
          <w:szCs w:val="24"/>
        </w:rPr>
      </w:pPr>
      <w:del w:id="640" w:author="Raymond Castellino" w:date="2015-11-06T12:52:00Z">
        <w:r w:rsidDel="00494248">
          <w:rPr>
            <w:rFonts w:ascii="Times"/>
            <w:sz w:val="24"/>
            <w:szCs w:val="24"/>
          </w:rPr>
          <w:delText>5.</w:delText>
        </w:r>
      </w:del>
      <w:del w:id="641" w:author="Raymond Castellino" w:date="2015-11-06T12:51:00Z">
        <w:r w:rsidDel="00494248">
          <w:rPr>
            <w:rFonts w:ascii="Times"/>
            <w:sz w:val="24"/>
            <w:szCs w:val="24"/>
          </w:rPr>
          <w:tab/>
        </w:r>
      </w:del>
      <w:del w:id="642" w:author="Raymond Castellino" w:date="2015-11-06T10:13:00Z">
        <w:r w:rsidDel="00622C29">
          <w:rPr>
            <w:rFonts w:ascii="Times"/>
            <w:sz w:val="24"/>
            <w:szCs w:val="24"/>
          </w:rPr>
          <w:delText xml:space="preserve">does </w:delText>
        </w:r>
      </w:del>
      <w:ins w:id="643"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44" w:author="Raymond Castellino" w:date="2015-11-06T12:51:00Z"/>
        </w:numPr>
        <w:tabs>
          <w:tab w:val="left" w:pos="220"/>
          <w:tab w:val="left" w:pos="720"/>
        </w:tabs>
        <w:ind w:right="720"/>
        <w:rPr>
          <w:rFonts w:ascii="Times" w:eastAsia="Times" w:hAnsi="Times" w:cs="Times"/>
          <w:sz w:val="24"/>
          <w:szCs w:val="24"/>
        </w:rPr>
      </w:pPr>
      <w:del w:id="645" w:author="Raymond Castellino" w:date="2015-11-06T12:52:00Z">
        <w:r w:rsidDel="00494248">
          <w:rPr>
            <w:rFonts w:ascii="Times"/>
            <w:sz w:val="24"/>
            <w:szCs w:val="24"/>
          </w:rPr>
          <w:delText>6.</w:delText>
        </w:r>
      </w:del>
      <w:del w:id="646" w:author="Raymond Castellino" w:date="2015-11-06T12:51:00Z">
        <w:r w:rsidDel="00494248">
          <w:rPr>
            <w:rFonts w:ascii="Times"/>
            <w:sz w:val="24"/>
            <w:szCs w:val="24"/>
          </w:rPr>
          <w:tab/>
        </w:r>
      </w:del>
      <w:del w:id="647" w:author="Raymond Castellino" w:date="2015-11-06T10:13:00Z">
        <w:r w:rsidDel="00622C29">
          <w:rPr>
            <w:rFonts w:ascii="Times"/>
            <w:sz w:val="24"/>
            <w:szCs w:val="24"/>
          </w:rPr>
          <w:delText xml:space="preserve">can </w:delText>
        </w:r>
      </w:del>
      <w:ins w:id="648"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49" w:author="Raymond Castellino" w:date="2015-11-06T12:51:00Z"/>
        </w:numPr>
        <w:tabs>
          <w:tab w:val="left" w:pos="220"/>
          <w:tab w:val="left" w:pos="720"/>
        </w:tabs>
        <w:ind w:right="720"/>
        <w:rPr>
          <w:rFonts w:ascii="Times" w:eastAsia="Times" w:hAnsi="Times" w:cs="Times"/>
          <w:sz w:val="24"/>
          <w:szCs w:val="24"/>
        </w:rPr>
      </w:pPr>
      <w:del w:id="650" w:author="Raymond Castellino" w:date="2015-11-06T12:52:00Z">
        <w:r w:rsidDel="00494248">
          <w:rPr>
            <w:rFonts w:ascii="Times"/>
            <w:sz w:val="24"/>
            <w:szCs w:val="24"/>
          </w:rPr>
          <w:delText>7.</w:delText>
        </w:r>
      </w:del>
      <w:del w:id="651" w:author="Raymond Castellino" w:date="2015-11-06T12:51:00Z">
        <w:r w:rsidDel="00494248">
          <w:rPr>
            <w:rFonts w:ascii="Times"/>
            <w:sz w:val="24"/>
            <w:szCs w:val="24"/>
          </w:rPr>
          <w:tab/>
        </w:r>
      </w:del>
      <w:del w:id="652" w:author="Raymond Castellino" w:date="2015-11-06T10:13:00Z">
        <w:r w:rsidDel="00622C29">
          <w:rPr>
            <w:rFonts w:ascii="Times"/>
            <w:sz w:val="24"/>
            <w:szCs w:val="24"/>
          </w:rPr>
          <w:delText xml:space="preserve">doesn't </w:delText>
        </w:r>
      </w:del>
      <w:ins w:id="653" w:author="Raymond Castellino" w:date="2015-11-06T10:13:00Z">
        <w:r w:rsidR="00622C29">
          <w:rPr>
            <w:rFonts w:ascii="Times"/>
            <w:sz w:val="24"/>
            <w:szCs w:val="24"/>
          </w:rPr>
          <w:t xml:space="preserve">Doesn't </w:t>
        </w:r>
      </w:ins>
      <w:r>
        <w:rPr>
          <w:rFonts w:ascii="Times"/>
          <w:sz w:val="24"/>
          <w:szCs w:val="24"/>
        </w:rPr>
        <w:t>reference resources</w:t>
      </w:r>
      <w:ins w:id="654"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55" w:author="Raymond Castellino" w:date="2015-11-06T12:51:00Z"/>
        </w:numPr>
        <w:tabs>
          <w:tab w:val="left" w:pos="220"/>
          <w:tab w:val="left" w:pos="720"/>
        </w:tabs>
        <w:ind w:right="720"/>
        <w:rPr>
          <w:rFonts w:ascii="Times" w:eastAsia="Times" w:hAnsi="Times" w:cs="Times"/>
          <w:sz w:val="24"/>
          <w:szCs w:val="24"/>
        </w:rPr>
      </w:pPr>
      <w:del w:id="656" w:author="Raymond Castellino" w:date="2015-11-06T12:52:00Z">
        <w:r w:rsidDel="00494248">
          <w:rPr>
            <w:rFonts w:ascii="Times"/>
            <w:sz w:val="24"/>
            <w:szCs w:val="24"/>
          </w:rPr>
          <w:delText>8.</w:delText>
        </w:r>
      </w:del>
      <w:del w:id="657" w:author="Raymond Castellino" w:date="2015-11-06T12:51:00Z">
        <w:r w:rsidDel="00494248">
          <w:rPr>
            <w:rFonts w:ascii="Times"/>
            <w:sz w:val="24"/>
            <w:szCs w:val="24"/>
          </w:rPr>
          <w:tab/>
        </w:r>
      </w:del>
      <w:r>
        <w:rPr>
          <w:rFonts w:ascii="Times"/>
          <w:sz w:val="24"/>
          <w:szCs w:val="24"/>
        </w:rPr>
        <w:t>NS cycling in trauma vortex with</w:t>
      </w:r>
      <w:del w:id="658"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59" w:author="Raymond Castellino" w:date="2015-11-06T12:51:00Z"/>
        </w:numPr>
        <w:tabs>
          <w:tab w:val="left" w:pos="220"/>
          <w:tab w:val="left" w:pos="720"/>
        </w:tabs>
        <w:ind w:right="720"/>
        <w:rPr>
          <w:rFonts w:ascii="Times" w:eastAsia="Times" w:hAnsi="Times" w:cs="Times"/>
          <w:sz w:val="24"/>
          <w:szCs w:val="24"/>
        </w:rPr>
      </w:pPr>
      <w:del w:id="660" w:author="Raymond Castellino" w:date="2015-11-06T12:52:00Z">
        <w:r w:rsidDel="00494248">
          <w:rPr>
            <w:rFonts w:ascii="Times"/>
            <w:sz w:val="24"/>
            <w:szCs w:val="24"/>
          </w:rPr>
          <w:delText>9.</w:delText>
        </w:r>
        <w:r w:rsidDel="00494248">
          <w:rPr>
            <w:rFonts w:ascii="Times"/>
            <w:sz w:val="24"/>
            <w:szCs w:val="24"/>
          </w:rPr>
          <w:tab/>
        </w:r>
      </w:del>
      <w:ins w:id="661" w:author="Raymond Castellino" w:date="2015-11-06T10:13:00Z">
        <w:r w:rsidR="00622C29">
          <w:rPr>
            <w:rFonts w:ascii="Times"/>
            <w:sz w:val="24"/>
            <w:szCs w:val="24"/>
          </w:rPr>
          <w:t>T</w:t>
        </w:r>
      </w:ins>
      <w:del w:id="662"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63"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64" w:author="Raymond Castellino" w:date="2015-11-06T12:52:00Z">
        <w:r w:rsidDel="00494248">
          <w:rPr>
            <w:rFonts w:ascii="Times"/>
            <w:sz w:val="24"/>
            <w:szCs w:val="24"/>
          </w:rPr>
          <w:delText>0.</w:delText>
        </w:r>
        <w:r w:rsidDel="00494248">
          <w:rPr>
            <w:rFonts w:ascii="Times"/>
            <w:sz w:val="24"/>
            <w:szCs w:val="24"/>
          </w:rPr>
          <w:tab/>
        </w:r>
      </w:del>
      <w:del w:id="665" w:author="Raymond Castellino" w:date="2015-11-06T10:13:00Z">
        <w:r w:rsidDel="00622C29">
          <w:rPr>
            <w:rFonts w:ascii="Times"/>
            <w:sz w:val="24"/>
            <w:szCs w:val="24"/>
          </w:rPr>
          <w:delText xml:space="preserve">may </w:delText>
        </w:r>
      </w:del>
      <w:ins w:id="666"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67" w:author="Raymond Castellino" w:date="2015-11-06T12:51:00Z"/>
        </w:numPr>
        <w:tabs>
          <w:tab w:val="left" w:pos="220"/>
          <w:tab w:val="left" w:pos="720"/>
        </w:tabs>
        <w:ind w:right="720"/>
        <w:rPr>
          <w:rFonts w:ascii="Times" w:eastAsia="Times" w:hAnsi="Times" w:cs="Times"/>
          <w:sz w:val="24"/>
          <w:szCs w:val="24"/>
        </w:rPr>
      </w:pPr>
      <w:del w:id="668" w:author="Raymond Castellino" w:date="2015-11-06T12:52:00Z">
        <w:r w:rsidDel="00494248">
          <w:rPr>
            <w:rFonts w:ascii="Times"/>
            <w:sz w:val="24"/>
            <w:szCs w:val="24"/>
          </w:rPr>
          <w:delText>11.</w:delText>
        </w:r>
        <w:r w:rsidDel="00494248">
          <w:rPr>
            <w:rFonts w:ascii="Times"/>
            <w:sz w:val="24"/>
            <w:szCs w:val="24"/>
          </w:rPr>
          <w:tab/>
        </w:r>
      </w:del>
      <w:del w:id="669" w:author="Raymond Castellino" w:date="2015-11-06T10:14:00Z">
        <w:r w:rsidDel="00622C29">
          <w:rPr>
            <w:rFonts w:ascii="Times"/>
            <w:sz w:val="24"/>
            <w:szCs w:val="24"/>
          </w:rPr>
          <w:delText xml:space="preserve">person </w:delText>
        </w:r>
      </w:del>
      <w:ins w:id="670" w:author="Raymond Castellino" w:date="2015-11-06T10:14:00Z">
        <w:r w:rsidR="00622C29">
          <w:rPr>
            <w:rFonts w:ascii="Times"/>
            <w:sz w:val="24"/>
            <w:szCs w:val="24"/>
          </w:rPr>
          <w:t xml:space="preserve">Person </w:t>
        </w:r>
      </w:ins>
      <w:r>
        <w:rPr>
          <w:rFonts w:ascii="Times"/>
          <w:sz w:val="24"/>
          <w:szCs w:val="24"/>
        </w:rPr>
        <w:t xml:space="preserve">reports that others have repeatedly failed to help them. In history no one can </w:t>
      </w:r>
      <w:proofErr w:type="gramStart"/>
      <w:r>
        <w:rPr>
          <w:rFonts w:ascii="Times"/>
          <w:sz w:val="24"/>
          <w:szCs w:val="24"/>
        </w:rPr>
        <w:t>help.</w:t>
      </w:r>
      <w:proofErr w:type="gramEnd"/>
      <w:r>
        <w:rPr>
          <w:rFonts w:ascii="Times"/>
          <w:sz w:val="24"/>
          <w:szCs w:val="24"/>
        </w:rPr>
        <w:t xml:space="preserve"> . .</w:t>
      </w:r>
      <w:r>
        <w:rPr>
          <w:rFonts w:hAnsi="Times"/>
          <w:sz w:val="24"/>
          <w:szCs w:val="24"/>
        </w:rPr>
        <w:t> </w:t>
      </w:r>
    </w:p>
    <w:p w:rsidR="00746F55" w:rsidRDefault="008A5D1C" w:rsidP="00494248">
      <w:pPr>
        <w:pStyle w:val="Default"/>
        <w:numPr>
          <w:ilvl w:val="0"/>
          <w:numId w:val="49"/>
          <w:ins w:id="671" w:author="Raymond Castellino" w:date="2015-11-06T12:51:00Z"/>
        </w:numPr>
        <w:tabs>
          <w:tab w:val="left" w:pos="220"/>
          <w:tab w:val="left" w:pos="720"/>
        </w:tabs>
        <w:ind w:right="720"/>
        <w:rPr>
          <w:rFonts w:ascii="Times" w:eastAsia="Times" w:hAnsi="Times" w:cs="Times"/>
          <w:sz w:val="24"/>
          <w:szCs w:val="24"/>
        </w:rPr>
      </w:pPr>
      <w:del w:id="672"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73" w:author="Raymond Castellino" w:date="2015-11-06T10:14:00Z">
        <w:r w:rsidDel="00622C29">
          <w:rPr>
            <w:rFonts w:ascii="Times"/>
            <w:sz w:val="24"/>
            <w:szCs w:val="24"/>
          </w:rPr>
          <w:delText xml:space="preserve">they </w:delText>
        </w:r>
      </w:del>
      <w:ins w:id="674" w:author="Raymond Castellino" w:date="2015-11-06T10:14:00Z">
        <w:r w:rsidR="00622C29">
          <w:rPr>
            <w:rFonts w:ascii="Times"/>
            <w:sz w:val="24"/>
            <w:szCs w:val="24"/>
          </w:rPr>
          <w:t xml:space="preserve">she </w:t>
        </w:r>
      </w:ins>
      <w:r>
        <w:rPr>
          <w:rFonts w:ascii="Times"/>
          <w:sz w:val="24"/>
          <w:szCs w:val="24"/>
        </w:rPr>
        <w:t>want</w:t>
      </w:r>
      <w:ins w:id="675"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76" w:author="Raymond Castellino" w:date="2015-11-06T12:51:00Z"/>
        </w:numPr>
        <w:tabs>
          <w:tab w:val="left" w:pos="220"/>
          <w:tab w:val="left" w:pos="720"/>
        </w:tabs>
        <w:ind w:right="720"/>
        <w:rPr>
          <w:rFonts w:ascii="Times" w:eastAsia="Times" w:hAnsi="Times" w:cs="Times"/>
          <w:sz w:val="24"/>
          <w:szCs w:val="24"/>
        </w:rPr>
      </w:pPr>
      <w:del w:id="677" w:author="Raymond Castellino" w:date="2015-11-06T12:53:00Z">
        <w:r w:rsidDel="00494248">
          <w:rPr>
            <w:rFonts w:ascii="Times"/>
            <w:sz w:val="24"/>
            <w:szCs w:val="24"/>
          </w:rPr>
          <w:delText>13.</w:delText>
        </w:r>
      </w:del>
      <w:del w:id="678"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79" w:author="Raymond Castellino" w:date="2015-11-06T12:51:00Z"/>
        </w:numPr>
        <w:tabs>
          <w:tab w:val="left" w:pos="220"/>
          <w:tab w:val="left" w:pos="720"/>
        </w:tabs>
        <w:ind w:right="720"/>
        <w:rPr>
          <w:rFonts w:ascii="Times" w:eastAsia="Times" w:hAnsi="Times" w:cs="Times"/>
          <w:sz w:val="24"/>
          <w:szCs w:val="24"/>
        </w:rPr>
      </w:pPr>
      <w:del w:id="680" w:author="Raymond Castellino" w:date="2015-11-06T12:53:00Z">
        <w:r w:rsidDel="00494248">
          <w:rPr>
            <w:rFonts w:ascii="Times"/>
            <w:sz w:val="24"/>
            <w:szCs w:val="24"/>
          </w:rPr>
          <w:delText>14.</w:delText>
        </w:r>
      </w:del>
      <w:del w:id="681" w:author="Raymond Castellino" w:date="2015-11-06T12:52:00Z">
        <w:r w:rsidDel="00494248">
          <w:rPr>
            <w:rFonts w:ascii="Times"/>
            <w:sz w:val="24"/>
            <w:szCs w:val="24"/>
          </w:rPr>
          <w:tab/>
        </w:r>
      </w:del>
      <w:del w:id="682" w:author="Raymond Castellino" w:date="2015-11-06T10:14:00Z">
        <w:r w:rsidDel="00622C29">
          <w:rPr>
            <w:rFonts w:ascii="Times"/>
            <w:sz w:val="24"/>
            <w:szCs w:val="24"/>
          </w:rPr>
          <w:delText xml:space="preserve">unable </w:delText>
        </w:r>
      </w:del>
      <w:ins w:id="683"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684" w:author="Raymond Castellino" w:date="2015-11-06T12:51:00Z"/>
        </w:numPr>
        <w:tabs>
          <w:tab w:val="left" w:pos="220"/>
          <w:tab w:val="left" w:pos="720"/>
        </w:tabs>
        <w:ind w:right="720"/>
        <w:rPr>
          <w:rFonts w:ascii="Times" w:eastAsia="Times" w:hAnsi="Times" w:cs="Times"/>
          <w:sz w:val="24"/>
          <w:szCs w:val="24"/>
        </w:rPr>
      </w:pPr>
      <w:del w:id="685" w:author="Raymond Castellino" w:date="2015-11-06T12:53:00Z">
        <w:r w:rsidDel="00494248">
          <w:rPr>
            <w:rFonts w:ascii="Times"/>
            <w:sz w:val="24"/>
            <w:szCs w:val="24"/>
          </w:rPr>
          <w:delText>15.</w:delText>
        </w:r>
      </w:del>
      <w:del w:id="686" w:author="Raymond Castellino" w:date="2015-11-06T12:52:00Z">
        <w:r w:rsidDel="00494248">
          <w:rPr>
            <w:rFonts w:ascii="Times"/>
            <w:sz w:val="24"/>
            <w:szCs w:val="24"/>
          </w:rPr>
          <w:tab/>
        </w:r>
      </w:del>
      <w:del w:id="687" w:author="Raymond Castellino" w:date="2015-11-06T10:14:00Z">
        <w:r w:rsidDel="00622C29">
          <w:rPr>
            <w:rFonts w:ascii="Times"/>
            <w:sz w:val="24"/>
            <w:szCs w:val="24"/>
          </w:rPr>
          <w:delText xml:space="preserve">more </w:delText>
        </w:r>
      </w:del>
      <w:ins w:id="688" w:author="Raymond Castellino" w:date="2015-11-06T10:14:00Z">
        <w:r w:rsidR="00622C29">
          <w:rPr>
            <w:rFonts w:ascii="Times"/>
            <w:sz w:val="24"/>
            <w:szCs w:val="24"/>
          </w:rPr>
          <w:t xml:space="preserve">More </w:t>
        </w:r>
      </w:ins>
      <w:r>
        <w:rPr>
          <w:rFonts w:ascii="Times"/>
          <w:sz w:val="24"/>
          <w:szCs w:val="24"/>
        </w:rPr>
        <w:t xml:space="preserve">than double bind </w:t>
      </w:r>
      <w:proofErr w:type="gramStart"/>
      <w:r>
        <w:rPr>
          <w:rFonts w:ascii="Times"/>
          <w:sz w:val="24"/>
          <w:szCs w:val="24"/>
        </w:rPr>
        <w:t>discomfort.</w:t>
      </w:r>
      <w:proofErr w:type="gramEnd"/>
      <w:r>
        <w:rPr>
          <w:rFonts w:ascii="Times"/>
          <w:sz w:val="24"/>
          <w:szCs w:val="24"/>
        </w:rPr>
        <w:t xml:space="preserve">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689" w:author="Raymond Castellino" w:date="2015-11-06T12:51:00Z"/>
        </w:numPr>
        <w:tabs>
          <w:tab w:val="left" w:pos="220"/>
          <w:tab w:val="left" w:pos="720"/>
        </w:tabs>
        <w:ind w:right="720"/>
        <w:rPr>
          <w:rFonts w:ascii="Times" w:eastAsia="Times" w:hAnsi="Times" w:cs="Times"/>
          <w:sz w:val="24"/>
          <w:szCs w:val="24"/>
        </w:rPr>
      </w:pPr>
      <w:del w:id="690" w:author="Raymond Castellino" w:date="2015-11-06T12:53:00Z">
        <w:r w:rsidDel="00494248">
          <w:rPr>
            <w:rFonts w:ascii="Times"/>
            <w:sz w:val="24"/>
            <w:szCs w:val="24"/>
          </w:rPr>
          <w:delText>16.</w:delText>
        </w:r>
      </w:del>
      <w:del w:id="691" w:author="Raymond Castellino" w:date="2015-11-06T12:52:00Z">
        <w:r w:rsidDel="00494248">
          <w:rPr>
            <w:rFonts w:ascii="Times"/>
            <w:sz w:val="24"/>
            <w:szCs w:val="24"/>
          </w:rPr>
          <w:tab/>
        </w:r>
      </w:del>
      <w:del w:id="692" w:author="Raymond Castellino" w:date="2015-11-06T10:14:00Z">
        <w:r w:rsidDel="00622C29">
          <w:rPr>
            <w:rFonts w:ascii="Times"/>
            <w:sz w:val="24"/>
            <w:szCs w:val="24"/>
          </w:rPr>
          <w:delText xml:space="preserve">are </w:delText>
        </w:r>
      </w:del>
      <w:ins w:id="693"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694" w:author="Raymond Castellino" w:date="2015-11-06T12:51:00Z"/>
        </w:numPr>
        <w:tabs>
          <w:tab w:val="left" w:pos="220"/>
          <w:tab w:val="left" w:pos="720"/>
        </w:tabs>
        <w:ind w:right="720"/>
        <w:rPr>
          <w:rFonts w:ascii="Times" w:eastAsia="Times" w:hAnsi="Times" w:cs="Times"/>
          <w:sz w:val="24"/>
          <w:szCs w:val="24"/>
        </w:rPr>
      </w:pPr>
      <w:del w:id="695" w:author="Raymond Castellino" w:date="2015-11-06T12:53:00Z">
        <w:r w:rsidDel="00494248">
          <w:rPr>
            <w:rFonts w:ascii="Times"/>
            <w:sz w:val="24"/>
            <w:szCs w:val="24"/>
          </w:rPr>
          <w:delText>17.</w:delText>
        </w:r>
      </w:del>
      <w:del w:id="696" w:author="Raymond Castellino" w:date="2015-11-06T12:52:00Z">
        <w:r w:rsidDel="00494248">
          <w:rPr>
            <w:rFonts w:ascii="Times"/>
            <w:sz w:val="24"/>
            <w:szCs w:val="24"/>
          </w:rPr>
          <w:tab/>
        </w:r>
      </w:del>
      <w:del w:id="697" w:author="Raymond Castellino" w:date="2015-11-06T10:14:00Z">
        <w:r w:rsidDel="00622C29">
          <w:rPr>
            <w:rFonts w:ascii="Times"/>
            <w:sz w:val="24"/>
            <w:szCs w:val="24"/>
          </w:rPr>
          <w:delText xml:space="preserve">doesn't </w:delText>
        </w:r>
      </w:del>
      <w:ins w:id="698"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699" w:author="Raymond Castellino" w:date="2015-11-06T12:51:00Z"/>
        </w:numPr>
        <w:tabs>
          <w:tab w:val="left" w:pos="220"/>
          <w:tab w:val="left" w:pos="720"/>
        </w:tabs>
        <w:ind w:right="720"/>
        <w:rPr>
          <w:rFonts w:ascii="Times" w:eastAsia="Times" w:hAnsi="Times" w:cs="Times"/>
          <w:sz w:val="24"/>
          <w:szCs w:val="24"/>
        </w:rPr>
      </w:pPr>
      <w:del w:id="700" w:author="Raymond Castellino" w:date="2015-11-06T12:53:00Z">
        <w:r w:rsidDel="00494248">
          <w:rPr>
            <w:rFonts w:ascii="Times"/>
            <w:sz w:val="24"/>
            <w:szCs w:val="24"/>
          </w:rPr>
          <w:delText>18.</w:delText>
        </w:r>
      </w:del>
      <w:del w:id="701" w:author="Raymond Castellino" w:date="2015-11-06T12:52:00Z">
        <w:r w:rsidDel="00494248">
          <w:rPr>
            <w:rFonts w:ascii="Times"/>
            <w:sz w:val="24"/>
            <w:szCs w:val="24"/>
          </w:rPr>
          <w:tab/>
        </w:r>
      </w:del>
      <w:del w:id="702" w:author="Raymond Castellino" w:date="2015-11-06T10:14:00Z">
        <w:r w:rsidDel="00622C29">
          <w:rPr>
            <w:rFonts w:ascii="Times"/>
            <w:sz w:val="24"/>
            <w:szCs w:val="24"/>
          </w:rPr>
          <w:delText xml:space="preserve">don't </w:delText>
        </w:r>
      </w:del>
      <w:ins w:id="703" w:author="Raymond Castellino" w:date="2015-11-06T10:14:00Z">
        <w:r w:rsidR="00622C29">
          <w:rPr>
            <w:rFonts w:ascii="Times"/>
            <w:sz w:val="24"/>
            <w:szCs w:val="24"/>
          </w:rPr>
          <w:t xml:space="preserve">Doesn't </w:t>
        </w:r>
      </w:ins>
      <w:r>
        <w:rPr>
          <w:rFonts w:ascii="Times"/>
          <w:sz w:val="24"/>
          <w:szCs w:val="24"/>
        </w:rPr>
        <w:t xml:space="preserve">take responsibility for </w:t>
      </w:r>
      <w:del w:id="704"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05" w:author="Raymond Castellino" w:date="2015-11-06T12:51:00Z"/>
        </w:numPr>
        <w:tabs>
          <w:tab w:val="left" w:pos="220"/>
          <w:tab w:val="left" w:pos="720"/>
        </w:tabs>
        <w:ind w:right="720"/>
        <w:rPr>
          <w:rFonts w:ascii="Times" w:eastAsia="Times" w:hAnsi="Times" w:cs="Times"/>
          <w:sz w:val="24"/>
          <w:szCs w:val="24"/>
        </w:rPr>
      </w:pPr>
      <w:del w:id="706" w:author="Raymond Castellino" w:date="2015-11-06T12:53:00Z">
        <w:r w:rsidDel="00494248">
          <w:rPr>
            <w:rFonts w:ascii="Times"/>
            <w:sz w:val="24"/>
            <w:szCs w:val="24"/>
          </w:rPr>
          <w:delText>19.</w:delText>
        </w:r>
      </w:del>
      <w:del w:id="707" w:author="Raymond Castellino" w:date="2015-11-06T12:52:00Z">
        <w:r w:rsidDel="00494248">
          <w:rPr>
            <w:rFonts w:ascii="Times"/>
            <w:sz w:val="24"/>
            <w:szCs w:val="24"/>
          </w:rPr>
          <w:tab/>
        </w:r>
      </w:del>
      <w:del w:id="708" w:author="Raymond Castellino" w:date="2015-11-06T10:15:00Z">
        <w:r w:rsidDel="00622C29">
          <w:rPr>
            <w:rFonts w:ascii="Times"/>
            <w:sz w:val="24"/>
            <w:szCs w:val="24"/>
          </w:rPr>
          <w:delText xml:space="preserve">loss </w:delText>
        </w:r>
      </w:del>
      <w:ins w:id="709"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10" w:author="Raymond Castellino" w:date="2015-11-06T12:51:00Z"/>
        </w:numPr>
        <w:tabs>
          <w:tab w:val="left" w:pos="220"/>
          <w:tab w:val="left" w:pos="720"/>
        </w:tabs>
        <w:ind w:right="720"/>
        <w:rPr>
          <w:rFonts w:ascii="Times" w:eastAsia="Times" w:hAnsi="Times" w:cs="Times"/>
          <w:sz w:val="24"/>
          <w:szCs w:val="24"/>
        </w:rPr>
      </w:pPr>
      <w:del w:id="711" w:author="Raymond Castellino" w:date="2015-11-06T12:53:00Z">
        <w:r w:rsidDel="00494248">
          <w:rPr>
            <w:rFonts w:ascii="Times"/>
            <w:sz w:val="24"/>
            <w:szCs w:val="24"/>
          </w:rPr>
          <w:delText>20.</w:delText>
        </w:r>
      </w:del>
      <w:del w:id="712" w:author="Raymond Castellino" w:date="2015-11-06T12:52:00Z">
        <w:r w:rsidDel="00494248">
          <w:rPr>
            <w:rFonts w:ascii="Times"/>
            <w:sz w:val="24"/>
            <w:szCs w:val="24"/>
          </w:rPr>
          <w:tab/>
        </w:r>
      </w:del>
      <w:del w:id="713" w:author="Raymond Castellino" w:date="2015-11-06T10:15:00Z">
        <w:r w:rsidDel="00622C29">
          <w:rPr>
            <w:rFonts w:ascii="Times"/>
            <w:sz w:val="24"/>
            <w:szCs w:val="24"/>
          </w:rPr>
          <w:delText xml:space="preserve">harmonic </w:delText>
        </w:r>
      </w:del>
      <w:ins w:id="714"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15" w:author="Raymond Castellino" w:date="2015-11-06T12:51:00Z"/>
        </w:numPr>
        <w:tabs>
          <w:tab w:val="left" w:pos="220"/>
          <w:tab w:val="left" w:pos="720"/>
        </w:tabs>
        <w:ind w:right="720"/>
        <w:rPr>
          <w:rFonts w:ascii="Times" w:eastAsia="Times" w:hAnsi="Times" w:cs="Times"/>
          <w:sz w:val="24"/>
          <w:szCs w:val="24"/>
        </w:rPr>
      </w:pPr>
      <w:del w:id="716" w:author="Raymond Castellino" w:date="2015-11-06T12:53:00Z">
        <w:r w:rsidDel="00494248">
          <w:rPr>
            <w:rFonts w:ascii="Times"/>
            <w:sz w:val="24"/>
            <w:szCs w:val="24"/>
          </w:rPr>
          <w:delText>21.</w:delText>
        </w:r>
      </w:del>
      <w:del w:id="717" w:author="Raymond Castellino" w:date="2015-11-06T12:52:00Z">
        <w:r w:rsidDel="00494248">
          <w:rPr>
            <w:rFonts w:ascii="Times"/>
            <w:sz w:val="24"/>
            <w:szCs w:val="24"/>
          </w:rPr>
          <w:tab/>
        </w:r>
      </w:del>
      <w:r>
        <w:rPr>
          <w:rFonts w:ascii="Times"/>
          <w:sz w:val="24"/>
          <w:szCs w:val="24"/>
        </w:rPr>
        <w:t>Break</w:t>
      </w:r>
      <w:del w:id="718"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19" w:author="Raymond Castellino" w:date="2015-11-06T12:51:00Z"/>
        </w:numPr>
        <w:tabs>
          <w:tab w:val="left" w:pos="220"/>
          <w:tab w:val="left" w:pos="720"/>
        </w:tabs>
        <w:ind w:right="720"/>
        <w:rPr>
          <w:rFonts w:ascii="Times" w:eastAsia="Times" w:hAnsi="Times" w:cs="Times"/>
          <w:sz w:val="24"/>
          <w:szCs w:val="24"/>
        </w:rPr>
      </w:pPr>
      <w:del w:id="720" w:author="Raymond Castellino" w:date="2015-11-06T12:53:00Z">
        <w:r w:rsidDel="00494248">
          <w:rPr>
            <w:rFonts w:ascii="Times"/>
            <w:sz w:val="24"/>
            <w:szCs w:val="24"/>
          </w:rPr>
          <w:delText>22.</w:delText>
        </w:r>
      </w:del>
      <w:del w:id="721" w:author="Raymond Castellino" w:date="2015-11-06T12:52:00Z">
        <w:r w:rsidDel="00494248">
          <w:rPr>
            <w:rFonts w:ascii="Times"/>
            <w:sz w:val="24"/>
            <w:szCs w:val="24"/>
          </w:rPr>
          <w:tab/>
        </w:r>
      </w:del>
      <w:del w:id="722" w:author="Raymond Castellino" w:date="2015-11-06T10:15:00Z">
        <w:r w:rsidDel="00622C29">
          <w:rPr>
            <w:rFonts w:ascii="Times"/>
            <w:sz w:val="24"/>
            <w:szCs w:val="24"/>
          </w:rPr>
          <w:delText xml:space="preserve">unable </w:delText>
        </w:r>
      </w:del>
      <w:ins w:id="723"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24" w:author="Raymond Castellino" w:date="2015-11-06T12:51:00Z"/>
        </w:numPr>
        <w:tabs>
          <w:tab w:val="left" w:pos="220"/>
          <w:tab w:val="left" w:pos="720"/>
        </w:tabs>
        <w:ind w:right="720"/>
        <w:rPr>
          <w:rFonts w:ascii="Times" w:eastAsia="Times" w:hAnsi="Times" w:cs="Times"/>
          <w:sz w:val="24"/>
          <w:szCs w:val="24"/>
        </w:rPr>
      </w:pPr>
      <w:del w:id="725" w:author="Raymond Castellino" w:date="2015-11-06T12:53:00Z">
        <w:r w:rsidDel="00494248">
          <w:rPr>
            <w:rFonts w:ascii="Times"/>
            <w:sz w:val="24"/>
            <w:szCs w:val="24"/>
          </w:rPr>
          <w:delText>23.</w:delText>
        </w:r>
      </w:del>
      <w:del w:id="726" w:author="Raymond Castellino" w:date="2015-11-06T12:52:00Z">
        <w:r w:rsidDel="00494248">
          <w:rPr>
            <w:rFonts w:ascii="Times"/>
            <w:sz w:val="24"/>
            <w:szCs w:val="24"/>
          </w:rPr>
          <w:tab/>
        </w:r>
      </w:del>
      <w:del w:id="727" w:author="Raymond Castellino" w:date="2015-11-06T10:15:00Z">
        <w:r w:rsidDel="00622C29">
          <w:rPr>
            <w:rFonts w:ascii="Times"/>
            <w:sz w:val="24"/>
            <w:szCs w:val="24"/>
          </w:rPr>
          <w:delText xml:space="preserve">unable </w:delText>
        </w:r>
      </w:del>
      <w:ins w:id="728"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29" w:author="Raymond Castellino" w:date="2015-11-06T12:51:00Z"/>
        </w:numPr>
        <w:tabs>
          <w:tab w:val="left" w:pos="220"/>
          <w:tab w:val="left" w:pos="720"/>
        </w:tabs>
        <w:ind w:right="720"/>
        <w:rPr>
          <w:rFonts w:ascii="Times" w:eastAsia="Times" w:hAnsi="Times" w:cs="Times"/>
          <w:sz w:val="24"/>
          <w:szCs w:val="24"/>
        </w:rPr>
      </w:pPr>
      <w:del w:id="730" w:author="Raymond Castellino" w:date="2015-11-06T12:53:00Z">
        <w:r w:rsidDel="00494248">
          <w:rPr>
            <w:rFonts w:ascii="Times"/>
            <w:sz w:val="24"/>
            <w:szCs w:val="24"/>
          </w:rPr>
          <w:delText>24.</w:delText>
        </w:r>
      </w:del>
      <w:del w:id="731" w:author="Raymond Castellino" w:date="2015-11-06T12:52:00Z">
        <w:r w:rsidDel="00494248">
          <w:rPr>
            <w:rFonts w:ascii="Times"/>
            <w:sz w:val="24"/>
            <w:szCs w:val="24"/>
          </w:rPr>
          <w:tab/>
        </w:r>
      </w:del>
      <w:del w:id="732" w:author="Raymond Castellino" w:date="2015-11-06T10:15:00Z">
        <w:r w:rsidDel="00622C29">
          <w:rPr>
            <w:rFonts w:ascii="Times"/>
            <w:sz w:val="24"/>
            <w:szCs w:val="24"/>
          </w:rPr>
          <w:delText xml:space="preserve">too </w:delText>
        </w:r>
      </w:del>
      <w:ins w:id="733" w:author="Raymond Castellino" w:date="2015-11-06T10:15:00Z">
        <w:r w:rsidR="00622C29">
          <w:rPr>
            <w:rFonts w:ascii="Times"/>
            <w:sz w:val="24"/>
            <w:szCs w:val="24"/>
          </w:rPr>
          <w:t xml:space="preserve">Too </w:t>
        </w:r>
      </w:ins>
      <w:r>
        <w:rPr>
          <w:rFonts w:ascii="Times"/>
          <w:sz w:val="24"/>
          <w:szCs w:val="24"/>
        </w:rPr>
        <w:t>much content piling up without digesting</w:t>
      </w:r>
      <w:ins w:id="734" w:author="Raymond Castellino" w:date="2015-11-06T12:45:00Z">
        <w:r w:rsidR="0018532A">
          <w:rPr>
            <w:rFonts w:hAnsi="Times"/>
            <w:sz w:val="24"/>
            <w:szCs w:val="24"/>
          </w:rPr>
          <w:t xml:space="preserve">; </w:t>
        </w:r>
      </w:ins>
      <w:del w:id="735"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36" w:author="Raymond Castellino" w:date="2015-11-06T12:51:00Z"/>
        </w:numPr>
        <w:tabs>
          <w:tab w:val="left" w:pos="220"/>
          <w:tab w:val="left" w:pos="720"/>
        </w:tabs>
        <w:ind w:right="720"/>
        <w:rPr>
          <w:rFonts w:ascii="Times" w:eastAsia="Times" w:hAnsi="Times" w:cs="Times"/>
          <w:sz w:val="24"/>
          <w:szCs w:val="24"/>
        </w:rPr>
      </w:pPr>
      <w:del w:id="737" w:author="Raymond Castellino" w:date="2015-11-06T12:53:00Z">
        <w:r w:rsidDel="00494248">
          <w:rPr>
            <w:rFonts w:ascii="Times"/>
            <w:sz w:val="24"/>
            <w:szCs w:val="24"/>
          </w:rPr>
          <w:delText>25.</w:delText>
        </w:r>
      </w:del>
      <w:del w:id="738" w:author="Raymond Castellino" w:date="2015-11-06T12:52:00Z">
        <w:r w:rsidDel="00494248">
          <w:rPr>
            <w:rFonts w:ascii="Times"/>
            <w:sz w:val="24"/>
            <w:szCs w:val="24"/>
          </w:rPr>
          <w:tab/>
        </w:r>
      </w:del>
      <w:del w:id="739" w:author="Raymond Castellino" w:date="2015-11-06T10:15:00Z">
        <w:r w:rsidDel="00622C29">
          <w:rPr>
            <w:rFonts w:ascii="Times"/>
            <w:sz w:val="24"/>
            <w:szCs w:val="24"/>
          </w:rPr>
          <w:delText xml:space="preserve">not </w:delText>
        </w:r>
      </w:del>
      <w:ins w:id="740"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746F55" w:rsidRDefault="00746F55" w:rsidP="00494248">
      <w:pPr>
        <w:pStyle w:val="Default"/>
        <w:pBdr>
          <w:top w:val="nil"/>
        </w:pBdr>
        <w:ind w:right="720"/>
        <w:rPr>
          <w:rFonts w:ascii="Times" w:eastAsia="Times" w:hAnsi="Times" w:cs="Times"/>
          <w:sz w:val="24"/>
          <w:szCs w:val="24"/>
        </w:rPr>
        <w:pPrChange w:id="741" w:author="Raymond Castellino" w:date="2015-11-06T12:52:00Z">
          <w:pPr>
            <w:pStyle w:val="Default"/>
            <w:ind w:right="720"/>
          </w:pPr>
        </w:pPrChange>
      </w:pPr>
    </w:p>
    <w:p w:rsidR="00746F55" w:rsidRDefault="008A5D1C" w:rsidP="00494248">
      <w:pPr>
        <w:pStyle w:val="Default"/>
        <w:pBdr>
          <w:top w:val="nil"/>
        </w:pBdr>
        <w:ind w:right="720"/>
        <w:rPr>
          <w:rFonts w:ascii="Times" w:eastAsia="Times" w:hAnsi="Times" w:cs="Times"/>
          <w:b/>
          <w:bCs/>
          <w:sz w:val="24"/>
          <w:szCs w:val="24"/>
        </w:rPr>
        <w:pPrChange w:id="742" w:author="Raymond Castellino" w:date="2015-11-06T12:52:00Z">
          <w:pPr>
            <w:pStyle w:val="Default"/>
            <w:ind w:right="720"/>
          </w:pPr>
        </w:pPrChange>
      </w:pPr>
      <w:r>
        <w:rPr>
          <w:rFonts w:ascii="Times"/>
          <w:b/>
          <w:bCs/>
          <w:sz w:val="24"/>
          <w:szCs w:val="24"/>
        </w:rPr>
        <w:t>B. Surround behaviors</w:t>
      </w:r>
    </w:p>
    <w:p w:rsidR="00746F55" w:rsidRDefault="00622C29" w:rsidP="00494248">
      <w:pPr>
        <w:pStyle w:val="Default"/>
        <w:numPr>
          <w:ilvl w:val="0"/>
          <w:numId w:val="48"/>
          <w:numberingChange w:id="743" w:author="Raymond Castellino" w:date="2015-11-06T08:48:00Z" w:original="%1:1:0:."/>
          <w:ins w:id="744" w:author="Raymond Castellino" w:date="2015-11-06T08:48:00Z"/>
        </w:numPr>
        <w:tabs>
          <w:tab w:val="left" w:pos="720"/>
        </w:tabs>
        <w:ind w:right="720"/>
        <w:rPr>
          <w:rFonts w:ascii="Times" w:eastAsia="Times" w:hAnsi="Times" w:cs="Times"/>
          <w:sz w:val="24"/>
          <w:szCs w:val="24"/>
        </w:rPr>
      </w:pPr>
      <w:ins w:id="745" w:author="Raymond Castellino" w:date="2015-11-06T10:15:00Z">
        <w:r>
          <w:rPr>
            <w:rFonts w:ascii="Times"/>
            <w:sz w:val="24"/>
            <w:szCs w:val="24"/>
          </w:rPr>
          <w:t>I</w:t>
        </w:r>
      </w:ins>
      <w:del w:id="746" w:author="Raymond Castellino" w:date="2015-11-06T10:15:00Z">
        <w:r w:rsidR="008A5D1C" w:rsidDel="00622C29">
          <w:rPr>
            <w:rFonts w:ascii="Times"/>
            <w:sz w:val="24"/>
            <w:szCs w:val="24"/>
          </w:rPr>
          <w:delText>i</w:delText>
        </w:r>
      </w:del>
      <w:r w:rsidR="008A5D1C">
        <w:rPr>
          <w:rFonts w:ascii="Times"/>
          <w:sz w:val="24"/>
          <w:szCs w:val="24"/>
        </w:rPr>
        <w:t>ndividuals isolate</w:t>
      </w:r>
    </w:p>
    <w:p w:rsidR="00746F55" w:rsidRDefault="00622C29" w:rsidP="00494248">
      <w:pPr>
        <w:pStyle w:val="Default"/>
        <w:numPr>
          <w:ilvl w:val="0"/>
          <w:numId w:val="48"/>
          <w:numberingChange w:id="747" w:author="Raymond Castellino" w:date="2015-11-06T08:48:00Z" w:original="%1:2:0:."/>
          <w:ins w:id="748" w:author="Raymond Castellino" w:date="2015-11-06T08:48:00Z"/>
        </w:numPr>
        <w:tabs>
          <w:tab w:val="left" w:pos="720"/>
        </w:tabs>
        <w:ind w:right="720"/>
        <w:rPr>
          <w:rFonts w:ascii="Times" w:eastAsia="Times" w:hAnsi="Times" w:cs="Times"/>
          <w:sz w:val="24"/>
          <w:szCs w:val="24"/>
        </w:rPr>
      </w:pPr>
      <w:ins w:id="749" w:author="Raymond Castellino" w:date="2015-11-06T10:15:00Z">
        <w:r>
          <w:rPr>
            <w:rFonts w:ascii="Times"/>
            <w:sz w:val="24"/>
            <w:szCs w:val="24"/>
          </w:rPr>
          <w:t>O</w:t>
        </w:r>
      </w:ins>
      <w:del w:id="750"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746F55" w:rsidRDefault="008A5D1C" w:rsidP="00494248">
      <w:pPr>
        <w:pStyle w:val="Default"/>
        <w:numPr>
          <w:ilvl w:val="0"/>
          <w:numId w:val="48"/>
          <w:numberingChange w:id="751" w:author="Raymond Castellino" w:date="2015-11-06T08:48:00Z" w:original="%1:3:0:."/>
          <w:ins w:id="752" w:author="Raymond Castellino" w:date="2015-11-06T08:48:00Z"/>
        </w:numPr>
        <w:tabs>
          <w:tab w:val="left" w:pos="720"/>
        </w:tabs>
        <w:ind w:right="720"/>
        <w:rPr>
          <w:rFonts w:ascii="Times" w:eastAsia="Times" w:hAnsi="Times" w:cs="Times"/>
          <w:sz w:val="24"/>
          <w:szCs w:val="24"/>
        </w:rPr>
      </w:pPr>
      <w:del w:id="753" w:author="Raymond Castellino" w:date="2015-11-06T10:16:00Z">
        <w:r w:rsidDel="00622C29">
          <w:rPr>
            <w:rFonts w:ascii="Times"/>
            <w:sz w:val="24"/>
            <w:szCs w:val="24"/>
          </w:rPr>
          <w:delText>b</w:delText>
        </w:r>
      </w:del>
      <w:ins w:id="754" w:author="Raymond Castellino" w:date="2015-11-06T10:16:00Z">
        <w:r w:rsidR="00622C29">
          <w:rPr>
            <w:rFonts w:ascii="Times"/>
            <w:sz w:val="24"/>
            <w:szCs w:val="24"/>
          </w:rPr>
          <w:t>B</w:t>
        </w:r>
      </w:ins>
      <w:r>
        <w:rPr>
          <w:rFonts w:ascii="Times"/>
          <w:sz w:val="24"/>
          <w:szCs w:val="24"/>
        </w:rPr>
        <w:t>reak</w:t>
      </w:r>
      <w:del w:id="755" w:author="Raymond Castellino" w:date="2015-11-06T10:16:00Z">
        <w:r w:rsidDel="00622C29">
          <w:rPr>
            <w:rFonts w:ascii="Times"/>
            <w:sz w:val="24"/>
            <w:szCs w:val="24"/>
          </w:rPr>
          <w:delText xml:space="preserve"> </w:delText>
        </w:r>
      </w:del>
      <w:r>
        <w:rPr>
          <w:rFonts w:ascii="Times"/>
          <w:sz w:val="24"/>
          <w:szCs w:val="24"/>
        </w:rPr>
        <w:t xml:space="preserve">down of the principles especially, choice (no boundaries), pause (lack of regulation in the group), brief eye contact, </w:t>
      </w:r>
      <w:proofErr w:type="gramStart"/>
      <w:r>
        <w:rPr>
          <w:rFonts w:ascii="Times"/>
          <w:sz w:val="24"/>
          <w:szCs w:val="24"/>
        </w:rPr>
        <w:t>self care</w:t>
      </w:r>
      <w:proofErr w:type="gramEnd"/>
      <w:r>
        <w:rPr>
          <w:rFonts w:ascii="Times"/>
          <w:sz w:val="24"/>
          <w:szCs w:val="24"/>
        </w:rPr>
        <w:t>.</w:t>
      </w:r>
    </w:p>
    <w:p w:rsidR="00746F55" w:rsidRDefault="008A5D1C" w:rsidP="00494248">
      <w:pPr>
        <w:pStyle w:val="Default"/>
        <w:numPr>
          <w:ilvl w:val="0"/>
          <w:numId w:val="48"/>
          <w:numberingChange w:id="756" w:author="Raymond Castellino" w:date="2015-11-06T08:48:00Z" w:original="%1:4:0:."/>
          <w:ins w:id="757" w:author="Raymond Castellino" w:date="2015-11-06T08:48:00Z"/>
        </w:numPr>
        <w:tabs>
          <w:tab w:val="left" w:pos="720"/>
        </w:tabs>
        <w:ind w:right="720"/>
        <w:rPr>
          <w:rFonts w:ascii="Times" w:eastAsia="Times" w:hAnsi="Times" w:cs="Times"/>
          <w:sz w:val="24"/>
          <w:szCs w:val="24"/>
        </w:rPr>
      </w:pPr>
      <w:del w:id="758" w:author="Raymond Castellino" w:date="2015-11-06T10:16:00Z">
        <w:r w:rsidDel="00622C29">
          <w:rPr>
            <w:rFonts w:ascii="Times"/>
            <w:sz w:val="24"/>
            <w:szCs w:val="24"/>
          </w:rPr>
          <w:delText xml:space="preserve">one </w:delText>
        </w:r>
      </w:del>
      <w:ins w:id="759"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746F55" w:rsidRDefault="008A5D1C" w:rsidP="00494248">
      <w:pPr>
        <w:pStyle w:val="Default"/>
        <w:numPr>
          <w:ilvl w:val="0"/>
          <w:numId w:val="48"/>
          <w:numberingChange w:id="760" w:author="Raymond Castellino" w:date="2015-11-06T08:48:00Z" w:original="%1:5:0:."/>
          <w:ins w:id="761" w:author="Raymond Castellino" w:date="2015-11-06T08:48:00Z"/>
        </w:numPr>
        <w:tabs>
          <w:tab w:val="left" w:pos="720"/>
        </w:tabs>
        <w:ind w:right="720"/>
        <w:rPr>
          <w:rFonts w:ascii="Times" w:eastAsia="Times" w:hAnsi="Times" w:cs="Times"/>
          <w:sz w:val="24"/>
          <w:szCs w:val="24"/>
        </w:rPr>
      </w:pPr>
      <w:del w:id="762" w:author="Raymond Castellino" w:date="2015-11-06T10:16:00Z">
        <w:r w:rsidDel="00622C29">
          <w:rPr>
            <w:rFonts w:ascii="Times"/>
            <w:sz w:val="24"/>
            <w:szCs w:val="24"/>
          </w:rPr>
          <w:delText xml:space="preserve">loss </w:delText>
        </w:r>
      </w:del>
      <w:ins w:id="763" w:author="Raymond Castellino" w:date="2015-11-06T10:16:00Z">
        <w:r w:rsidR="00622C29">
          <w:rPr>
            <w:rFonts w:ascii="Times"/>
            <w:sz w:val="24"/>
            <w:szCs w:val="24"/>
          </w:rPr>
          <w:t xml:space="preserve">Loss </w:t>
        </w:r>
      </w:ins>
      <w:r>
        <w:rPr>
          <w:rFonts w:ascii="Times"/>
          <w:sz w:val="24"/>
          <w:szCs w:val="24"/>
        </w:rPr>
        <w:t>of safety</w:t>
      </w:r>
    </w:p>
    <w:p w:rsidR="00746F55" w:rsidRDefault="008A5D1C" w:rsidP="00494248">
      <w:pPr>
        <w:pStyle w:val="Default"/>
        <w:numPr>
          <w:ilvl w:val="0"/>
          <w:numId w:val="48"/>
          <w:numberingChange w:id="764" w:author="Raymond Castellino" w:date="2015-11-06T08:48:00Z" w:original="%1:6:0:."/>
          <w:ins w:id="765" w:author="Raymond Castellino" w:date="2015-11-06T08:48:00Z"/>
        </w:numPr>
        <w:tabs>
          <w:tab w:val="left" w:pos="720"/>
        </w:tabs>
        <w:ind w:right="720"/>
        <w:rPr>
          <w:rFonts w:ascii="Times" w:eastAsia="Times" w:hAnsi="Times" w:cs="Times"/>
          <w:sz w:val="24"/>
          <w:szCs w:val="24"/>
        </w:rPr>
      </w:pPr>
      <w:del w:id="766" w:author="Raymond Castellino" w:date="2015-11-06T10:16:00Z">
        <w:r w:rsidDel="00622C29">
          <w:rPr>
            <w:rFonts w:ascii="Times"/>
            <w:sz w:val="24"/>
            <w:szCs w:val="24"/>
          </w:rPr>
          <w:delText xml:space="preserve">unable </w:delText>
        </w:r>
      </w:del>
      <w:ins w:id="767"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746F55" w:rsidRDefault="008A5D1C" w:rsidP="00494248">
      <w:pPr>
        <w:pStyle w:val="Default"/>
        <w:numPr>
          <w:ilvl w:val="0"/>
          <w:numId w:val="48"/>
          <w:numberingChange w:id="768" w:author="Raymond Castellino" w:date="2015-11-06T08:48:00Z" w:original="%1:7:0:."/>
          <w:ins w:id="769" w:author="Raymond Castellino" w:date="2015-11-06T08:48:00Z"/>
        </w:numPr>
        <w:tabs>
          <w:tab w:val="left" w:pos="720"/>
        </w:tabs>
        <w:ind w:right="720"/>
        <w:rPr>
          <w:rFonts w:ascii="Times" w:eastAsia="Times" w:hAnsi="Times" w:cs="Times"/>
          <w:sz w:val="24"/>
          <w:szCs w:val="24"/>
        </w:rPr>
      </w:pPr>
      <w:del w:id="770" w:author="Raymond Castellino" w:date="2015-11-06T10:16:00Z">
        <w:r w:rsidDel="00622C29">
          <w:rPr>
            <w:rFonts w:ascii="Times"/>
            <w:sz w:val="24"/>
            <w:szCs w:val="24"/>
          </w:rPr>
          <w:delText xml:space="preserve">surround </w:delText>
        </w:r>
      </w:del>
      <w:ins w:id="771" w:author="Raymond Castellino" w:date="2015-11-06T10:16:00Z">
        <w:r w:rsidR="00622C29">
          <w:rPr>
            <w:rFonts w:ascii="Times"/>
            <w:sz w:val="24"/>
            <w:szCs w:val="24"/>
          </w:rPr>
          <w:t xml:space="preserve">Surround </w:t>
        </w:r>
      </w:ins>
      <w:r>
        <w:rPr>
          <w:rFonts w:ascii="Times"/>
          <w:sz w:val="24"/>
          <w:szCs w:val="24"/>
        </w:rPr>
        <w:t>members regressing with</w:t>
      </w:r>
      <w:del w:id="772" w:author="Raymond Castellino" w:date="2015-11-06T10:16:00Z">
        <w:r w:rsidDel="00622C29">
          <w:rPr>
            <w:rFonts w:ascii="Times"/>
            <w:sz w:val="24"/>
            <w:szCs w:val="24"/>
          </w:rPr>
          <w:delText xml:space="preserve"> </w:delText>
        </w:r>
      </w:del>
      <w:r>
        <w:rPr>
          <w:rFonts w:ascii="Times"/>
          <w:sz w:val="24"/>
          <w:szCs w:val="24"/>
        </w:rPr>
        <w:t>out enough support for them</w:t>
      </w:r>
    </w:p>
    <w:p w:rsidR="00746F55" w:rsidRDefault="00622C29" w:rsidP="00494248">
      <w:pPr>
        <w:pStyle w:val="Default"/>
        <w:numPr>
          <w:ilvl w:val="0"/>
          <w:numId w:val="48"/>
          <w:numberingChange w:id="773" w:author="Raymond Castellino" w:date="2015-11-06T08:48:00Z" w:original="%1:8:0:."/>
          <w:ins w:id="774" w:author="Raymond Castellino" w:date="2015-11-06T08:48:00Z"/>
        </w:numPr>
        <w:tabs>
          <w:tab w:val="left" w:pos="720"/>
        </w:tabs>
        <w:ind w:right="720"/>
        <w:rPr>
          <w:rFonts w:ascii="Times" w:eastAsia="Times" w:hAnsi="Times" w:cs="Times"/>
          <w:sz w:val="24"/>
          <w:szCs w:val="24"/>
        </w:rPr>
      </w:pPr>
      <w:ins w:id="775" w:author="Raymond Castellino" w:date="2015-11-06T10:16:00Z">
        <w:r>
          <w:rPr>
            <w:rFonts w:ascii="Times"/>
            <w:sz w:val="24"/>
            <w:szCs w:val="24"/>
          </w:rPr>
          <w:t>S</w:t>
        </w:r>
      </w:ins>
      <w:del w:id="776" w:author="Raymond Castellino" w:date="2015-11-06T10:16:00Z">
        <w:r w:rsidR="008A5D1C" w:rsidDel="00622C29">
          <w:rPr>
            <w:rFonts w:ascii="Times"/>
            <w:sz w:val="24"/>
            <w:szCs w:val="24"/>
          </w:rPr>
          <w:delText>s</w:delText>
        </w:r>
      </w:del>
      <w:r w:rsidR="008A5D1C">
        <w:rPr>
          <w:rFonts w:ascii="Times"/>
          <w:sz w:val="24"/>
          <w:szCs w:val="24"/>
        </w:rPr>
        <w:t xml:space="preserve">urround members unable to name or give </w:t>
      </w:r>
      <w:proofErr w:type="gramStart"/>
      <w:r w:rsidR="008A5D1C">
        <w:rPr>
          <w:rFonts w:ascii="Times"/>
          <w:sz w:val="24"/>
          <w:szCs w:val="24"/>
        </w:rPr>
        <w:t>themselves</w:t>
      </w:r>
      <w:proofErr w:type="gramEnd"/>
      <w:r w:rsidR="008A5D1C">
        <w:rPr>
          <w:rFonts w:ascii="Times"/>
          <w:sz w:val="24"/>
          <w:szCs w:val="24"/>
        </w:rPr>
        <w:t xml:space="preserve"> or the turn person what they actually want to give them themselves.</w:t>
      </w:r>
      <w:r w:rsidR="008A5D1C">
        <w:rPr>
          <w:rFonts w:hAnsi="Times"/>
          <w:sz w:val="24"/>
          <w:szCs w:val="24"/>
        </w:rPr>
        <w:t> </w:t>
      </w:r>
    </w:p>
    <w:p w:rsidR="00746F55" w:rsidRDefault="008A5D1C" w:rsidP="00494248">
      <w:pPr>
        <w:pStyle w:val="Default"/>
        <w:numPr>
          <w:ilvl w:val="0"/>
          <w:numId w:val="48"/>
          <w:numberingChange w:id="777" w:author="Raymond Castellino" w:date="2015-11-06T08:48:00Z" w:original="%1:9:0:."/>
          <w:ins w:id="778" w:author="Raymond Castellino" w:date="2015-11-06T08:48:00Z"/>
        </w:numPr>
        <w:tabs>
          <w:tab w:val="left" w:pos="720"/>
        </w:tabs>
        <w:ind w:right="720"/>
        <w:rPr>
          <w:rFonts w:ascii="Times" w:eastAsia="Times" w:hAnsi="Times" w:cs="Times"/>
          <w:sz w:val="24"/>
          <w:szCs w:val="24"/>
        </w:rPr>
      </w:pPr>
      <w:del w:id="779" w:author="Raymond Castellino" w:date="2015-11-06T10:16:00Z">
        <w:r w:rsidDel="00622C29">
          <w:rPr>
            <w:rFonts w:ascii="Times"/>
            <w:sz w:val="24"/>
            <w:szCs w:val="24"/>
          </w:rPr>
          <w:delText xml:space="preserve">hostility </w:delText>
        </w:r>
      </w:del>
      <w:ins w:id="780"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746F55" w:rsidRDefault="008A5D1C" w:rsidP="00494248">
      <w:pPr>
        <w:pStyle w:val="Default"/>
        <w:numPr>
          <w:ilvl w:val="0"/>
          <w:numId w:val="48"/>
          <w:numberingChange w:id="781" w:author="Raymond Castellino" w:date="2015-11-06T08:48:00Z" w:original="%1:10:0:."/>
          <w:ins w:id="782" w:author="Raymond Castellino" w:date="2015-11-06T08:48:00Z"/>
        </w:numPr>
        <w:tabs>
          <w:tab w:val="left" w:pos="720"/>
        </w:tabs>
        <w:ind w:right="720"/>
        <w:rPr>
          <w:rFonts w:ascii="Times" w:eastAsia="Times" w:hAnsi="Times" w:cs="Times"/>
          <w:sz w:val="24"/>
          <w:szCs w:val="24"/>
        </w:rPr>
      </w:pPr>
      <w:del w:id="783" w:author="Raymond Castellino" w:date="2015-11-06T10:16:00Z">
        <w:r w:rsidDel="00622C29">
          <w:rPr>
            <w:rFonts w:ascii="Times"/>
            <w:sz w:val="24"/>
            <w:szCs w:val="24"/>
          </w:rPr>
          <w:delText xml:space="preserve">sense </w:delText>
        </w:r>
      </w:del>
      <w:ins w:id="784"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85" w:author="Raymond Castellino" w:date="2015-11-06T12:46:00Z"/>
        </w:numPr>
        <w:tabs>
          <w:tab w:val="left" w:pos="220"/>
          <w:tab w:val="left" w:pos="720"/>
        </w:tabs>
        <w:ind w:right="720"/>
        <w:rPr>
          <w:rFonts w:ascii="Times" w:eastAsia="Times" w:hAnsi="Times" w:cs="Times"/>
          <w:sz w:val="24"/>
          <w:szCs w:val="24"/>
        </w:rPr>
      </w:pPr>
      <w:del w:id="786" w:author="Raymond Castellino" w:date="2015-11-06T12:46:00Z">
        <w:r w:rsidDel="0018532A">
          <w:rPr>
            <w:rFonts w:ascii="Times"/>
            <w:sz w:val="24"/>
            <w:szCs w:val="24"/>
          </w:rPr>
          <w:delText>1.</w:delText>
        </w:r>
      </w:del>
      <w:r>
        <w:rPr>
          <w:rFonts w:ascii="Times"/>
          <w:sz w:val="24"/>
          <w:szCs w:val="24"/>
        </w:rPr>
        <w:tab/>
      </w:r>
      <w:del w:id="787" w:author="Raymond Castellino" w:date="2015-11-06T10:16:00Z">
        <w:r w:rsidDel="00622C29">
          <w:rPr>
            <w:rFonts w:ascii="Times"/>
            <w:sz w:val="24"/>
            <w:szCs w:val="24"/>
          </w:rPr>
          <w:delText>disoriented</w:delText>
        </w:r>
      </w:del>
      <w:ins w:id="788" w:author="Raymond Castellino" w:date="2015-11-06T10:16:00Z">
        <w:r w:rsidR="00622C29">
          <w:rPr>
            <w:rFonts w:ascii="Times"/>
            <w:sz w:val="24"/>
            <w:szCs w:val="24"/>
          </w:rPr>
          <w:t>Disoriented</w:t>
        </w:r>
      </w:ins>
      <w:r>
        <w:rPr>
          <w:rFonts w:ascii="Times"/>
          <w:sz w:val="24"/>
          <w:szCs w:val="24"/>
        </w:rPr>
        <w:t>, unable get one's own bearings</w:t>
      </w:r>
      <w:ins w:id="789" w:author="Raymond Castellino" w:date="2015-11-06T12:45:00Z">
        <w:r w:rsidR="0018532A">
          <w:rPr>
            <w:rFonts w:ascii="Times"/>
            <w:sz w:val="24"/>
            <w:szCs w:val="24"/>
          </w:rPr>
          <w:t xml:space="preserve">; </w:t>
        </w:r>
      </w:ins>
      <w:del w:id="790"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91" w:author="Raymond Castellino" w:date="2015-11-06T12:46:00Z"/>
        </w:numPr>
        <w:tabs>
          <w:tab w:val="left" w:pos="220"/>
          <w:tab w:val="left" w:pos="720"/>
        </w:tabs>
        <w:ind w:right="720"/>
        <w:rPr>
          <w:rFonts w:ascii="Times" w:eastAsia="Times" w:hAnsi="Times" w:cs="Times"/>
          <w:sz w:val="24"/>
          <w:szCs w:val="24"/>
        </w:rPr>
      </w:pPr>
      <w:del w:id="792" w:author="Raymond Castellino" w:date="2015-11-06T12:46:00Z">
        <w:r w:rsidDel="0018532A">
          <w:rPr>
            <w:rFonts w:ascii="Times"/>
            <w:sz w:val="24"/>
            <w:szCs w:val="24"/>
          </w:rPr>
          <w:delText>2.</w:delText>
        </w:r>
      </w:del>
      <w:r>
        <w:rPr>
          <w:rFonts w:ascii="Times"/>
          <w:sz w:val="24"/>
          <w:szCs w:val="24"/>
        </w:rPr>
        <w:tab/>
      </w:r>
      <w:del w:id="793" w:author="Raymond Castellino" w:date="2015-11-06T10:17:00Z">
        <w:r w:rsidDel="00622C29">
          <w:rPr>
            <w:rFonts w:ascii="Times"/>
            <w:sz w:val="24"/>
            <w:szCs w:val="24"/>
          </w:rPr>
          <w:delText xml:space="preserve">cannot </w:delText>
        </w:r>
      </w:del>
      <w:ins w:id="794"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795" w:author="Raymond Castellino" w:date="2015-11-06T12:46:00Z"/>
        </w:numPr>
        <w:tabs>
          <w:tab w:val="left" w:pos="220"/>
          <w:tab w:val="left" w:pos="720"/>
        </w:tabs>
        <w:ind w:right="720"/>
        <w:rPr>
          <w:rFonts w:ascii="Times" w:eastAsia="Times" w:hAnsi="Times" w:cs="Times"/>
          <w:sz w:val="24"/>
          <w:szCs w:val="24"/>
        </w:rPr>
      </w:pPr>
      <w:del w:id="796" w:author="Raymond Castellino" w:date="2015-11-06T12:46:00Z">
        <w:r w:rsidDel="0018532A">
          <w:rPr>
            <w:rFonts w:ascii="Times"/>
            <w:sz w:val="24"/>
            <w:szCs w:val="24"/>
          </w:rPr>
          <w:delText>3.</w:delText>
        </w:r>
      </w:del>
      <w:r>
        <w:rPr>
          <w:rFonts w:ascii="Times"/>
          <w:sz w:val="24"/>
          <w:szCs w:val="24"/>
        </w:rPr>
        <w:tab/>
      </w:r>
      <w:del w:id="797" w:author="Raymond Castellino" w:date="2015-11-06T10:17:00Z">
        <w:r w:rsidDel="00622C29">
          <w:rPr>
            <w:rFonts w:ascii="Times"/>
            <w:sz w:val="24"/>
            <w:szCs w:val="24"/>
          </w:rPr>
          <w:delText xml:space="preserve">an </w:delText>
        </w:r>
      </w:del>
      <w:ins w:id="798" w:author="Raymond Castellino" w:date="2015-11-06T10:17:00Z">
        <w:r w:rsidR="00622C29">
          <w:rPr>
            <w:rFonts w:ascii="Times"/>
            <w:sz w:val="24"/>
            <w:szCs w:val="24"/>
          </w:rPr>
          <w:t xml:space="preserve">An </w:t>
        </w:r>
      </w:ins>
      <w:r>
        <w:rPr>
          <w:rFonts w:ascii="Times"/>
          <w:sz w:val="24"/>
          <w:szCs w:val="24"/>
        </w:rPr>
        <w:t xml:space="preserve">uneasy sense of </w:t>
      </w:r>
      <w:proofErr w:type="gramStart"/>
      <w:r>
        <w:rPr>
          <w:rFonts w:ascii="Times"/>
          <w:sz w:val="24"/>
          <w:szCs w:val="24"/>
        </w:rPr>
        <w:t>calm.</w:t>
      </w:r>
      <w:proofErr w:type="gramEnd"/>
      <w:r>
        <w:rPr>
          <w:rFonts w:ascii="Times"/>
          <w:sz w:val="24"/>
          <w:szCs w:val="24"/>
        </w:rPr>
        <w:t xml:space="preserve"> . .</w:t>
      </w:r>
      <w:r>
        <w:rPr>
          <w:rFonts w:hAnsi="Times"/>
          <w:sz w:val="24"/>
          <w:szCs w:val="24"/>
        </w:rPr>
        <w:t> </w:t>
      </w:r>
    </w:p>
    <w:p w:rsidR="00746F55" w:rsidRDefault="008A5D1C" w:rsidP="0018532A">
      <w:pPr>
        <w:pStyle w:val="Default"/>
        <w:numPr>
          <w:ilvl w:val="0"/>
          <w:numId w:val="47"/>
          <w:ins w:id="799" w:author="Raymond Castellino" w:date="2015-11-06T12:46:00Z"/>
        </w:numPr>
        <w:tabs>
          <w:tab w:val="left" w:pos="220"/>
          <w:tab w:val="left" w:pos="720"/>
        </w:tabs>
        <w:ind w:right="720"/>
        <w:rPr>
          <w:rFonts w:ascii="Times" w:eastAsia="Times" w:hAnsi="Times" w:cs="Times"/>
          <w:sz w:val="24"/>
          <w:szCs w:val="24"/>
        </w:rPr>
      </w:pPr>
      <w:del w:id="800" w:author="Raymond Castellino" w:date="2015-11-06T12:46:00Z">
        <w:r w:rsidDel="0018532A">
          <w:rPr>
            <w:rFonts w:ascii="Times"/>
            <w:sz w:val="24"/>
            <w:szCs w:val="24"/>
          </w:rPr>
          <w:delText>4.</w:delText>
        </w:r>
      </w:del>
      <w:r>
        <w:rPr>
          <w:rFonts w:ascii="Times"/>
          <w:sz w:val="24"/>
          <w:szCs w:val="24"/>
        </w:rPr>
        <w:tab/>
      </w:r>
      <w:del w:id="801" w:author="Raymond Castellino" w:date="2015-11-06T10:17:00Z">
        <w:r w:rsidDel="00622C29">
          <w:rPr>
            <w:rFonts w:ascii="Times"/>
            <w:sz w:val="24"/>
            <w:szCs w:val="24"/>
          </w:rPr>
          <w:delText xml:space="preserve">missing </w:delText>
        </w:r>
      </w:del>
      <w:ins w:id="802"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803" w:author="Raymond Castellino" w:date="2015-11-06T12:46:00Z"/>
        </w:numPr>
        <w:tabs>
          <w:tab w:val="left" w:pos="220"/>
          <w:tab w:val="left" w:pos="720"/>
        </w:tabs>
        <w:ind w:right="720"/>
        <w:rPr>
          <w:rFonts w:ascii="Times" w:eastAsia="Times" w:hAnsi="Times" w:cs="Times"/>
          <w:color w:val="auto"/>
          <w:sz w:val="24"/>
          <w:szCs w:val="24"/>
          <w:rPrChange w:id="804" w:author="Raymond Castellino" w:date="2015-11-06T10:19:00Z">
            <w:rPr>
              <w:rFonts w:ascii="Times" w:eastAsia="Times" w:hAnsi="Times" w:cs="Times"/>
              <w:sz w:val="24"/>
              <w:szCs w:val="24"/>
            </w:rPr>
          </w:rPrChange>
        </w:rPr>
      </w:pPr>
      <w:del w:id="805" w:author="Raymond Castellino" w:date="2015-11-06T12:47:00Z">
        <w:r w:rsidDel="0018532A">
          <w:rPr>
            <w:rFonts w:ascii="Times"/>
            <w:sz w:val="24"/>
            <w:szCs w:val="24"/>
          </w:rPr>
          <w:delText>5.</w:delText>
        </w:r>
      </w:del>
      <w:r>
        <w:rPr>
          <w:rFonts w:ascii="Times"/>
          <w:sz w:val="24"/>
          <w:szCs w:val="24"/>
        </w:rPr>
        <w:tab/>
      </w:r>
      <w:del w:id="806" w:author="Raymond Castellino" w:date="2015-11-06T10:17:00Z">
        <w:r w:rsidDel="00622C29">
          <w:rPr>
            <w:rFonts w:ascii="Times"/>
            <w:sz w:val="24"/>
            <w:szCs w:val="24"/>
          </w:rPr>
          <w:delText xml:space="preserve">frustrated </w:delText>
        </w:r>
        <w:r w:rsidDel="00622C29">
          <w:rPr>
            <w:rFonts w:hAnsi="Times"/>
            <w:sz w:val="24"/>
            <w:szCs w:val="24"/>
          </w:rPr>
          <w:delText> </w:delText>
        </w:r>
      </w:del>
      <w:ins w:id="807"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08" w:author="Raymond Castellino" w:date="2015-11-06T12:46:00Z"/>
        </w:numPr>
        <w:tabs>
          <w:tab w:val="left" w:pos="220"/>
          <w:tab w:val="left" w:pos="720"/>
        </w:tabs>
        <w:ind w:right="720"/>
        <w:rPr>
          <w:rFonts w:ascii="Times" w:eastAsia="Times" w:hAnsi="Times" w:cs="Times"/>
          <w:sz w:val="24"/>
          <w:szCs w:val="24"/>
        </w:rPr>
      </w:pPr>
      <w:del w:id="809"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10" w:author="Raymond Castellino" w:date="2015-11-06T12:46:00Z"/>
        </w:numPr>
        <w:tabs>
          <w:tab w:val="left" w:pos="220"/>
          <w:tab w:val="left" w:pos="720"/>
        </w:tabs>
        <w:ind w:right="720"/>
        <w:rPr>
          <w:rFonts w:ascii="Times" w:eastAsia="Times" w:hAnsi="Times" w:cs="Times"/>
          <w:color w:val="auto"/>
          <w:sz w:val="24"/>
          <w:szCs w:val="24"/>
          <w:rPrChange w:id="811" w:author="Raymond Castellino" w:date="2015-11-06T10:19:00Z">
            <w:rPr>
              <w:rFonts w:ascii="Times" w:eastAsia="Times" w:hAnsi="Times" w:cs="Times"/>
              <w:sz w:val="24"/>
              <w:szCs w:val="24"/>
            </w:rPr>
          </w:rPrChange>
        </w:rPr>
      </w:pPr>
      <w:del w:id="812" w:author="Raymond Castellino" w:date="2015-11-06T12:47:00Z">
        <w:r w:rsidDel="0018532A">
          <w:rPr>
            <w:rFonts w:ascii="Times"/>
            <w:sz w:val="24"/>
            <w:szCs w:val="24"/>
          </w:rPr>
          <w:delText>7.</w:delText>
        </w:r>
      </w:del>
      <w:r>
        <w:rPr>
          <w:rFonts w:ascii="Times"/>
          <w:sz w:val="24"/>
          <w:szCs w:val="24"/>
        </w:rPr>
        <w:tab/>
      </w:r>
      <w:ins w:id="813" w:author="Raymond Castellino" w:date="2015-11-06T10:17:00Z">
        <w:r w:rsidR="00622C29">
          <w:rPr>
            <w:rFonts w:ascii="Times"/>
            <w:sz w:val="24"/>
            <w:szCs w:val="24"/>
          </w:rPr>
          <w:t>R</w:t>
        </w:r>
      </w:ins>
      <w:del w:id="814"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w:t>
      </w:r>
      <w:proofErr w:type="gramStart"/>
      <w:r>
        <w:rPr>
          <w:rFonts w:ascii="Times"/>
          <w:sz w:val="24"/>
          <w:szCs w:val="24"/>
        </w:rPr>
        <w:t xml:space="preserve">facilitator </w:t>
      </w:r>
      <w:r>
        <w:rPr>
          <w:rFonts w:hAnsi="Times"/>
          <w:sz w:val="24"/>
          <w:szCs w:val="24"/>
        </w:rPr>
        <w:t> </w:t>
      </w:r>
      <w:r w:rsidR="00B71A27" w:rsidRPr="00B71A27">
        <w:rPr>
          <w:rFonts w:ascii="Times"/>
          <w:color w:val="auto"/>
          <w:sz w:val="24"/>
          <w:szCs w:val="24"/>
          <w:highlight w:val="yellow"/>
          <w:rPrChange w:id="815" w:author="Raymond Castellino" w:date="2015-11-06T10:19:00Z">
            <w:rPr>
              <w:rFonts w:ascii="Times" w:hAnsi="Times New Roman" w:cs="Times New Roman"/>
              <w:color w:val="auto"/>
              <w:sz w:val="24"/>
              <w:szCs w:val="24"/>
            </w:rPr>
          </w:rPrChange>
        </w:rPr>
        <w:t>?</w:t>
      </w:r>
      <w:proofErr w:type="gramEnd"/>
      <w:r w:rsidR="00B71A27" w:rsidRPr="00B71A27">
        <w:rPr>
          <w:rFonts w:ascii="Times"/>
          <w:color w:val="auto"/>
          <w:sz w:val="24"/>
          <w:szCs w:val="24"/>
          <w:highlight w:val="yellow"/>
          <w:rPrChange w:id="816"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17" w:author="Raymond Castellino" w:date="2015-11-06T12:46:00Z"/>
        </w:numPr>
        <w:tabs>
          <w:tab w:val="left" w:pos="220"/>
          <w:tab w:val="left" w:pos="720"/>
        </w:tabs>
        <w:ind w:right="720"/>
        <w:rPr>
          <w:rFonts w:ascii="Times" w:eastAsia="Times" w:hAnsi="Times" w:cs="Times"/>
          <w:sz w:val="24"/>
          <w:szCs w:val="24"/>
        </w:rPr>
      </w:pPr>
      <w:del w:id="818" w:author="Raymond Castellino" w:date="2015-11-06T12:47:00Z">
        <w:r w:rsidDel="0018532A">
          <w:rPr>
            <w:rFonts w:ascii="Times"/>
            <w:sz w:val="24"/>
            <w:szCs w:val="24"/>
          </w:rPr>
          <w:delText>8.</w:delText>
        </w:r>
      </w:del>
      <w:r>
        <w:rPr>
          <w:rFonts w:ascii="Times"/>
          <w:sz w:val="24"/>
          <w:szCs w:val="24"/>
        </w:rPr>
        <w:tab/>
      </w:r>
      <w:del w:id="819" w:author="Raymond Castellino" w:date="2015-11-06T10:17:00Z">
        <w:r w:rsidDel="00622C29">
          <w:rPr>
            <w:rFonts w:ascii="Times"/>
            <w:sz w:val="24"/>
            <w:szCs w:val="24"/>
          </w:rPr>
          <w:delText xml:space="preserve">feel </w:delText>
        </w:r>
      </w:del>
      <w:ins w:id="820"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21" w:author="Raymond Castellino" w:date="2015-11-06T12:46:00Z"/>
        </w:numPr>
        <w:tabs>
          <w:tab w:val="left" w:pos="220"/>
          <w:tab w:val="left" w:pos="720"/>
        </w:tabs>
        <w:ind w:right="720"/>
        <w:rPr>
          <w:rFonts w:ascii="Times" w:eastAsia="Times" w:hAnsi="Times" w:cs="Times"/>
          <w:sz w:val="24"/>
          <w:szCs w:val="24"/>
        </w:rPr>
      </w:pPr>
      <w:del w:id="822" w:author="Raymond Castellino" w:date="2015-11-06T12:47:00Z">
        <w:r w:rsidDel="0018532A">
          <w:rPr>
            <w:rFonts w:ascii="Times"/>
            <w:sz w:val="24"/>
            <w:szCs w:val="24"/>
          </w:rPr>
          <w:delText>9.</w:delText>
        </w:r>
      </w:del>
      <w:r>
        <w:rPr>
          <w:rFonts w:ascii="Times"/>
          <w:sz w:val="24"/>
          <w:szCs w:val="24"/>
        </w:rPr>
        <w:tab/>
      </w:r>
      <w:del w:id="823" w:author="Raymond Castellino" w:date="2015-11-06T10:17:00Z">
        <w:r w:rsidDel="00622C29">
          <w:rPr>
            <w:rFonts w:ascii="Times"/>
            <w:sz w:val="24"/>
            <w:szCs w:val="24"/>
          </w:rPr>
          <w:delText xml:space="preserve">feeling </w:delText>
        </w:r>
      </w:del>
      <w:ins w:id="824"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25" w:author="Raymond Castellino" w:date="2015-11-06T12:46:00Z"/>
        </w:numPr>
        <w:tabs>
          <w:tab w:val="left" w:pos="220"/>
          <w:tab w:val="left" w:pos="720"/>
        </w:tabs>
        <w:ind w:right="720"/>
        <w:rPr>
          <w:rFonts w:ascii="Times" w:eastAsia="Times" w:hAnsi="Times" w:cs="Times"/>
          <w:sz w:val="24"/>
          <w:szCs w:val="24"/>
        </w:rPr>
      </w:pPr>
      <w:del w:id="826" w:author="Raymond Castellino" w:date="2015-11-06T12:47:00Z">
        <w:r w:rsidDel="0018532A">
          <w:rPr>
            <w:rFonts w:ascii="Times"/>
            <w:sz w:val="24"/>
            <w:szCs w:val="24"/>
          </w:rPr>
          <w:delText>10.</w:delText>
        </w:r>
      </w:del>
      <w:r>
        <w:rPr>
          <w:rFonts w:ascii="Times"/>
          <w:sz w:val="24"/>
          <w:szCs w:val="24"/>
        </w:rPr>
        <w:tab/>
      </w:r>
      <w:del w:id="827" w:author="Raymond Castellino" w:date="2015-11-06T10:17:00Z">
        <w:r w:rsidDel="00622C29">
          <w:rPr>
            <w:rFonts w:ascii="Times"/>
            <w:sz w:val="24"/>
            <w:szCs w:val="24"/>
          </w:rPr>
          <w:delText xml:space="preserve">unable </w:delText>
        </w:r>
      </w:del>
      <w:ins w:id="828"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29" w:author="Raymond Castellino" w:date="2015-11-06T12:46:00Z"/>
        </w:numPr>
        <w:tabs>
          <w:tab w:val="left" w:pos="220"/>
          <w:tab w:val="left" w:pos="720"/>
        </w:tabs>
        <w:ind w:right="720"/>
        <w:rPr>
          <w:rFonts w:ascii="Times" w:eastAsia="Times" w:hAnsi="Times" w:cs="Times"/>
          <w:sz w:val="24"/>
          <w:szCs w:val="24"/>
        </w:rPr>
      </w:pPr>
      <w:del w:id="830" w:author="Raymond Castellino" w:date="2015-11-06T12:47:00Z">
        <w:r w:rsidDel="0018532A">
          <w:rPr>
            <w:rFonts w:ascii="Times"/>
            <w:sz w:val="24"/>
            <w:szCs w:val="24"/>
          </w:rPr>
          <w:delText>11.</w:delText>
        </w:r>
      </w:del>
      <w:r>
        <w:rPr>
          <w:rFonts w:ascii="Times"/>
          <w:sz w:val="24"/>
          <w:szCs w:val="24"/>
        </w:rPr>
        <w:tab/>
      </w:r>
      <w:del w:id="831" w:author="Raymond Castellino" w:date="2015-11-06T10:17:00Z">
        <w:r w:rsidDel="00622C29">
          <w:rPr>
            <w:rFonts w:ascii="Times"/>
            <w:sz w:val="24"/>
            <w:szCs w:val="24"/>
          </w:rPr>
          <w:delText xml:space="preserve">gnawing </w:delText>
        </w:r>
      </w:del>
      <w:ins w:id="832"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33" w:author="Raymond Castellino" w:date="2015-11-06T12:46:00Z"/>
        </w:numPr>
        <w:tabs>
          <w:tab w:val="left" w:pos="220"/>
          <w:tab w:val="left" w:pos="720"/>
        </w:tabs>
        <w:ind w:right="720"/>
        <w:rPr>
          <w:rFonts w:ascii="Times" w:eastAsia="Times" w:hAnsi="Times" w:cs="Times"/>
          <w:sz w:val="24"/>
          <w:szCs w:val="24"/>
        </w:rPr>
      </w:pPr>
      <w:del w:id="834" w:author="Raymond Castellino" w:date="2015-11-06T12:47:00Z">
        <w:r w:rsidDel="0018532A">
          <w:rPr>
            <w:rFonts w:ascii="Times"/>
            <w:sz w:val="24"/>
            <w:szCs w:val="24"/>
          </w:rPr>
          <w:delText>12.</w:delText>
        </w:r>
      </w:del>
      <w:r>
        <w:rPr>
          <w:rFonts w:ascii="Times"/>
          <w:sz w:val="24"/>
          <w:szCs w:val="24"/>
        </w:rPr>
        <w:tab/>
      </w:r>
      <w:del w:id="835" w:author="Raymond Castellino" w:date="2015-11-06T10:17:00Z">
        <w:r w:rsidDel="00622C29">
          <w:rPr>
            <w:rFonts w:ascii="Times"/>
            <w:sz w:val="24"/>
            <w:szCs w:val="24"/>
          </w:rPr>
          <w:delText xml:space="preserve">loss </w:delText>
        </w:r>
      </w:del>
      <w:ins w:id="836"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37" w:author="Raymond Castellino" w:date="2015-11-06T12:46:00Z"/>
        </w:numPr>
        <w:tabs>
          <w:tab w:val="left" w:pos="220"/>
          <w:tab w:val="left" w:pos="720"/>
        </w:tabs>
        <w:ind w:right="720"/>
        <w:rPr>
          <w:rFonts w:ascii="Times" w:eastAsia="Times" w:hAnsi="Times" w:cs="Times"/>
          <w:sz w:val="24"/>
          <w:szCs w:val="24"/>
        </w:rPr>
      </w:pPr>
      <w:del w:id="838" w:author="Raymond Castellino" w:date="2015-11-06T12:47:00Z">
        <w:r w:rsidDel="0018532A">
          <w:rPr>
            <w:rFonts w:ascii="Times"/>
            <w:sz w:val="24"/>
            <w:szCs w:val="24"/>
          </w:rPr>
          <w:delText>13.</w:delText>
        </w:r>
      </w:del>
      <w:r>
        <w:rPr>
          <w:rFonts w:ascii="Times"/>
          <w:sz w:val="24"/>
          <w:szCs w:val="24"/>
        </w:rPr>
        <w:tab/>
      </w:r>
      <w:del w:id="839" w:author="Raymond Castellino" w:date="2015-11-06T10:17:00Z">
        <w:r w:rsidDel="00622C29">
          <w:rPr>
            <w:rFonts w:ascii="Times"/>
            <w:sz w:val="24"/>
            <w:szCs w:val="24"/>
          </w:rPr>
          <w:delText xml:space="preserve">sense </w:delText>
        </w:r>
      </w:del>
      <w:ins w:id="840" w:author="Raymond Castellino" w:date="2015-11-06T10:17:00Z">
        <w:r w:rsidR="00622C29">
          <w:rPr>
            <w:rFonts w:ascii="Times"/>
            <w:sz w:val="24"/>
            <w:szCs w:val="24"/>
          </w:rPr>
          <w:t xml:space="preserve">Sense </w:t>
        </w:r>
      </w:ins>
      <w:r>
        <w:rPr>
          <w:rFonts w:ascii="Times"/>
          <w:sz w:val="24"/>
          <w:szCs w:val="24"/>
        </w:rPr>
        <w:t>of loss of one</w:t>
      </w:r>
      <w:ins w:id="841"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42" w:author="Raymond Castellino" w:date="2015-11-06T12:46:00Z"/>
        </w:numPr>
        <w:tabs>
          <w:tab w:val="left" w:pos="220"/>
          <w:tab w:val="left" w:pos="720"/>
        </w:tabs>
        <w:ind w:right="720"/>
        <w:rPr>
          <w:rFonts w:ascii="Times" w:eastAsia="Times" w:hAnsi="Times" w:cs="Times"/>
          <w:sz w:val="24"/>
          <w:szCs w:val="24"/>
        </w:rPr>
      </w:pPr>
      <w:del w:id="843" w:author="Raymond Castellino" w:date="2015-11-06T12:47:00Z">
        <w:r w:rsidDel="0018532A">
          <w:rPr>
            <w:rFonts w:ascii="Times"/>
            <w:sz w:val="24"/>
            <w:szCs w:val="24"/>
          </w:rPr>
          <w:delText>14.</w:delText>
        </w:r>
      </w:del>
      <w:r>
        <w:rPr>
          <w:rFonts w:ascii="Times"/>
          <w:sz w:val="24"/>
          <w:szCs w:val="24"/>
        </w:rPr>
        <w:tab/>
      </w:r>
      <w:del w:id="844" w:author="Raymond Castellino" w:date="2015-11-06T10:18:00Z">
        <w:r w:rsidDel="00622C29">
          <w:rPr>
            <w:rFonts w:ascii="Times"/>
            <w:sz w:val="24"/>
            <w:szCs w:val="24"/>
          </w:rPr>
          <w:delText xml:space="preserve">getting </w:delText>
        </w:r>
      </w:del>
      <w:ins w:id="845"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46" w:author="Raymond Castellino" w:date="2015-11-06T12:46:00Z"/>
        </w:numPr>
        <w:tabs>
          <w:tab w:val="left" w:pos="220"/>
          <w:tab w:val="left" w:pos="720"/>
        </w:tabs>
        <w:ind w:right="720"/>
        <w:rPr>
          <w:rFonts w:ascii="Times" w:eastAsia="Times" w:hAnsi="Times" w:cs="Times"/>
          <w:sz w:val="24"/>
          <w:szCs w:val="24"/>
        </w:rPr>
      </w:pPr>
      <w:del w:id="847" w:author="Raymond Castellino" w:date="2015-11-06T12:47:00Z">
        <w:r w:rsidDel="0018532A">
          <w:rPr>
            <w:rFonts w:ascii="Times"/>
            <w:sz w:val="24"/>
            <w:szCs w:val="24"/>
          </w:rPr>
          <w:delText>15.</w:delText>
        </w:r>
      </w:del>
      <w:r>
        <w:rPr>
          <w:rFonts w:ascii="Times"/>
          <w:sz w:val="24"/>
          <w:szCs w:val="24"/>
        </w:rPr>
        <w:tab/>
      </w:r>
      <w:del w:id="848" w:author="Raymond Castellino" w:date="2015-11-06T10:18:00Z">
        <w:r w:rsidDel="00622C29">
          <w:rPr>
            <w:rFonts w:ascii="Times"/>
            <w:sz w:val="24"/>
            <w:szCs w:val="24"/>
          </w:rPr>
          <w:delText xml:space="preserve">loss </w:delText>
        </w:r>
      </w:del>
      <w:ins w:id="849"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50" w:author="Raymond Castellino" w:date="2015-11-06T12:46:00Z"/>
        </w:numPr>
        <w:tabs>
          <w:tab w:val="left" w:pos="220"/>
          <w:tab w:val="left" w:pos="720"/>
        </w:tabs>
        <w:ind w:right="720"/>
        <w:rPr>
          <w:rFonts w:ascii="Times" w:eastAsia="Times" w:hAnsi="Times" w:cs="Times"/>
          <w:sz w:val="24"/>
          <w:szCs w:val="24"/>
        </w:rPr>
      </w:pPr>
      <w:del w:id="851" w:author="Raymond Castellino" w:date="2015-11-06T12:47:00Z">
        <w:r w:rsidDel="0018532A">
          <w:rPr>
            <w:rFonts w:ascii="Times"/>
            <w:sz w:val="24"/>
            <w:szCs w:val="24"/>
          </w:rPr>
          <w:delText>16.</w:delText>
        </w:r>
      </w:del>
      <w:r>
        <w:rPr>
          <w:rFonts w:ascii="Times"/>
          <w:sz w:val="24"/>
          <w:szCs w:val="24"/>
        </w:rPr>
        <w:tab/>
      </w:r>
      <w:del w:id="852" w:author="Raymond Castellino" w:date="2015-11-06T10:18:00Z">
        <w:r w:rsidDel="00622C29">
          <w:rPr>
            <w:rFonts w:ascii="Times"/>
            <w:sz w:val="24"/>
            <w:szCs w:val="24"/>
          </w:rPr>
          <w:delText xml:space="preserve">clamping </w:delText>
        </w:r>
      </w:del>
      <w:ins w:id="853"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54" w:author="Raymond Castellino" w:date="2015-11-06T12:46:00Z"/>
        </w:numPr>
        <w:tabs>
          <w:tab w:val="left" w:pos="220"/>
          <w:tab w:val="left" w:pos="720"/>
        </w:tabs>
        <w:ind w:right="720"/>
        <w:rPr>
          <w:rFonts w:ascii="Times" w:eastAsia="Times" w:hAnsi="Times" w:cs="Times"/>
          <w:sz w:val="24"/>
          <w:szCs w:val="24"/>
        </w:rPr>
      </w:pPr>
      <w:del w:id="855" w:author="Raymond Castellino" w:date="2015-11-06T12:47:00Z">
        <w:r w:rsidDel="0018532A">
          <w:rPr>
            <w:rFonts w:ascii="Times"/>
            <w:sz w:val="24"/>
            <w:szCs w:val="24"/>
          </w:rPr>
          <w:delText>17.</w:delText>
        </w:r>
      </w:del>
      <w:r>
        <w:rPr>
          <w:rFonts w:ascii="Times"/>
          <w:sz w:val="24"/>
          <w:szCs w:val="24"/>
        </w:rPr>
        <w:tab/>
      </w:r>
      <w:del w:id="856" w:author="Raymond Castellino" w:date="2015-11-06T10:18:00Z">
        <w:r w:rsidDel="00622C29">
          <w:rPr>
            <w:rFonts w:ascii="Times"/>
            <w:sz w:val="24"/>
            <w:szCs w:val="24"/>
          </w:rPr>
          <w:delText xml:space="preserve">over </w:delText>
        </w:r>
      </w:del>
      <w:ins w:id="857"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58" w:author="Raymond Castellino" w:date="2015-11-06T12:46:00Z"/>
        </w:numPr>
        <w:tabs>
          <w:tab w:val="left" w:pos="220"/>
          <w:tab w:val="left" w:pos="720"/>
        </w:tabs>
        <w:ind w:right="720"/>
        <w:rPr>
          <w:rFonts w:ascii="Times" w:eastAsia="Times" w:hAnsi="Times" w:cs="Times"/>
          <w:sz w:val="24"/>
          <w:szCs w:val="24"/>
        </w:rPr>
      </w:pPr>
      <w:del w:id="859" w:author="Raymond Castellino" w:date="2015-11-06T12:47:00Z">
        <w:r w:rsidDel="0018532A">
          <w:rPr>
            <w:rFonts w:ascii="Times"/>
            <w:sz w:val="24"/>
            <w:szCs w:val="24"/>
          </w:rPr>
          <w:delText>18.</w:delText>
        </w:r>
      </w:del>
      <w:r>
        <w:rPr>
          <w:rFonts w:ascii="Times"/>
          <w:sz w:val="24"/>
          <w:szCs w:val="24"/>
        </w:rPr>
        <w:tab/>
      </w:r>
      <w:del w:id="860" w:author="Raymond Castellino" w:date="2015-11-06T10:18:00Z">
        <w:r w:rsidDel="00622C29">
          <w:rPr>
            <w:rFonts w:ascii="Times"/>
            <w:sz w:val="24"/>
            <w:szCs w:val="24"/>
          </w:rPr>
          <w:delText xml:space="preserve">loss </w:delText>
        </w:r>
      </w:del>
      <w:ins w:id="861" w:author="Raymond Castellino" w:date="2015-11-06T10:18:00Z">
        <w:r w:rsidR="00622C29">
          <w:rPr>
            <w:rFonts w:ascii="Times"/>
            <w:sz w:val="24"/>
            <w:szCs w:val="24"/>
          </w:rPr>
          <w:t xml:space="preserve">Loss </w:t>
        </w:r>
      </w:ins>
      <w:r>
        <w:rPr>
          <w:rFonts w:ascii="Times"/>
          <w:sz w:val="24"/>
          <w:szCs w:val="24"/>
        </w:rPr>
        <w:t>of ability to sense settling and spreading</w:t>
      </w:r>
      <w:ins w:id="862" w:author="Raymond Castellino" w:date="2015-11-06T12:46:00Z">
        <w:r w:rsidR="0018532A">
          <w:rPr>
            <w:rFonts w:hAnsi="Times"/>
            <w:sz w:val="24"/>
            <w:szCs w:val="24"/>
          </w:rPr>
          <w:t xml:space="preserve">; </w:t>
        </w:r>
      </w:ins>
      <w:del w:id="863" w:author="Raymond Castellino" w:date="2015-11-06T12:46:00Z">
        <w:r w:rsidDel="0018532A">
          <w:rPr>
            <w:rFonts w:ascii="Times"/>
            <w:sz w:val="24"/>
            <w:szCs w:val="24"/>
          </w:rPr>
          <w:delText xml:space="preserve"> -</w:delText>
        </w:r>
      </w:del>
      <w:del w:id="864"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65"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66" w:author="Raymond Castellino" w:date="2015-11-06T12:46:00Z"/>
        </w:numPr>
        <w:tabs>
          <w:tab w:val="left" w:pos="220"/>
          <w:tab w:val="left" w:pos="720"/>
        </w:tabs>
        <w:ind w:right="720"/>
        <w:rPr>
          <w:rFonts w:ascii="Times" w:eastAsia="Times" w:hAnsi="Times" w:cs="Times"/>
          <w:sz w:val="24"/>
          <w:szCs w:val="24"/>
        </w:rPr>
      </w:pPr>
      <w:del w:id="867" w:author="Raymond Castellino" w:date="2015-11-06T12:47:00Z">
        <w:r w:rsidDel="0018532A">
          <w:rPr>
            <w:rFonts w:ascii="Times"/>
            <w:sz w:val="24"/>
            <w:szCs w:val="24"/>
          </w:rPr>
          <w:delText>19.</w:delText>
        </w:r>
      </w:del>
      <w:r>
        <w:rPr>
          <w:rFonts w:ascii="Times"/>
          <w:sz w:val="24"/>
          <w:szCs w:val="24"/>
        </w:rPr>
        <w:tab/>
      </w:r>
      <w:del w:id="868" w:author="Raymond Castellino" w:date="2015-11-06T10:18:00Z">
        <w:r w:rsidDel="00622C29">
          <w:rPr>
            <w:rFonts w:ascii="Times"/>
            <w:sz w:val="24"/>
            <w:szCs w:val="24"/>
          </w:rPr>
          <w:delText xml:space="preserve">loss </w:delText>
        </w:r>
      </w:del>
      <w:ins w:id="869"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70" w:author="Raymond Castellino" w:date="2015-11-06T12:46:00Z"/>
        </w:numPr>
        <w:ind w:right="720"/>
        <w:rPr>
          <w:rFonts w:ascii="Times" w:eastAsia="Times" w:hAnsi="Times" w:cs="Times"/>
          <w:sz w:val="24"/>
          <w:szCs w:val="24"/>
        </w:rPr>
      </w:pPr>
      <w:del w:id="871" w:author="Raymond Castellino" w:date="2015-11-06T12:47:00Z">
        <w:r w:rsidDel="0018532A">
          <w:rPr>
            <w:rFonts w:ascii="Times"/>
            <w:sz w:val="24"/>
            <w:szCs w:val="24"/>
          </w:rPr>
          <w:delText>20.</w:delText>
        </w:r>
      </w:del>
      <w:del w:id="872" w:author="Raymond Castellino" w:date="2015-11-06T12:49:00Z">
        <w:r w:rsidDel="0018532A">
          <w:rPr>
            <w:rFonts w:ascii="Times"/>
            <w:sz w:val="24"/>
            <w:szCs w:val="24"/>
          </w:rPr>
          <w:tab/>
        </w:r>
      </w:del>
      <w:del w:id="873" w:author="Raymond Castellino" w:date="2015-11-06T10:18:00Z">
        <w:r w:rsidDel="00622C29">
          <w:rPr>
            <w:rFonts w:ascii="Times"/>
            <w:sz w:val="24"/>
            <w:szCs w:val="24"/>
          </w:rPr>
          <w:delText xml:space="preserve">judging </w:delText>
        </w:r>
      </w:del>
      <w:ins w:id="874"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75" w:author="Raymond Castellino" w:date="2015-11-06T12:46:00Z"/>
        </w:numPr>
        <w:ind w:right="720"/>
        <w:rPr>
          <w:rFonts w:ascii="Times" w:eastAsia="Times" w:hAnsi="Times" w:cs="Times"/>
          <w:sz w:val="24"/>
          <w:szCs w:val="24"/>
        </w:rPr>
      </w:pPr>
      <w:del w:id="876" w:author="Raymond Castellino" w:date="2015-11-06T12:47:00Z">
        <w:r w:rsidDel="0018532A">
          <w:rPr>
            <w:rFonts w:ascii="Times"/>
            <w:sz w:val="24"/>
            <w:szCs w:val="24"/>
          </w:rPr>
          <w:delText>21.</w:delText>
        </w:r>
      </w:del>
      <w:del w:id="877" w:author="Raymond Castellino" w:date="2015-11-06T12:49:00Z">
        <w:r w:rsidDel="0018532A">
          <w:rPr>
            <w:rFonts w:ascii="Times"/>
            <w:sz w:val="24"/>
            <w:szCs w:val="24"/>
          </w:rPr>
          <w:tab/>
        </w:r>
      </w:del>
      <w:ins w:id="878" w:author="Raymond Castellino" w:date="2015-11-06T10:18:00Z">
        <w:r w:rsidR="00622C29">
          <w:rPr>
            <w:rFonts w:ascii="Times"/>
            <w:sz w:val="24"/>
            <w:szCs w:val="24"/>
          </w:rPr>
          <w:t>O</w:t>
        </w:r>
      </w:ins>
      <w:del w:id="879" w:author="Raymond Castellino" w:date="2015-11-06T10:18:00Z">
        <w:r w:rsidDel="00622C29">
          <w:rPr>
            <w:rFonts w:ascii="Times"/>
            <w:sz w:val="24"/>
            <w:szCs w:val="24"/>
          </w:rPr>
          <w:delText>o</w:delText>
        </w:r>
      </w:del>
      <w:r>
        <w:rPr>
          <w:rFonts w:ascii="Times"/>
          <w:sz w:val="24"/>
          <w:szCs w:val="24"/>
        </w:rPr>
        <w:t>ut of the window or one</w:t>
      </w:r>
      <w:ins w:id="880"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81" w:author="Raymond Castellino" w:date="2015-11-06T12:46:00Z">
        <w:r w:rsidR="0018532A">
          <w:rPr>
            <w:rFonts w:ascii="Times"/>
            <w:sz w:val="24"/>
            <w:szCs w:val="24"/>
          </w:rPr>
          <w:t xml:space="preserve">; </w:t>
        </w:r>
      </w:ins>
      <w:del w:id="882"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83" w:author="Raymond Castellino" w:date="2015-11-06T12:46:00Z"/>
        </w:numPr>
        <w:ind w:right="720"/>
        <w:rPr>
          <w:rFonts w:ascii="Times" w:eastAsia="Times" w:hAnsi="Times" w:cs="Times"/>
          <w:sz w:val="24"/>
          <w:szCs w:val="24"/>
        </w:rPr>
      </w:pPr>
      <w:del w:id="884" w:author="Raymond Castellino" w:date="2015-11-06T12:47:00Z">
        <w:r w:rsidDel="0018532A">
          <w:rPr>
            <w:rFonts w:ascii="Times"/>
            <w:sz w:val="24"/>
            <w:szCs w:val="24"/>
          </w:rPr>
          <w:delText>22.</w:delText>
        </w:r>
      </w:del>
      <w:del w:id="885" w:author="Raymond Castellino" w:date="2015-11-06T12:49:00Z">
        <w:r w:rsidDel="0018532A">
          <w:rPr>
            <w:rFonts w:ascii="Times"/>
            <w:sz w:val="24"/>
            <w:szCs w:val="24"/>
          </w:rPr>
          <w:tab/>
        </w:r>
      </w:del>
      <w:del w:id="886" w:author="Raymond Castellino" w:date="2015-11-06T10:18:00Z">
        <w:r w:rsidDel="00622C29">
          <w:rPr>
            <w:rFonts w:ascii="Times"/>
            <w:sz w:val="24"/>
            <w:szCs w:val="24"/>
          </w:rPr>
          <w:delText xml:space="preserve">continuing </w:delText>
        </w:r>
      </w:del>
      <w:ins w:id="887"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88" w:author="Raymond Castellino" w:date="2015-11-06T12:46:00Z"/>
        </w:numPr>
        <w:ind w:right="720"/>
        <w:rPr>
          <w:rFonts w:ascii="Times" w:eastAsia="Times" w:hAnsi="Times" w:cs="Times"/>
          <w:sz w:val="24"/>
          <w:szCs w:val="24"/>
        </w:rPr>
      </w:pPr>
      <w:del w:id="889" w:author="Raymond Castellino" w:date="2015-11-06T12:47:00Z">
        <w:r w:rsidDel="0018532A">
          <w:rPr>
            <w:rFonts w:ascii="Times"/>
            <w:sz w:val="24"/>
            <w:szCs w:val="24"/>
          </w:rPr>
          <w:delText>23.</w:delText>
        </w:r>
      </w:del>
      <w:del w:id="890" w:author="Raymond Castellino" w:date="2015-11-06T12:49:00Z">
        <w:r w:rsidDel="0018532A">
          <w:rPr>
            <w:rFonts w:ascii="Times"/>
            <w:sz w:val="24"/>
            <w:szCs w:val="24"/>
          </w:rPr>
          <w:tab/>
        </w:r>
      </w:del>
      <w:del w:id="891" w:author="Raymond Castellino" w:date="2015-11-06T10:19:00Z">
        <w:r w:rsidDel="00622C29">
          <w:rPr>
            <w:rFonts w:ascii="Times"/>
            <w:sz w:val="24"/>
            <w:szCs w:val="24"/>
          </w:rPr>
          <w:delText xml:space="preserve">not </w:delText>
        </w:r>
      </w:del>
      <w:ins w:id="892"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893"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894"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w:t>
      </w:r>
      <w:proofErr w:type="gramStart"/>
      <w:r>
        <w:rPr>
          <w:rFonts w:ascii="Times New Roman"/>
          <w:sz w:val="24"/>
          <w:szCs w:val="24"/>
        </w:rPr>
        <w:t>a debrief</w:t>
      </w:r>
      <w:proofErr w:type="gramEnd"/>
      <w:r>
        <w:rPr>
          <w:rFonts w:ascii="Times New Roman"/>
          <w:sz w:val="24"/>
          <w:szCs w:val="24"/>
        </w:rPr>
        <w:t xml:space="preserve">. The process session is primarily right brain in nature, whereas, </w:t>
      </w:r>
      <w:proofErr w:type="gramStart"/>
      <w:r>
        <w:rPr>
          <w:rFonts w:ascii="Times New Roman"/>
          <w:sz w:val="24"/>
          <w:szCs w:val="24"/>
        </w:rPr>
        <w:t>the debrief</w:t>
      </w:r>
      <w:proofErr w:type="gramEnd"/>
      <w:r>
        <w:rPr>
          <w:rFonts w:ascii="Times New Roman"/>
          <w:sz w:val="24"/>
          <w:szCs w:val="24"/>
        </w:rPr>
        <w:t xml:space="preserve">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proofErr w:type="spellStart"/>
      <w:r>
        <w:rPr>
          <w:rFonts w:ascii="Times New Roman"/>
          <w:sz w:val="24"/>
          <w:szCs w:val="24"/>
        </w:rPr>
        <w:t>ve</w:t>
      </w:r>
      <w:proofErr w:type="spellEnd"/>
      <w:r>
        <w:rPr>
          <w:rFonts w:ascii="Times New Roman"/>
          <w:sz w:val="24"/>
          <w:szCs w:val="24"/>
        </w:rPr>
        <w:t xml:space="preserve"> been doing this</w:t>
      </w:r>
      <w:ins w:id="895"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896" w:author="Raymond Castellino" w:date="2015-11-06T10:21:00Z">
        <w:r w:rsidR="00DC5EF1">
          <w:rPr>
            <w:rFonts w:ascii="Times New Roman"/>
            <w:sz w:val="24"/>
            <w:szCs w:val="24"/>
          </w:rPr>
          <w:t xml:space="preserve">hours </w:t>
        </w:r>
      </w:ins>
      <w:r>
        <w:rPr>
          <w:rFonts w:ascii="Times New Roman"/>
          <w:sz w:val="24"/>
          <w:szCs w:val="24"/>
        </w:rPr>
        <w:t xml:space="preserve">to 3 </w:t>
      </w:r>
      <w:ins w:id="897"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an</w:t>
      </w:r>
      <w:proofErr w:type="gramEnd"/>
      <w:r>
        <w:rPr>
          <w:rFonts w:ascii="Times New Roman"/>
          <w:sz w:val="24"/>
          <w:szCs w:val="24"/>
        </w:rPr>
        <w:t xml:space="preserve">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898"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899"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900" w:author="Raymond Castellino" w:date="2015-11-06T10:23:00Z">
        <w:r w:rsidDel="00DC5EF1">
          <w:rPr>
            <w:rFonts w:ascii="Times New Roman"/>
            <w:sz w:val="24"/>
            <w:szCs w:val="24"/>
          </w:rPr>
          <w:tab/>
        </w:r>
      </w:del>
      <w:r>
        <w:rPr>
          <w:rFonts w:ascii="Times New Roman"/>
          <w:sz w:val="24"/>
          <w:szCs w:val="24"/>
        </w:rPr>
        <w:t>intervention or obstetrician on</w:t>
      </w:r>
      <w:del w:id="901"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902"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903"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904" w:author="Raymond Castellino" w:date="2015-11-06T10:24:00Z">
        <w:r w:rsidDel="00DC5EF1">
          <w:rPr>
            <w:rFonts w:ascii="Times New Roman"/>
            <w:sz w:val="24"/>
            <w:szCs w:val="24"/>
          </w:rPr>
          <w:delText>his/</w:delText>
        </w:r>
      </w:del>
      <w:r>
        <w:rPr>
          <w:rFonts w:ascii="Times New Roman"/>
          <w:sz w:val="24"/>
          <w:szCs w:val="24"/>
        </w:rPr>
        <w:t>her intention</w:t>
      </w:r>
      <w:ins w:id="905" w:author="Raymond Castellino" w:date="2015-11-06T10:24:00Z">
        <w:r w:rsidR="00DC5EF1">
          <w:rPr>
            <w:rFonts w:ascii="Times New Roman"/>
            <w:sz w:val="24"/>
            <w:szCs w:val="24"/>
          </w:rPr>
          <w:t>,</w:t>
        </w:r>
      </w:ins>
      <w:r>
        <w:rPr>
          <w:rFonts w:ascii="Times New Roman"/>
          <w:sz w:val="24"/>
          <w:szCs w:val="24"/>
        </w:rPr>
        <w:t xml:space="preserve"> I state what I think </w:t>
      </w:r>
      <w:del w:id="906" w:author="Raymond Castellino" w:date="2015-11-06T10:24:00Z">
        <w:r w:rsidDel="00DC5EF1">
          <w:rPr>
            <w:rFonts w:ascii="Times New Roman"/>
            <w:sz w:val="24"/>
            <w:szCs w:val="24"/>
          </w:rPr>
          <w:delText xml:space="preserve">they </w:delText>
        </w:r>
      </w:del>
      <w:ins w:id="907"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908" w:author="Raymond Castellino" w:date="2015-11-06T10:24:00Z">
        <w:r w:rsidDel="00DC5EF1">
          <w:rPr>
            <w:rFonts w:ascii="Times New Roman"/>
            <w:sz w:val="24"/>
            <w:szCs w:val="24"/>
          </w:rPr>
          <w:delText xml:space="preserve">they </w:delText>
        </w:r>
      </w:del>
      <w:ins w:id="909" w:author="Raymond Castellino" w:date="2015-11-06T10:24:00Z">
        <w:r w:rsidR="00DC5EF1">
          <w:rPr>
            <w:rFonts w:ascii="Times New Roman"/>
            <w:sz w:val="24"/>
            <w:szCs w:val="24"/>
          </w:rPr>
          <w:t xml:space="preserve">she </w:t>
        </w:r>
      </w:ins>
      <w:del w:id="910" w:author="Raymond Castellino" w:date="2015-11-06T10:24:00Z">
        <w:r w:rsidDel="00DC5EF1">
          <w:rPr>
            <w:rFonts w:ascii="Times New Roman"/>
            <w:sz w:val="24"/>
            <w:szCs w:val="24"/>
          </w:rPr>
          <w:delText xml:space="preserve">have </w:delText>
        </w:r>
      </w:del>
      <w:ins w:id="911"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12" w:author="Raymond Castellino" w:date="2015-11-06T10:24:00Z">
        <w:r w:rsidDel="00DC5EF1">
          <w:rPr>
            <w:rFonts w:ascii="Times New Roman"/>
            <w:sz w:val="24"/>
            <w:szCs w:val="24"/>
          </w:rPr>
          <w:delText xml:space="preserve">they </w:delText>
        </w:r>
      </w:del>
      <w:ins w:id="913" w:author="Raymond Castellino" w:date="2015-11-06T10:24:00Z">
        <w:r w:rsidR="00DC5EF1">
          <w:rPr>
            <w:rFonts w:ascii="Times New Roman"/>
            <w:sz w:val="24"/>
            <w:szCs w:val="24"/>
          </w:rPr>
          <w:t xml:space="preserve">she </w:t>
        </w:r>
      </w:ins>
      <w:r>
        <w:rPr>
          <w:rFonts w:ascii="Times New Roman"/>
          <w:sz w:val="24"/>
          <w:szCs w:val="24"/>
        </w:rPr>
        <w:t xml:space="preserve">might do as </w:t>
      </w:r>
      <w:del w:id="914" w:author="Raymond Castellino" w:date="2015-11-06T10:24:00Z">
        <w:r w:rsidDel="00DC5EF1">
          <w:rPr>
            <w:rFonts w:ascii="Times New Roman"/>
            <w:sz w:val="24"/>
            <w:szCs w:val="24"/>
          </w:rPr>
          <w:delText xml:space="preserve">they </w:delText>
        </w:r>
      </w:del>
      <w:ins w:id="915" w:author="Raymond Castellino" w:date="2015-11-06T10:24:00Z">
        <w:r w:rsidR="00DC5EF1">
          <w:rPr>
            <w:rFonts w:ascii="Times New Roman"/>
            <w:sz w:val="24"/>
            <w:szCs w:val="24"/>
          </w:rPr>
          <w:t xml:space="preserve">she </w:t>
        </w:r>
      </w:ins>
      <w:r>
        <w:rPr>
          <w:rFonts w:ascii="Times New Roman"/>
          <w:sz w:val="24"/>
          <w:szCs w:val="24"/>
        </w:rPr>
        <w:t>continue</w:t>
      </w:r>
      <w:ins w:id="916"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17"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18" w:author="Raymond Castellino" w:date="2015-11-06T10:25:00Z">
        <w:r w:rsidDel="00DC5EF1">
          <w:rPr>
            <w:rFonts w:ascii="Times New Roman"/>
            <w:sz w:val="24"/>
            <w:szCs w:val="24"/>
          </w:rPr>
          <w:delText xml:space="preserve">their </w:delText>
        </w:r>
      </w:del>
      <w:ins w:id="919"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746F55" w:rsidRDefault="00746F55">
      <w:pPr>
        <w:pStyle w:val="Default"/>
        <w:ind w:right="720"/>
        <w:rPr>
          <w:rFonts w:ascii="Times New Roman" w:eastAsia="Times New Roman" w:hAnsi="Times New Roman" w:cs="Times New Roman"/>
          <w:sz w:val="24"/>
          <w:szCs w:val="24"/>
        </w:rPr>
      </w:pPr>
    </w:p>
    <w:p w:rsidR="00746F55" w:rsidDel="00862433" w:rsidRDefault="008A5D1C">
      <w:pPr>
        <w:pStyle w:val="Default"/>
        <w:ind w:right="720"/>
        <w:rPr>
          <w:del w:id="920" w:author="Raymond Castellino" w:date="2015-11-06T12:27:00Z"/>
          <w:rFonts w:ascii="Times New Roman" w:eastAsia="Times New Roman" w:hAnsi="Times New Roman" w:cs="Times New Roman"/>
          <w:b/>
          <w:bCs/>
          <w:sz w:val="24"/>
          <w:szCs w:val="24"/>
        </w:rPr>
      </w:pPr>
      <w:del w:id="921"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22" w:author="Raymond Castellino" w:date="2015-11-06T12:27:00Z"/>
          <w:rFonts w:ascii="Times New Roman" w:eastAsia="Times New Roman" w:hAnsi="Times New Roman" w:cs="Times New Roman"/>
          <w:sz w:val="24"/>
          <w:szCs w:val="24"/>
        </w:rPr>
      </w:pPr>
      <w:del w:id="923"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24" w:author="Raymond Castellino" w:date="2015-11-06T12:27:00Z"/>
          <w:rFonts w:ascii="Times" w:eastAsia="Times" w:hAnsi="Times" w:cs="Times"/>
          <w:sz w:val="24"/>
          <w:szCs w:val="24"/>
        </w:rPr>
      </w:pPr>
    </w:p>
    <w:p w:rsidR="00746F55" w:rsidDel="00862433" w:rsidRDefault="008A5D1C">
      <w:pPr>
        <w:pStyle w:val="Default"/>
        <w:ind w:right="720"/>
        <w:rPr>
          <w:del w:id="925" w:author="Raymond Castellino" w:date="2015-11-06T12:27:00Z"/>
          <w:rFonts w:ascii="Times New Roman" w:eastAsia="Times New Roman" w:hAnsi="Times New Roman" w:cs="Times New Roman"/>
          <w:sz w:val="24"/>
          <w:szCs w:val="24"/>
        </w:rPr>
      </w:pPr>
      <w:del w:id="926"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27"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8" w:author="Raymond Castellino" w:date="2015-11-06T12:27:00Z"/>
          <w:rFonts w:ascii="Times New Roman" w:eastAsia="Times New Roman" w:hAnsi="Times New Roman" w:cs="Times New Roman"/>
          <w:sz w:val="24"/>
          <w:szCs w:val="24"/>
        </w:rPr>
      </w:pPr>
      <w:del w:id="929"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30"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31" w:author="Raymond Castellino" w:date="2015-11-06T12:27:00Z"/>
          <w:rFonts w:ascii="Times New Roman" w:eastAsia="Times New Roman" w:hAnsi="Times New Roman" w:cs="Times New Roman"/>
          <w:sz w:val="24"/>
          <w:szCs w:val="24"/>
        </w:rPr>
      </w:pPr>
      <w:del w:id="932"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33"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34" w:author="Raymond Castellino" w:date="2015-11-06T12:27:00Z"/>
          <w:rFonts w:ascii="Times New Roman" w:eastAsia="Times New Roman" w:hAnsi="Times New Roman" w:cs="Times New Roman"/>
          <w:sz w:val="24"/>
          <w:szCs w:val="24"/>
        </w:rPr>
      </w:pPr>
      <w:del w:id="935"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746F55" w:rsidRDefault="00746F55">
      <w:pPr>
        <w:pStyle w:val="Default"/>
        <w:ind w:right="720"/>
        <w:rPr>
          <w:rFonts w:ascii="Times New Roman" w:eastAsia="Times New Roman" w:hAnsi="Times New Roman" w:cs="Times New Roman"/>
          <w:sz w:val="24"/>
          <w:szCs w:val="24"/>
        </w:rPr>
      </w:pPr>
    </w:p>
    <w:p w:rsidR="00746F55" w:rsidDel="00DC5EF1" w:rsidRDefault="00746F55">
      <w:pPr>
        <w:pStyle w:val="Default"/>
        <w:ind w:right="720"/>
        <w:rPr>
          <w:del w:id="936" w:author="Raymond Castellino" w:date="2015-11-06T10:2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w:t>
      </w:r>
      <w:proofErr w:type="gramStart"/>
      <w:r>
        <w:rPr>
          <w:rFonts w:ascii="Times New Roman"/>
          <w:sz w:val="24"/>
          <w:szCs w:val="24"/>
        </w:rPr>
        <w:t>are</w:t>
      </w:r>
      <w:proofErr w:type="gramEnd"/>
      <w:r>
        <w:rPr>
          <w:rFonts w:ascii="Times New Roman"/>
          <w:sz w:val="24"/>
          <w:szCs w:val="24"/>
        </w:rPr>
        <w:t xml:space="preserv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37"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38"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39"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1999, Claudia </w:t>
      </w:r>
      <w:proofErr w:type="spellStart"/>
      <w:r>
        <w:rPr>
          <w:rFonts w:ascii="Times New Roman"/>
          <w:sz w:val="24"/>
          <w:szCs w:val="24"/>
        </w:rPr>
        <w:t>Schallar</w:t>
      </w:r>
      <w:proofErr w:type="spellEnd"/>
      <w:r>
        <w:rPr>
          <w:rFonts w:ascii="Times New Roman"/>
          <w:sz w:val="24"/>
          <w:szCs w:val="24"/>
        </w:rPr>
        <w:t>-Kohler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B71A27">
      <w:pPr>
        <w:pStyle w:val="Default"/>
        <w:ind w:right="720"/>
        <w:rPr>
          <w:rFonts w:ascii="Times New Roman" w:eastAsia="Times New Roman" w:hAnsi="Times New Roman" w:cs="Times New Roman"/>
          <w:b/>
          <w:sz w:val="24"/>
          <w:szCs w:val="24"/>
          <w:u w:val="single"/>
          <w:rPrChange w:id="940" w:author="Raymond Castellino" w:date="2015-11-06T12:27:00Z">
            <w:rPr>
              <w:rFonts w:ascii="Times New Roman" w:eastAsia="Times New Roman" w:hAnsi="Times New Roman" w:cs="Times New Roman"/>
              <w:sz w:val="24"/>
              <w:szCs w:val="24"/>
              <w:u w:val="single"/>
            </w:rPr>
          </w:rPrChange>
        </w:rPr>
      </w:pPr>
      <w:r w:rsidRPr="00B71A27">
        <w:rPr>
          <w:rFonts w:ascii="Times New Roman"/>
          <w:b/>
          <w:sz w:val="24"/>
          <w:szCs w:val="24"/>
          <w:u w:val="single"/>
          <w:rPrChange w:id="941"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w:t>
      </w:r>
      <w:proofErr w:type="gramStart"/>
      <w:r>
        <w:rPr>
          <w:rFonts w:ascii="Times New Roman"/>
          <w:sz w:val="24"/>
          <w:szCs w:val="24"/>
        </w:rPr>
        <w:t>participants</w:t>
      </w:r>
      <w:proofErr w:type="gramEnd"/>
      <w:r>
        <w:rPr>
          <w:rFonts w:ascii="Times New Roman"/>
          <w:sz w:val="24"/>
          <w:szCs w:val="24"/>
        </w:rPr>
        <w:t xml:space="preserve">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Whatever the safety issues are, it is imperative that they be addressed directly. Be sure to hold to the principles of the process workshop. These principles will act as guidelines to build the safety. If it does not become clear whose turn it is, I take the discovery process to a </w:t>
      </w:r>
      <w:proofErr w:type="gramStart"/>
      <w:r>
        <w:rPr>
          <w:rFonts w:ascii="Times New Roman"/>
          <w:sz w:val="24"/>
          <w:szCs w:val="24"/>
        </w:rPr>
        <w:t>higher level</w:t>
      </w:r>
      <w:proofErr w:type="gramEnd"/>
      <w:r>
        <w:rPr>
          <w:rFonts w:ascii="Times New Roman"/>
          <w:sz w:val="24"/>
          <w:szCs w:val="24"/>
        </w:rPr>
        <w:t xml:space="preserve">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B71A27">
      <w:pPr>
        <w:pStyle w:val="Default"/>
        <w:ind w:right="720"/>
        <w:rPr>
          <w:rFonts w:ascii="Times New Roman" w:eastAsia="Times New Roman" w:hAnsi="Times New Roman" w:cs="Times New Roman"/>
          <w:b/>
          <w:sz w:val="24"/>
          <w:szCs w:val="24"/>
          <w:u w:val="single"/>
          <w:rPrChange w:id="942" w:author="Raymond Castellino" w:date="2015-11-06T12:27:00Z">
            <w:rPr>
              <w:rFonts w:ascii="Times New Roman" w:eastAsia="Times New Roman" w:hAnsi="Times New Roman" w:cs="Times New Roman"/>
              <w:sz w:val="24"/>
              <w:szCs w:val="24"/>
              <w:u w:val="single"/>
            </w:rPr>
          </w:rPrChange>
        </w:rPr>
      </w:pPr>
      <w:proofErr w:type="spellStart"/>
      <w:r w:rsidRPr="00B71A27">
        <w:rPr>
          <w:rFonts w:ascii="Times New Roman"/>
          <w:b/>
          <w:sz w:val="24"/>
          <w:szCs w:val="24"/>
          <w:u w:val="single"/>
          <w:lang w:val="es-ES_tradnl"/>
          <w:rPrChange w:id="943" w:author="Raymond Castellino" w:date="2015-11-06T12:27:00Z">
            <w:rPr>
              <w:rFonts w:ascii="Times New Roman"/>
              <w:sz w:val="24"/>
              <w:szCs w:val="24"/>
              <w:u w:val="single"/>
              <w:lang w:val="es-ES_tradnl"/>
            </w:rPr>
          </w:rPrChange>
        </w:rPr>
        <w:t>Level</w:t>
      </w:r>
      <w:proofErr w:type="spellEnd"/>
      <w:r w:rsidRPr="00B71A27">
        <w:rPr>
          <w:rFonts w:ascii="Times New Roman"/>
          <w:b/>
          <w:sz w:val="24"/>
          <w:szCs w:val="24"/>
          <w:u w:val="single"/>
          <w:lang w:val="es-ES_tradnl"/>
          <w:rPrChange w:id="944" w:author="Raymond Castellino" w:date="2015-11-06T12:27:00Z">
            <w:rPr>
              <w:rFonts w:ascii="Times New Roman"/>
              <w:sz w:val="24"/>
              <w:szCs w:val="24"/>
              <w:u w:val="single"/>
              <w:lang w:val="es-ES_tradnl"/>
            </w:rPr>
          </w:rPrChange>
        </w:rPr>
        <w:t xml:space="preserve"> II </w:t>
      </w:r>
      <w:proofErr w:type="spellStart"/>
      <w:r w:rsidRPr="00B71A27">
        <w:rPr>
          <w:rFonts w:ascii="Times New Roman"/>
          <w:b/>
          <w:sz w:val="24"/>
          <w:szCs w:val="24"/>
          <w:u w:val="single"/>
          <w:lang w:val="es-ES_tradnl"/>
          <w:rPrChange w:id="945" w:author="Raymond Castellino" w:date="2015-11-06T12:27:00Z">
            <w:rPr>
              <w:rFonts w:ascii="Times New Roman"/>
              <w:sz w:val="24"/>
              <w:szCs w:val="24"/>
              <w:u w:val="single"/>
              <w:lang w:val="es-ES_tradnl"/>
            </w:rPr>
          </w:rPrChange>
        </w:rPr>
        <w:t>Negotiation</w:t>
      </w:r>
      <w:proofErr w:type="spellEnd"/>
      <w:r w:rsidRPr="00B71A27">
        <w:rPr>
          <w:rFonts w:ascii="Times New Roman"/>
          <w:b/>
          <w:sz w:val="24"/>
          <w:szCs w:val="24"/>
          <w:u w:val="single"/>
          <w:lang w:val="es-ES_tradnl"/>
          <w:rPrChange w:id="946" w:author="Raymond Castellino" w:date="2015-11-06T12:27:00Z">
            <w:rPr>
              <w:rFonts w:ascii="Times New Roman"/>
              <w:sz w:val="24"/>
              <w:szCs w:val="24"/>
              <w:u w:val="single"/>
              <w:lang w:val="es-ES_tradnl"/>
            </w:rPr>
          </w:rPrChange>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 xml:space="preserve">s turn. If it appears to me that the person is acting as if it is their turn before </w:t>
      </w:r>
      <w:proofErr w:type="gramStart"/>
      <w:r>
        <w:rPr>
          <w:rFonts w:ascii="Times New Roman"/>
          <w:sz w:val="24"/>
          <w:szCs w:val="24"/>
        </w:rPr>
        <w:t>this is affirmed by the group</w:t>
      </w:r>
      <w:proofErr w:type="gramEnd"/>
      <w:r>
        <w:rPr>
          <w:rFonts w:ascii="Times New Roman"/>
          <w:sz w:val="24"/>
          <w:szCs w:val="24"/>
        </w:rPr>
        <w:t>,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47" w:author="Raymond Castellino" w:date="2015-11-06T10:33:00Z"/>
        </w:numPr>
        <w:tabs>
          <w:tab w:val="left" w:pos="5560"/>
        </w:tabs>
        <w:ind w:right="720"/>
        <w:rPr>
          <w:rFonts w:ascii="Times New Roman" w:eastAsia="Times New Roman" w:hAnsi="Times New Roman" w:cs="Times New Roman"/>
          <w:sz w:val="24"/>
          <w:szCs w:val="24"/>
        </w:rPr>
      </w:pPr>
      <w:del w:id="948"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49" w:author="Raymond Castellino" w:date="2015-11-06T10:33:00Z"/>
        </w:numPr>
        <w:ind w:right="720"/>
        <w:rPr>
          <w:rFonts w:ascii="Times New Roman" w:eastAsia="Times New Roman" w:hAnsi="Times New Roman" w:cs="Times New Roman"/>
          <w:sz w:val="24"/>
          <w:szCs w:val="24"/>
        </w:rPr>
      </w:pPr>
      <w:del w:id="950"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51"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52"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53"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54"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55"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56"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57"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58"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59" w:author="Raymond Castellino" w:date="2015-11-06T10:31:00Z">
        <w:r w:rsidR="00DC5EF1">
          <w:rPr>
            <w:rFonts w:ascii="Times New Roman"/>
            <w:sz w:val="24"/>
            <w:szCs w:val="24"/>
          </w:rPr>
          <w:t>.</w:t>
        </w:r>
      </w:ins>
      <w:del w:id="960"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61" w:author="Raymond Castellino" w:date="2015-11-06T10:34:00Z">
        <w:r w:rsidDel="00DC5EF1">
          <w:rPr>
            <w:rFonts w:ascii="Times New Roman"/>
            <w:sz w:val="24"/>
            <w:szCs w:val="24"/>
          </w:rPr>
          <w:delText xml:space="preserve">them </w:delText>
        </w:r>
      </w:del>
      <w:ins w:id="962"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63" w:author="Raymond Castellino" w:date="2015-11-06T12:55:00Z">
        <w:r w:rsidDel="00494248">
          <w:rPr>
            <w:rFonts w:ascii="Times New Roman"/>
            <w:sz w:val="24"/>
            <w:szCs w:val="24"/>
          </w:rPr>
          <w:delText xml:space="preserve">causing an acceleration </w:delText>
        </w:r>
      </w:del>
      <w:ins w:id="964" w:author="Raymond Castellino" w:date="2015-11-06T12:55:00Z">
        <w:r w:rsidR="00494248">
          <w:rPr>
            <w:rFonts w:ascii="Times New Roman"/>
            <w:sz w:val="24"/>
            <w:szCs w:val="24"/>
          </w:rPr>
          <w:t>accelerating</w:t>
        </w:r>
        <w:r w:rsidR="00494248">
          <w:rPr>
            <w:rFonts w:ascii="Times New Roman"/>
            <w:sz w:val="24"/>
            <w:szCs w:val="24"/>
          </w:rPr>
          <w:t xml:space="preserve"> her</w:t>
        </w:r>
        <w:r w:rsidR="00494248">
          <w:rPr>
            <w:rFonts w:ascii="Times New Roman"/>
            <w:sz w:val="24"/>
            <w:szCs w:val="24"/>
          </w:rPr>
          <w:t xml:space="preserve"> </w:t>
        </w:r>
      </w:ins>
      <w:r>
        <w:rPr>
          <w:rFonts w:ascii="Times New Roman"/>
          <w:sz w:val="24"/>
          <w:szCs w:val="24"/>
        </w:rPr>
        <w:t xml:space="preserve">into her own material, thus driving </w:t>
      </w:r>
      <w:del w:id="965" w:author="Raymond Castellino" w:date="2015-11-06T12:55:00Z">
        <w:r w:rsidDel="00494248">
          <w:rPr>
            <w:rFonts w:ascii="Times New Roman"/>
            <w:sz w:val="24"/>
            <w:szCs w:val="24"/>
          </w:rPr>
          <w:delText>the client</w:delText>
        </w:r>
      </w:del>
      <w:ins w:id="966"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67" w:author="Raymond Castellino" w:date="2015-11-06T10:35:00Z">
        <w:r w:rsidDel="00A431B2">
          <w:rPr>
            <w:rFonts w:ascii="Times New Roman"/>
            <w:sz w:val="24"/>
            <w:szCs w:val="24"/>
          </w:rPr>
          <w:delText xml:space="preserve">affective </w:delText>
        </w:r>
      </w:del>
      <w:ins w:id="968"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69" w:author="Raymond Castellino" w:date="2015-11-06T10:35:00Z">
        <w:r w:rsidR="00A431B2">
          <w:rPr>
            <w:rFonts w:ascii="Times New Roman"/>
            <w:sz w:val="24"/>
            <w:szCs w:val="24"/>
          </w:rPr>
          <w:t xml:space="preserve"> s</w:t>
        </w:r>
      </w:ins>
      <w:del w:id="970"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71"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72" w:author="Unknown"/>
        </w:numPr>
        <w:ind w:right="720"/>
        <w:rPr>
          <w:rFonts w:ascii="Times New Roman" w:eastAsia="Times New Roman" w:hAnsi="Times New Roman" w:cs="Times New Roman"/>
          <w:sz w:val="24"/>
          <w:szCs w:val="24"/>
        </w:rPr>
      </w:pPr>
      <w:r>
        <w:rPr>
          <w:rFonts w:ascii="Times New Roman"/>
          <w:sz w:val="24"/>
          <w:szCs w:val="24"/>
        </w:rPr>
        <w:t xml:space="preserve">Have participants with </w:t>
      </w:r>
      <w:proofErr w:type="spellStart"/>
      <w:r>
        <w:rPr>
          <w:rFonts w:ascii="Times New Roman"/>
          <w:sz w:val="24"/>
          <w:szCs w:val="24"/>
        </w:rPr>
        <w:t>craniosacral</w:t>
      </w:r>
      <w:proofErr w:type="spellEnd"/>
      <w:r>
        <w:rPr>
          <w:rFonts w:ascii="Times New Roman"/>
          <w:sz w:val="24"/>
          <w:szCs w:val="24"/>
        </w:rPr>
        <w:t xml:space="preserve">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73"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74"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75"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76"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77"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78"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w:t>
      </w:r>
      <w:proofErr w:type="gramStart"/>
      <w:r>
        <w:rPr>
          <w:rFonts w:ascii="Times New Roman"/>
          <w:sz w:val="24"/>
          <w:szCs w:val="24"/>
        </w:rPr>
        <w:t>.5 minute</w:t>
      </w:r>
      <w:proofErr w:type="gramEnd"/>
      <w:r>
        <w:rPr>
          <w:rFonts w:ascii="Times New Roman"/>
          <w:sz w:val="24"/>
          <w:szCs w:val="24"/>
        </w:rPr>
        <w:t xml:space="preserv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w:t>
      </w:r>
      <w:proofErr w:type="gramStart"/>
      <w:r>
        <w:rPr>
          <w:rFonts w:ascii="Times New Roman"/>
          <w:sz w:val="24"/>
          <w:szCs w:val="24"/>
        </w:rPr>
        <w:t>heart</w:t>
      </w:r>
      <w:proofErr w:type="gramEnd"/>
      <w:r>
        <w:rPr>
          <w:rFonts w:ascii="Times New Roman"/>
          <w:sz w:val="24"/>
          <w:szCs w:val="24"/>
        </w:rPr>
        <w:t xml:space="preserve">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79" w:author="Raymond Castellino" w:date="2015-11-06T10:44:00Z">
        <w:r w:rsidDel="00314C2E">
          <w:rPr>
            <w:rFonts w:ascii="Times New Roman"/>
            <w:sz w:val="24"/>
            <w:szCs w:val="24"/>
          </w:rPr>
          <w:delText xml:space="preserve">, that allows this magical entrainment to happen. It is the group entrainment with the long tide </w:delText>
        </w:r>
      </w:del>
      <w:ins w:id="980"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81"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82"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83" w:author="Unknown"/>
        </w:numPr>
        <w:ind w:right="720"/>
        <w:rPr>
          <w:rFonts w:ascii="Times New Roman" w:eastAsia="Times New Roman" w:hAnsi="Times New Roman" w:cs="Times New Roman"/>
          <w:sz w:val="24"/>
          <w:szCs w:val="24"/>
        </w:rPr>
      </w:pPr>
      <w:r>
        <w:rPr>
          <w:rFonts w:ascii="Times New Roman"/>
          <w:sz w:val="24"/>
          <w:szCs w:val="24"/>
        </w:rPr>
        <w:t xml:space="preserve">Birth style, i.e., </w:t>
      </w:r>
      <w:proofErr w:type="spellStart"/>
      <w:r>
        <w:rPr>
          <w:rFonts w:ascii="Times New Roman"/>
          <w:sz w:val="24"/>
          <w:szCs w:val="24"/>
        </w:rPr>
        <w:t>unmedicated</w:t>
      </w:r>
      <w:proofErr w:type="spellEnd"/>
      <w:r>
        <w:rPr>
          <w:rFonts w:ascii="Times New Roman"/>
          <w:sz w:val="24"/>
          <w:szCs w:val="24"/>
        </w:rPr>
        <w:t xml:space="preserve"> vaginal birth, hospital birth, anesthesia, forceps, c-section, multiple birth, premature, etc.;</w:t>
      </w:r>
    </w:p>
    <w:p w:rsidR="002F1290" w:rsidRDefault="008A5D1C">
      <w:pPr>
        <w:pStyle w:val="Default"/>
        <w:numPr>
          <w:ilvl w:val="0"/>
          <w:numId w:val="40"/>
          <w:ins w:id="984"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85"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86"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987"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988"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proofErr w:type="gramStart"/>
      <w:r>
        <w:rPr>
          <w:rFonts w:ascii="Times New Roman"/>
          <w:b/>
          <w:bCs/>
          <w:sz w:val="24"/>
          <w:szCs w:val="24"/>
        </w:rPr>
        <w:t>Intention, Contract, Resourcing.</w:t>
      </w:r>
      <w:proofErr w:type="gramEnd"/>
      <w:r>
        <w:rPr>
          <w:rFonts w:ascii="Times New Roman"/>
          <w:b/>
          <w:bCs/>
          <w:sz w:val="24"/>
          <w:szCs w:val="24"/>
        </w:rPr>
        <w:t xml:space="preserve"> ANS Balance</w:t>
      </w:r>
      <w:del w:id="989"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990"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991" w:author="Raymond Castellino" w:date="2015-11-06T10:46:00Z">
        <w:r w:rsidR="00314C2E">
          <w:rPr>
            <w:rFonts w:ascii="Times New Roman"/>
            <w:sz w:val="24"/>
            <w:szCs w:val="24"/>
          </w:rPr>
          <w:t xml:space="preserve">: </w:t>
        </w:r>
      </w:ins>
      <w:del w:id="992" w:author="Raymond Castellino" w:date="2015-11-06T10:46:00Z">
        <w:r w:rsidDel="00314C2E">
          <w:rPr>
            <w:rFonts w:ascii="Times New Roman"/>
            <w:sz w:val="24"/>
            <w:szCs w:val="24"/>
          </w:rPr>
          <w:delText>. T</w:delText>
        </w:r>
      </w:del>
      <w:ins w:id="993"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proofErr w:type="spellStart"/>
      <w:r>
        <w:rPr>
          <w:rFonts w:ascii="Times New Roman"/>
          <w:sz w:val="24"/>
          <w:szCs w:val="24"/>
        </w:rPr>
        <w:t>Ahhhhh</w:t>
      </w:r>
      <w:proofErr w:type="spellEnd"/>
      <w:r>
        <w:rPr>
          <w:rFonts w:ascii="Times New Roman"/>
          <w:sz w:val="24"/>
          <w:szCs w:val="24"/>
        </w:rPr>
        <w:t>.</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proofErr w:type="spellStart"/>
      <w:r>
        <w:rPr>
          <w:rFonts w:ascii="Times New Roman"/>
          <w:sz w:val="24"/>
          <w:szCs w:val="24"/>
        </w:rPr>
        <w:t>ve</w:t>
      </w:r>
      <w:proofErr w:type="spellEnd"/>
      <w:r>
        <w:rPr>
          <w:rFonts w:ascii="Times New Roman"/>
          <w:sz w:val="24"/>
          <w:szCs w:val="24"/>
        </w:rPr>
        <w:t xml:space="preser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994"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995"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996" w:author="Raymond Castellino" w:date="2015-11-06T10:46:00Z">
        <w:r w:rsidDel="00314C2E">
          <w:rPr>
            <w:rFonts w:ascii="Times New Roman"/>
            <w:sz w:val="24"/>
            <w:szCs w:val="24"/>
          </w:rPr>
          <w:delText>the turn</w:delText>
        </w:r>
      </w:del>
      <w:ins w:id="997" w:author="Raymond Castellino" w:date="2015-11-06T10:46:00Z">
        <w:r w:rsidR="00314C2E">
          <w:rPr>
            <w:rFonts w:ascii="Times New Roman"/>
            <w:sz w:val="24"/>
            <w:szCs w:val="24"/>
          </w:rPr>
          <w:t>she</w:t>
        </w:r>
      </w:ins>
      <w:del w:id="998" w:author="Raymond Castellino" w:date="2015-11-06T10:46:00Z">
        <w:r w:rsidDel="00314C2E">
          <w:rPr>
            <w:rFonts w:ascii="Times New Roman"/>
            <w:sz w:val="24"/>
            <w:szCs w:val="24"/>
          </w:rPr>
          <w:delText xml:space="preserve"> person</w:delText>
        </w:r>
      </w:del>
      <w:ins w:id="999" w:author="Raymond Castellino" w:date="2015-11-06T10:47:00Z">
        <w:r w:rsidR="00314C2E">
          <w:rPr>
            <w:rFonts w:ascii="Times New Roman"/>
            <w:sz w:val="24"/>
            <w:szCs w:val="24"/>
          </w:rPr>
          <w:t xml:space="preserve"> has</w:t>
        </w:r>
      </w:ins>
      <w:r>
        <w:rPr>
          <w:rFonts w:ascii="Times New Roman"/>
          <w:sz w:val="24"/>
          <w:szCs w:val="24"/>
        </w:rPr>
        <w:t xml:space="preserve"> met </w:t>
      </w:r>
      <w:del w:id="1000"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1001"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1002" w:author="Raymond Castellino" w:date="2015-11-06T10:47:00Z">
        <w:r w:rsidR="003C6CBA">
          <w:rPr>
            <w:rFonts w:ascii="Times New Roman"/>
            <w:sz w:val="24"/>
            <w:szCs w:val="24"/>
          </w:rPr>
          <w:t>M</w:t>
        </w:r>
      </w:ins>
      <w:del w:id="1003"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1004" w:author="Raymond Castellino" w:date="2015-11-06T10:48:00Z">
        <w:r w:rsidR="003C6CBA">
          <w:rPr>
            <w:rFonts w:ascii="Times New Roman"/>
            <w:sz w:val="24"/>
            <w:szCs w:val="24"/>
          </w:rPr>
          <w:t>. In response to this,</w:t>
        </w:r>
      </w:ins>
      <w:del w:id="1005"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1006"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1007"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1008"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1009"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10"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1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12"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13"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14"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15"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16" w:author="Raymond Castellino" w:date="2015-11-06T10:50:00Z">
        <w:r w:rsidDel="003C6CBA">
          <w:rPr>
            <w:rFonts w:ascii="Times New Roman"/>
            <w:sz w:val="24"/>
            <w:szCs w:val="24"/>
          </w:rPr>
          <w:delText>,</w:delText>
        </w:r>
      </w:del>
      <w:r>
        <w:rPr>
          <w:rFonts w:ascii="Times New Roman"/>
          <w:sz w:val="24"/>
          <w:szCs w:val="24"/>
        </w:rPr>
        <w:t xml:space="preserve"> speak</w:t>
      </w:r>
      <w:ins w:id="1017"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18" w:author="Raymond Castellino" w:date="2015-11-06T10:50:00Z">
        <w:r w:rsidDel="003C6CBA">
          <w:rPr>
            <w:rFonts w:ascii="Times New Roman"/>
            <w:sz w:val="24"/>
            <w:szCs w:val="24"/>
          </w:rPr>
          <w:delText xml:space="preserve">They </w:delText>
        </w:r>
      </w:del>
      <w:ins w:id="1019" w:author="Raymond Castellino" w:date="2015-11-06T10:50:00Z">
        <w:r w:rsidR="003C6CBA">
          <w:rPr>
            <w:rFonts w:ascii="Times New Roman"/>
            <w:sz w:val="24"/>
            <w:szCs w:val="24"/>
          </w:rPr>
          <w:t xml:space="preserve">She </w:t>
        </w:r>
      </w:ins>
      <w:r>
        <w:rPr>
          <w:rFonts w:ascii="Times New Roman"/>
          <w:sz w:val="24"/>
          <w:szCs w:val="24"/>
        </w:rPr>
        <w:t>speak</w:t>
      </w:r>
      <w:ins w:id="1020" w:author="Raymond Castellino" w:date="2015-11-06T10:50:00Z">
        <w:r w:rsidR="003C6CBA">
          <w:rPr>
            <w:rFonts w:ascii="Times New Roman"/>
            <w:sz w:val="24"/>
            <w:szCs w:val="24"/>
          </w:rPr>
          <w:t>s</w:t>
        </w:r>
      </w:ins>
      <w:r>
        <w:rPr>
          <w:rFonts w:ascii="Times New Roman"/>
          <w:sz w:val="24"/>
          <w:szCs w:val="24"/>
        </w:rPr>
        <w:t xml:space="preserve"> what </w:t>
      </w:r>
      <w:del w:id="1021" w:author="Raymond Castellino" w:date="2015-11-06T10:50:00Z">
        <w:r w:rsidDel="003C6CBA">
          <w:rPr>
            <w:rFonts w:ascii="Times New Roman"/>
            <w:sz w:val="24"/>
            <w:szCs w:val="24"/>
          </w:rPr>
          <w:delText xml:space="preserve">they </w:delText>
        </w:r>
      </w:del>
      <w:ins w:id="1022" w:author="Raymond Castellino" w:date="2015-11-06T10:50:00Z">
        <w:r w:rsidR="003C6CBA">
          <w:rPr>
            <w:rFonts w:ascii="Times New Roman"/>
            <w:sz w:val="24"/>
            <w:szCs w:val="24"/>
          </w:rPr>
          <w:t xml:space="preserve">she </w:t>
        </w:r>
      </w:ins>
      <w:r>
        <w:rPr>
          <w:rFonts w:ascii="Times New Roman"/>
          <w:sz w:val="24"/>
          <w:szCs w:val="24"/>
        </w:rPr>
        <w:t>discover</w:t>
      </w:r>
      <w:ins w:id="1023" w:author="Raymond Castellino" w:date="2015-11-06T10:50:00Z">
        <w:r w:rsidR="003C6CBA">
          <w:rPr>
            <w:rFonts w:ascii="Times New Roman"/>
            <w:sz w:val="24"/>
            <w:szCs w:val="24"/>
          </w:rPr>
          <w:t>s</w:t>
        </w:r>
      </w:ins>
      <w:r>
        <w:rPr>
          <w:rFonts w:ascii="Times New Roman"/>
          <w:sz w:val="24"/>
          <w:szCs w:val="24"/>
        </w:rPr>
        <w:t xml:space="preserve"> in that moment. </w:t>
      </w:r>
      <w:del w:id="1024" w:author="Raymond Castellino" w:date="2015-11-06T10:50:00Z">
        <w:r w:rsidDel="003C6CBA">
          <w:rPr>
            <w:rFonts w:ascii="Times New Roman"/>
            <w:sz w:val="24"/>
            <w:szCs w:val="24"/>
          </w:rPr>
          <w:delText xml:space="preserve">They </w:delText>
        </w:r>
      </w:del>
      <w:ins w:id="1025" w:author="Raymond Castellino" w:date="2015-11-06T10:50:00Z">
        <w:r w:rsidR="003C6CBA">
          <w:rPr>
            <w:rFonts w:ascii="Times New Roman"/>
            <w:sz w:val="24"/>
            <w:szCs w:val="24"/>
          </w:rPr>
          <w:t xml:space="preserve">She </w:t>
        </w:r>
      </w:ins>
      <w:r>
        <w:rPr>
          <w:rFonts w:ascii="Times New Roman"/>
          <w:sz w:val="24"/>
          <w:szCs w:val="24"/>
        </w:rPr>
        <w:t>do</w:t>
      </w:r>
      <w:ins w:id="1026" w:author="Raymond Castellino" w:date="2015-11-06T10:50:00Z">
        <w:r w:rsidR="003C6CBA">
          <w:rPr>
            <w:rFonts w:ascii="Times New Roman"/>
            <w:sz w:val="24"/>
            <w:szCs w:val="24"/>
          </w:rPr>
          <w:t>es</w:t>
        </w:r>
      </w:ins>
      <w:r>
        <w:rPr>
          <w:rFonts w:ascii="Times New Roman"/>
          <w:sz w:val="24"/>
          <w:szCs w:val="24"/>
        </w:rPr>
        <w:t xml:space="preserve"> not try to pre-think what </w:t>
      </w:r>
      <w:del w:id="1027" w:author="Raymond Castellino" w:date="2015-11-06T10:50:00Z">
        <w:r w:rsidDel="003C6CBA">
          <w:rPr>
            <w:rFonts w:ascii="Times New Roman"/>
            <w:sz w:val="24"/>
            <w:szCs w:val="24"/>
          </w:rPr>
          <w:delText xml:space="preserve">they </w:delText>
        </w:r>
      </w:del>
      <w:ins w:id="1028" w:author="Raymond Castellino" w:date="2015-11-06T10:50:00Z">
        <w:r w:rsidR="003C6CBA">
          <w:rPr>
            <w:rFonts w:ascii="Times New Roman"/>
            <w:sz w:val="24"/>
            <w:szCs w:val="24"/>
          </w:rPr>
          <w:t xml:space="preserve">she </w:t>
        </w:r>
      </w:ins>
      <w:del w:id="1029" w:author="Raymond Castellino" w:date="2015-11-06T10:50:00Z">
        <w:r w:rsidDel="003C6CBA">
          <w:rPr>
            <w:rFonts w:ascii="Times New Roman"/>
            <w:sz w:val="24"/>
            <w:szCs w:val="24"/>
          </w:rPr>
          <w:delText xml:space="preserve">are </w:delText>
        </w:r>
      </w:del>
      <w:ins w:id="1030"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3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w:t>
      </w:r>
      <w:proofErr w:type="gramStart"/>
      <w:r>
        <w:rPr>
          <w:rFonts w:ascii="Times New Roman"/>
          <w:sz w:val="24"/>
          <w:szCs w:val="24"/>
        </w:rPr>
        <w:t>again.</w:t>
      </w:r>
      <w:proofErr w:type="gramEnd"/>
      <w:r>
        <w:rPr>
          <w:rFonts w:ascii="Times New Roman"/>
          <w:sz w:val="24"/>
          <w:szCs w:val="24"/>
        </w:rPr>
        <w:t xml:space="preserve">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32" w:author="Raymond Castellino" w:date="2015-11-06T10:51:00Z">
        <w:r w:rsidDel="0055440F">
          <w:rPr>
            <w:rFonts w:ascii="Times New Roman"/>
            <w:sz w:val="24"/>
            <w:szCs w:val="24"/>
          </w:rPr>
          <w:delText>he/</w:delText>
        </w:r>
      </w:del>
      <w:r>
        <w:rPr>
          <w:rFonts w:ascii="Times New Roman"/>
          <w:sz w:val="24"/>
          <w:szCs w:val="24"/>
        </w:rPr>
        <w:t xml:space="preserve">she shares </w:t>
      </w:r>
      <w:del w:id="1033" w:author="Raymond Castellino" w:date="2015-11-06T10:51:00Z">
        <w:r w:rsidDel="0055440F">
          <w:rPr>
            <w:rFonts w:ascii="Times New Roman"/>
            <w:sz w:val="24"/>
            <w:szCs w:val="24"/>
          </w:rPr>
          <w:delText xml:space="preserve">their </w:delText>
        </w:r>
      </w:del>
      <w:ins w:id="1034"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35"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36" w:author="Raymond Castellino" w:date="2015-11-06T10:52:00Z">
        <w:r w:rsidR="0055440F">
          <w:rPr>
            <w:rFonts w:ascii="Times New Roman"/>
            <w:sz w:val="24"/>
            <w:szCs w:val="24"/>
          </w:rPr>
          <w:t>.</w:t>
        </w:r>
      </w:ins>
      <w:r>
        <w:rPr>
          <w:rFonts w:ascii="Times New Roman"/>
          <w:sz w:val="24"/>
          <w:szCs w:val="24"/>
        </w:rPr>
        <w:t xml:space="preserve"> </w:t>
      </w:r>
      <w:ins w:id="1037"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38" w:author="Raymond Castellino" w:date="2015-11-06T10:52:00Z">
        <w:r w:rsidDel="0055440F">
          <w:rPr>
            <w:rFonts w:ascii="Times New Roman"/>
            <w:sz w:val="24"/>
            <w:szCs w:val="24"/>
          </w:rPr>
          <w:delText>his/her</w:delText>
        </w:r>
      </w:del>
      <w:ins w:id="1039" w:author="Raymond Castellino" w:date="2015-11-06T10:52:00Z">
        <w:r w:rsidR="0055440F">
          <w:rPr>
            <w:rFonts w:ascii="Times New Roman"/>
            <w:sz w:val="24"/>
            <w:szCs w:val="24"/>
          </w:rPr>
          <w:t>her</w:t>
        </w:r>
      </w:ins>
      <w:r>
        <w:rPr>
          <w:rFonts w:ascii="Times New Roman"/>
          <w:sz w:val="24"/>
          <w:szCs w:val="24"/>
        </w:rPr>
        <w:t xml:space="preserve"> dream on</w:t>
      </w:r>
      <w:del w:id="1040" w:author="Raymond Castellino" w:date="2015-11-06T10:52:00Z">
        <w:r w:rsidDel="0055440F">
          <w:rPr>
            <w:rFonts w:ascii="Times New Roman"/>
            <w:sz w:val="24"/>
            <w:szCs w:val="24"/>
          </w:rPr>
          <w:delText xml:space="preserve"> </w:delText>
        </w:r>
      </w:del>
      <w:r>
        <w:rPr>
          <w:rFonts w:ascii="Times New Roman"/>
          <w:sz w:val="24"/>
          <w:szCs w:val="24"/>
        </w:rPr>
        <w:t>to the new person</w:t>
      </w:r>
      <w:del w:id="1041" w:author="Raymond Castellino" w:date="2015-11-06T10:52:00Z">
        <w:r w:rsidDel="0055440F">
          <w:rPr>
            <w:rFonts w:ascii="Times New Roman"/>
            <w:sz w:val="24"/>
            <w:szCs w:val="24"/>
          </w:rPr>
          <w:delText xml:space="preserve"> and</w:delText>
        </w:r>
      </w:del>
      <w:ins w:id="1042" w:author="Raymond Castellino" w:date="2015-11-06T10:52:00Z">
        <w:r w:rsidR="0055440F">
          <w:rPr>
            <w:rFonts w:ascii="Times New Roman"/>
            <w:sz w:val="24"/>
            <w:szCs w:val="24"/>
          </w:rPr>
          <w:t>,</w:t>
        </w:r>
      </w:ins>
      <w:r>
        <w:rPr>
          <w:rFonts w:ascii="Times New Roman"/>
          <w:sz w:val="24"/>
          <w:szCs w:val="24"/>
        </w:rPr>
        <w:t xml:space="preserve"> over riding </w:t>
      </w:r>
      <w:del w:id="1043" w:author="Raymond Castellino" w:date="2015-11-06T10:52:00Z">
        <w:r w:rsidDel="0055440F">
          <w:rPr>
            <w:rFonts w:ascii="Times New Roman"/>
            <w:sz w:val="24"/>
            <w:szCs w:val="24"/>
          </w:rPr>
          <w:delText>his/her</w:delText>
        </w:r>
      </w:del>
      <w:ins w:id="1044" w:author="Raymond Castellino" w:date="2015-11-06T10:52:00Z">
        <w:r w:rsidR="0055440F">
          <w:rPr>
            <w:rFonts w:ascii="Times New Roman"/>
            <w:sz w:val="24"/>
            <w:szCs w:val="24"/>
          </w:rPr>
          <w:t>her</w:t>
        </w:r>
      </w:ins>
      <w:r>
        <w:rPr>
          <w:rFonts w:ascii="Times New Roman"/>
          <w:sz w:val="24"/>
          <w:szCs w:val="24"/>
        </w:rPr>
        <w:t xml:space="preserve"> </w:t>
      </w:r>
      <w:del w:id="1045" w:author="Raymond Castellino" w:date="2015-11-06T10:52:00Z">
        <w:r w:rsidDel="0055440F">
          <w:rPr>
            <w:rFonts w:ascii="Times New Roman"/>
            <w:sz w:val="24"/>
            <w:szCs w:val="24"/>
          </w:rPr>
          <w:delText xml:space="preserve">good </w:delText>
        </w:r>
      </w:del>
      <w:ins w:id="1046"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47" w:author="Raymond Castellino" w:date="2015-11-06T10:52:00Z">
        <w:r w:rsidDel="0055440F">
          <w:rPr>
            <w:rFonts w:ascii="Times New Roman"/>
            <w:sz w:val="24"/>
            <w:szCs w:val="24"/>
          </w:rPr>
          <w:delText>his/</w:delText>
        </w:r>
      </w:del>
      <w:r>
        <w:rPr>
          <w:rFonts w:ascii="Times New Roman"/>
          <w:sz w:val="24"/>
          <w:szCs w:val="24"/>
        </w:rPr>
        <w:t>her life</w:t>
      </w:r>
      <w:ins w:id="1048" w:author="Raymond Castellino" w:date="2015-11-06T10:52:00Z">
        <w:r w:rsidR="0055440F">
          <w:rPr>
            <w:rFonts w:ascii="Times New Roman"/>
            <w:sz w:val="24"/>
            <w:szCs w:val="24"/>
          </w:rPr>
          <w:t>,</w:t>
        </w:r>
      </w:ins>
      <w:r>
        <w:rPr>
          <w:rFonts w:ascii="Times New Roman"/>
          <w:sz w:val="24"/>
          <w:szCs w:val="24"/>
        </w:rPr>
        <w:t xml:space="preserve"> it give </w:t>
      </w:r>
      <w:del w:id="1049"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50" w:author="Raymond Castellino" w:date="2015-11-06T10:53:00Z">
        <w:r w:rsidDel="00FD14F0">
          <w:rPr>
            <w:rFonts w:hAnsi="Times New Roman"/>
            <w:sz w:val="24"/>
            <w:szCs w:val="24"/>
          </w:rPr>
          <w:delText>’</w:delText>
        </w:r>
      </w:del>
      <w:r>
        <w:rPr>
          <w:rFonts w:ascii="Times New Roman"/>
          <w:sz w:val="24"/>
          <w:szCs w:val="24"/>
        </w:rPr>
        <w:t>s</w:t>
      </w:r>
      <w:ins w:id="1051" w:author="Raymond Castellino" w:date="2015-11-06T10:53:00Z">
        <w:r w:rsidR="00FD14F0">
          <w:rPr>
            <w:rFonts w:ascii="Times New Roman"/>
            <w:sz w:val="24"/>
            <w:szCs w:val="24"/>
          </w:rPr>
          <w:t>’</w:t>
        </w:r>
      </w:ins>
      <w:r>
        <w:rPr>
          <w:rFonts w:ascii="Times New Roman"/>
          <w:sz w:val="24"/>
          <w:szCs w:val="24"/>
        </w:rPr>
        <w:t xml:space="preserve"> responses. Many time</w:t>
      </w:r>
      <w:ins w:id="1052"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53"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54" w:author="Raymond Castellino" w:date="2015-11-06T10:54:00Z">
        <w:r w:rsidR="00FD14F0">
          <w:rPr>
            <w:rFonts w:ascii="Times New Roman"/>
            <w:sz w:val="24"/>
            <w:szCs w:val="24"/>
          </w:rPr>
          <w:t>,</w:t>
        </w:r>
      </w:ins>
      <w:r>
        <w:rPr>
          <w:rFonts w:ascii="Times New Roman"/>
          <w:sz w:val="24"/>
          <w:szCs w:val="24"/>
        </w:rPr>
        <w:t xml:space="preserve"> I sense from </w:t>
      </w:r>
      <w:ins w:id="1055" w:author="Raymond Castellino" w:date="2015-11-06T10:54:00Z">
        <w:r w:rsidR="00FD14F0">
          <w:rPr>
            <w:rFonts w:ascii="Times New Roman"/>
            <w:sz w:val="24"/>
            <w:szCs w:val="24"/>
          </w:rPr>
          <w:t>t</w:t>
        </w:r>
      </w:ins>
      <w:r>
        <w:rPr>
          <w:rFonts w:ascii="Times New Roman"/>
          <w:sz w:val="24"/>
          <w:szCs w:val="24"/>
        </w:rPr>
        <w:t xml:space="preserve">he level of the tides. </w:t>
      </w:r>
      <w:del w:id="1056" w:author="Raymond Castellino" w:date="2015-11-06T10:54:00Z">
        <w:r w:rsidDel="00FD14F0">
          <w:rPr>
            <w:rFonts w:ascii="Times New Roman"/>
            <w:sz w:val="24"/>
            <w:szCs w:val="24"/>
          </w:rPr>
          <w:delText>And,</w:delText>
        </w:r>
      </w:del>
      <w:ins w:id="1057"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w:t>
      </w:r>
      <w:proofErr w:type="gramStart"/>
      <w:r>
        <w:rPr>
          <w:rFonts w:ascii="Times New Roman"/>
          <w:sz w:val="24"/>
          <w:szCs w:val="24"/>
        </w:rPr>
        <w:t>mindful</w:t>
      </w:r>
      <w:proofErr w:type="gramEnd"/>
      <w:r>
        <w:rPr>
          <w:rFonts w:ascii="Times New Roman"/>
          <w:sz w:val="24"/>
          <w:szCs w:val="24"/>
        </w:rPr>
        <w:t xml:space="preserve"> awareness. As the turn person drops in</w:t>
      </w:r>
      <w:ins w:id="1058"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59"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60"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61"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62"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63"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64"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65"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66"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67"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68"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69"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70"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71"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72"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73"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74"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75" w:author="Raymond Castellino" w:date="2015-11-06T10:58:00Z">
        <w:r w:rsidDel="00FD14F0">
          <w:rPr>
            <w:rFonts w:ascii="Times New Roman"/>
            <w:sz w:val="24"/>
            <w:szCs w:val="24"/>
          </w:rPr>
          <w:delText>can get</w:delText>
        </w:r>
      </w:del>
      <w:ins w:id="1076"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77" w:author="Raymond Castellino" w:date="2015-11-06T10:58:00Z">
        <w:r w:rsidR="00FD14F0">
          <w:rPr>
            <w:rFonts w:hAnsi="Times New Roman"/>
            <w:sz w:val="24"/>
            <w:szCs w:val="24"/>
          </w:rPr>
          <w:t>‘</w:t>
        </w:r>
      </w:ins>
      <w:del w:id="1078" w:author="Raymond Castellino" w:date="2015-11-06T10:58:00Z">
        <w:r w:rsidDel="00FD14F0">
          <w:rPr>
            <w:rFonts w:hAnsi="Times New Roman"/>
            <w:sz w:val="24"/>
            <w:szCs w:val="24"/>
          </w:rPr>
          <w:delText>“</w:delText>
        </w:r>
      </w:del>
      <w:r>
        <w:rPr>
          <w:rFonts w:ascii="Times New Roman"/>
          <w:sz w:val="24"/>
          <w:szCs w:val="24"/>
        </w:rPr>
        <w:t>I</w:t>
      </w:r>
      <w:ins w:id="1079" w:author="Raymond Castellino" w:date="2015-11-06T10:58:00Z">
        <w:r w:rsidR="00FD14F0">
          <w:rPr>
            <w:rFonts w:hAnsi="Times New Roman"/>
            <w:sz w:val="24"/>
            <w:szCs w:val="24"/>
          </w:rPr>
          <w:t>’</w:t>
        </w:r>
      </w:ins>
      <w:del w:id="1080"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 xml:space="preserve">statements and share </w:t>
      </w:r>
      <w:proofErr w:type="gramStart"/>
      <w:r>
        <w:rPr>
          <w:rFonts w:ascii="Times New Roman"/>
          <w:sz w:val="24"/>
          <w:szCs w:val="24"/>
        </w:rPr>
        <w:t>her own</w:t>
      </w:r>
      <w:proofErr w:type="gramEnd"/>
      <w:r>
        <w:rPr>
          <w:rFonts w:ascii="Times New Roman"/>
          <w:sz w:val="24"/>
          <w:szCs w:val="24"/>
        </w:rPr>
        <w:t xml:space="preserve"> experience. These statements are differentiation statements. The statements do not have to be about something wonderful although they might be</w:t>
      </w:r>
      <w:ins w:id="1081" w:author="Raymond Castellino" w:date="2015-11-06T10:59:00Z">
        <w:r w:rsidR="00FD14F0">
          <w:rPr>
            <w:rFonts w:ascii="Times New Roman"/>
            <w:sz w:val="24"/>
            <w:szCs w:val="24"/>
          </w:rPr>
          <w:t>.</w:t>
        </w:r>
      </w:ins>
      <w:del w:id="1082" w:author="Raymond Castellino" w:date="2015-11-06T10:59:00Z">
        <w:r w:rsidDel="00FD14F0">
          <w:rPr>
            <w:rFonts w:ascii="Times New Roman"/>
            <w:sz w:val="24"/>
            <w:szCs w:val="24"/>
          </w:rPr>
          <w:delText>,</w:delText>
        </w:r>
      </w:del>
      <w:r>
        <w:rPr>
          <w:rFonts w:ascii="Times New Roman"/>
          <w:sz w:val="24"/>
          <w:szCs w:val="24"/>
        </w:rPr>
        <w:t xml:space="preserve"> </w:t>
      </w:r>
      <w:del w:id="1083" w:author="Raymond Castellino" w:date="2015-11-06T10:59:00Z">
        <w:r w:rsidDel="00FD14F0">
          <w:rPr>
            <w:rFonts w:ascii="Times New Roman"/>
            <w:sz w:val="24"/>
            <w:szCs w:val="24"/>
          </w:rPr>
          <w:delText>however, they</w:delText>
        </w:r>
      </w:del>
      <w:ins w:id="1084"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w:t>
      </w:r>
      <w:proofErr w:type="gramStart"/>
      <w:r>
        <w:rPr>
          <w:rFonts w:ascii="Times New Roman"/>
          <w:sz w:val="24"/>
          <w:szCs w:val="24"/>
        </w:rPr>
        <w:t xml:space="preserve">an </w:t>
      </w:r>
      <w:ins w:id="1085" w:author="Raymond Castellino" w:date="2015-11-06T10:59:00Z">
        <w:r w:rsidR="00FD14F0">
          <w:rPr>
            <w:rFonts w:hAnsi="Times New Roman"/>
            <w:sz w:val="24"/>
            <w:szCs w:val="24"/>
          </w:rPr>
          <w:t>‘</w:t>
        </w:r>
      </w:ins>
      <w:proofErr w:type="gramEnd"/>
      <w:del w:id="1086" w:author="Raymond Castellino" w:date="2015-11-06T10:59:00Z">
        <w:r w:rsidDel="00FD14F0">
          <w:rPr>
            <w:rFonts w:hAnsi="Times New Roman"/>
            <w:sz w:val="24"/>
            <w:szCs w:val="24"/>
          </w:rPr>
          <w:delText>“</w:delText>
        </w:r>
      </w:del>
      <w:r>
        <w:rPr>
          <w:rFonts w:ascii="Times New Roman"/>
          <w:sz w:val="24"/>
          <w:szCs w:val="24"/>
        </w:rPr>
        <w:t>I</w:t>
      </w:r>
      <w:ins w:id="1087" w:author="Raymond Castellino" w:date="2015-11-06T10:59:00Z">
        <w:r w:rsidR="00FD14F0">
          <w:rPr>
            <w:rFonts w:hAnsi="Times New Roman"/>
            <w:sz w:val="24"/>
            <w:szCs w:val="24"/>
          </w:rPr>
          <w:t>’</w:t>
        </w:r>
      </w:ins>
      <w:del w:id="1088"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089" w:author="Raymond Castellino" w:date="2015-11-06T10:59:00Z">
        <w:r w:rsidDel="00FD14F0">
          <w:rPr>
            <w:rFonts w:ascii="Times New Roman"/>
            <w:sz w:val="24"/>
            <w:szCs w:val="24"/>
          </w:rPr>
          <w:delText xml:space="preserve">They </w:delText>
        </w:r>
      </w:del>
      <w:ins w:id="1090" w:author="Raymond Castellino" w:date="2015-11-06T10:59:00Z">
        <w:r w:rsidR="00FD14F0">
          <w:rPr>
            <w:rFonts w:ascii="Times New Roman"/>
            <w:sz w:val="24"/>
            <w:szCs w:val="24"/>
          </w:rPr>
          <w:t xml:space="preserve">The surround participants </w:t>
        </w:r>
      </w:ins>
      <w:r>
        <w:rPr>
          <w:rFonts w:ascii="Times New Roman"/>
          <w:sz w:val="24"/>
          <w:szCs w:val="24"/>
        </w:rPr>
        <w:t xml:space="preserve">are asked to not interpret, </w:t>
      </w:r>
      <w:proofErr w:type="spellStart"/>
      <w:r>
        <w:rPr>
          <w:rFonts w:ascii="Times New Roman"/>
          <w:sz w:val="24"/>
          <w:szCs w:val="24"/>
        </w:rPr>
        <w:t>futurize</w:t>
      </w:r>
      <w:proofErr w:type="spellEnd"/>
      <w:r>
        <w:rPr>
          <w:rFonts w:ascii="Times New Roman"/>
          <w:sz w:val="24"/>
          <w:szCs w:val="24"/>
        </w:rPr>
        <w:t xml:space="preserve">, or </w:t>
      </w:r>
      <w:proofErr w:type="spellStart"/>
      <w:r>
        <w:rPr>
          <w:rFonts w:ascii="Times New Roman"/>
          <w:sz w:val="24"/>
          <w:szCs w:val="24"/>
        </w:rPr>
        <w:t>psychologize</w:t>
      </w:r>
      <w:proofErr w:type="spellEnd"/>
      <w:r>
        <w:rPr>
          <w:rFonts w:ascii="Times New Roman"/>
          <w:sz w:val="24"/>
          <w:szCs w:val="24"/>
        </w:rPr>
        <w:t xml:space="preserv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091"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092"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093"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094" w:author="Raymond Castellino" w:date="2015-11-06T11:01:00Z">
        <w:r w:rsidR="00FD14F0">
          <w:rPr>
            <w:rFonts w:hAnsi="Times New Roman"/>
            <w:sz w:val="24"/>
            <w:szCs w:val="24"/>
            <w:lang w:val="fr-FR"/>
          </w:rPr>
          <w:t>‘</w:t>
        </w:r>
      </w:ins>
      <w:del w:id="1095"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proofErr w:type="spellStart"/>
      <w:r>
        <w:rPr>
          <w:rFonts w:ascii="Times New Roman"/>
          <w:sz w:val="24"/>
          <w:szCs w:val="24"/>
          <w:lang w:val="fr-FR"/>
        </w:rPr>
        <w:t>statements</w:t>
      </w:r>
      <w:proofErr w:type="spellEnd"/>
      <w:r>
        <w:rPr>
          <w:rFonts w:ascii="Times New Roman"/>
          <w:sz w:val="24"/>
          <w:szCs w:val="24"/>
          <w:lang w:val="fr-FR"/>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6" w:author="Raymond Castellino" w:date="2015-11-06T11:04:00Z">
        <w:r>
          <w:rPr>
            <w:rFonts w:ascii="Times New Roman"/>
            <w:sz w:val="24"/>
            <w:szCs w:val="24"/>
            <w:lang w:val="nl-NL"/>
          </w:rPr>
          <w:t>“</w:t>
        </w:r>
      </w:ins>
      <w:r w:rsidR="008A5D1C">
        <w:rPr>
          <w:rFonts w:ascii="Times New Roman"/>
          <w:sz w:val="24"/>
          <w:szCs w:val="24"/>
          <w:lang w:val="nl-NL"/>
        </w:rPr>
        <w:t xml:space="preserve">I </w:t>
      </w:r>
      <w:proofErr w:type="spellStart"/>
      <w:r w:rsidR="008A5D1C">
        <w:rPr>
          <w:rFonts w:ascii="Times New Roman"/>
          <w:sz w:val="24"/>
          <w:szCs w:val="24"/>
          <w:lang w:val="nl-NL"/>
        </w:rPr>
        <w:t>feel</w:t>
      </w:r>
      <w:proofErr w:type="spellEnd"/>
      <w:r w:rsidR="008A5D1C">
        <w:rPr>
          <w:rFonts w:ascii="Times New Roman"/>
          <w:sz w:val="24"/>
          <w:szCs w:val="24"/>
          <w:lang w:val="nl-NL"/>
        </w:rPr>
        <w:t xml:space="preserve"> </w:t>
      </w:r>
      <w:proofErr w:type="spellStart"/>
      <w:r w:rsidR="008A5D1C">
        <w:rPr>
          <w:rFonts w:ascii="Times New Roman"/>
          <w:sz w:val="24"/>
          <w:szCs w:val="24"/>
          <w:lang w:val="nl-NL"/>
        </w:rPr>
        <w:t>sad</w:t>
      </w:r>
      <w:proofErr w:type="spellEnd"/>
      <w:r w:rsidR="008A5D1C">
        <w:rPr>
          <w:rFonts w:ascii="Times New Roman"/>
          <w:sz w:val="24"/>
          <w:szCs w:val="24"/>
          <w:lang w:val="nl-NL"/>
        </w:rPr>
        <w:t>.</w:t>
      </w:r>
      <w:ins w:id="1097"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8" w:author="Raymond Castellino" w:date="2015-11-06T11:04:00Z">
        <w:r>
          <w:rPr>
            <w:rFonts w:ascii="Times New Roman"/>
            <w:sz w:val="24"/>
            <w:szCs w:val="24"/>
            <w:lang w:val="nl-NL"/>
          </w:rPr>
          <w:t>“</w:t>
        </w:r>
      </w:ins>
      <w:r w:rsidR="008A5D1C">
        <w:rPr>
          <w:rFonts w:ascii="Times New Roman"/>
          <w:sz w:val="24"/>
          <w:szCs w:val="24"/>
          <w:lang w:val="nl-NL"/>
        </w:rPr>
        <w:t xml:space="preserve">I </w:t>
      </w:r>
      <w:proofErr w:type="spellStart"/>
      <w:r w:rsidR="008A5D1C">
        <w:rPr>
          <w:rFonts w:ascii="Times New Roman"/>
          <w:sz w:val="24"/>
          <w:szCs w:val="24"/>
          <w:lang w:val="nl-NL"/>
        </w:rPr>
        <w:t>feel</w:t>
      </w:r>
      <w:proofErr w:type="spellEnd"/>
      <w:r w:rsidR="008A5D1C">
        <w:rPr>
          <w:rFonts w:ascii="Times New Roman"/>
          <w:sz w:val="24"/>
          <w:szCs w:val="24"/>
          <w:lang w:val="nl-NL"/>
        </w:rPr>
        <w:t xml:space="preserve"> </w:t>
      </w:r>
      <w:proofErr w:type="spellStart"/>
      <w:r w:rsidR="008A5D1C">
        <w:rPr>
          <w:rFonts w:ascii="Times New Roman"/>
          <w:sz w:val="24"/>
          <w:szCs w:val="24"/>
          <w:lang w:val="nl-NL"/>
        </w:rPr>
        <w:t>joy</w:t>
      </w:r>
      <w:proofErr w:type="spellEnd"/>
      <w:r w:rsidR="008A5D1C">
        <w:rPr>
          <w:rFonts w:ascii="Times New Roman"/>
          <w:sz w:val="24"/>
          <w:szCs w:val="24"/>
          <w:lang w:val="nl-NL"/>
        </w:rPr>
        <w:t>.</w:t>
      </w:r>
      <w:ins w:id="1099"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0" w:author="Raymond Castellino" w:date="2015-11-06T11:04:00Z">
        <w:r>
          <w:rPr>
            <w:rFonts w:ascii="Times New Roman"/>
            <w:sz w:val="24"/>
            <w:szCs w:val="24"/>
          </w:rPr>
          <w:t>“</w:t>
        </w:r>
      </w:ins>
      <w:r w:rsidR="008A5D1C">
        <w:rPr>
          <w:rFonts w:ascii="Times New Roman"/>
          <w:sz w:val="24"/>
          <w:szCs w:val="24"/>
        </w:rPr>
        <w:t>I am having a hard day.</w:t>
      </w:r>
      <w:ins w:id="1101"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2"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103"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4"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105"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106" w:author="Raymond Castellino" w:date="2015-11-06T11:03:00Z">
        <w:r w:rsidDel="00FD14F0">
          <w:rPr>
            <w:rFonts w:ascii="Times"/>
            <w:sz w:val="24"/>
            <w:szCs w:val="24"/>
          </w:rPr>
          <w:delText>PW</w:delText>
        </w:r>
      </w:del>
      <w:proofErr w:type="spellStart"/>
      <w:ins w:id="1107" w:author="Raymond Castellino" w:date="2015-11-06T11:03:00Z">
        <w:r w:rsidR="00FD14F0">
          <w:rPr>
            <w:rFonts w:ascii="Times"/>
            <w:sz w:val="24"/>
            <w:szCs w:val="24"/>
          </w:rPr>
          <w:t>WS</w:t>
        </w:r>
      </w:ins>
      <w:r>
        <w:rPr>
          <w:rFonts w:ascii="Times"/>
          <w:sz w:val="24"/>
          <w:szCs w:val="24"/>
        </w:rPr>
        <w:t>s</w:t>
      </w:r>
      <w:proofErr w:type="spellEnd"/>
      <w:r>
        <w:rPr>
          <w:rFonts w:ascii="Times"/>
          <w:sz w:val="24"/>
          <w:szCs w:val="24"/>
        </w:rPr>
        <w:t xml:space="preserve">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proofErr w:type="spellStart"/>
      <w:r>
        <w:rPr>
          <w:rFonts w:ascii="Times"/>
          <w:sz w:val="24"/>
          <w:szCs w:val="24"/>
          <w:lang w:val="fr-FR"/>
        </w:rPr>
        <w:t>statements</w:t>
      </w:r>
      <w:proofErr w:type="spellEnd"/>
      <w:r>
        <w:rPr>
          <w:rFonts w:ascii="Times"/>
          <w:sz w:val="24"/>
          <w:szCs w:val="24"/>
          <w:lang w:val="fr-FR"/>
        </w:rPr>
        <w:t>:</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8" w:author="Raymond Castellino" w:date="2015-11-06T11:05:00Z">
        <w:r>
          <w:rPr>
            <w:rFonts w:ascii="Times New Roman"/>
            <w:sz w:val="24"/>
            <w:szCs w:val="24"/>
            <w:lang w:val="nl-NL"/>
          </w:rPr>
          <w:t>“</w:t>
        </w:r>
      </w:ins>
      <w:proofErr w:type="spellStart"/>
      <w:r w:rsidR="008A5D1C">
        <w:rPr>
          <w:rFonts w:ascii="Times New Roman"/>
          <w:sz w:val="24"/>
          <w:szCs w:val="24"/>
          <w:lang w:val="nl-NL"/>
        </w:rPr>
        <w:t>You</w:t>
      </w:r>
      <w:proofErr w:type="spellEnd"/>
      <w:r w:rsidR="008A5D1C">
        <w:rPr>
          <w:rFonts w:ascii="Times New Roman"/>
          <w:sz w:val="24"/>
          <w:szCs w:val="24"/>
          <w:lang w:val="nl-NL"/>
        </w:rPr>
        <w:t xml:space="preserve"> </w:t>
      </w:r>
      <w:proofErr w:type="spellStart"/>
      <w:r w:rsidR="008A5D1C">
        <w:rPr>
          <w:rFonts w:ascii="Times New Roman"/>
          <w:sz w:val="24"/>
          <w:szCs w:val="24"/>
          <w:lang w:val="nl-NL"/>
        </w:rPr>
        <w:t>make</w:t>
      </w:r>
      <w:proofErr w:type="spellEnd"/>
      <w:r w:rsidR="008A5D1C">
        <w:rPr>
          <w:rFonts w:ascii="Times New Roman"/>
          <w:sz w:val="24"/>
          <w:szCs w:val="24"/>
          <w:lang w:val="nl-NL"/>
        </w:rPr>
        <w:t xml:space="preserve"> me </w:t>
      </w:r>
      <w:proofErr w:type="spellStart"/>
      <w:r w:rsidR="008A5D1C">
        <w:rPr>
          <w:rFonts w:ascii="Times New Roman"/>
          <w:sz w:val="24"/>
          <w:szCs w:val="24"/>
          <w:lang w:val="nl-NL"/>
        </w:rPr>
        <w:t>feel</w:t>
      </w:r>
      <w:proofErr w:type="spellEnd"/>
      <w:r w:rsidR="008A5D1C">
        <w:rPr>
          <w:rFonts w:ascii="Times New Roman"/>
          <w:sz w:val="24"/>
          <w:szCs w:val="24"/>
          <w:lang w:val="nl-NL"/>
        </w:rPr>
        <w:t xml:space="preserve"> </w:t>
      </w:r>
      <w:proofErr w:type="spellStart"/>
      <w:r w:rsidR="008A5D1C">
        <w:rPr>
          <w:rFonts w:ascii="Times New Roman"/>
          <w:sz w:val="24"/>
          <w:szCs w:val="24"/>
          <w:lang w:val="nl-NL"/>
        </w:rPr>
        <w:t>sad</w:t>
      </w:r>
      <w:proofErr w:type="spellEnd"/>
      <w:r w:rsidR="008A5D1C">
        <w:rPr>
          <w:rFonts w:ascii="Times New Roman"/>
          <w:sz w:val="24"/>
          <w:szCs w:val="24"/>
          <w:lang w:val="nl-NL"/>
        </w:rPr>
        <w:t>.</w:t>
      </w:r>
      <w:ins w:id="1109"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0" w:author="Raymond Castellino" w:date="2015-11-06T11:05:00Z">
        <w:r>
          <w:rPr>
            <w:rFonts w:ascii="Times New Roman"/>
            <w:sz w:val="24"/>
            <w:szCs w:val="24"/>
            <w:lang w:val="nl-NL"/>
          </w:rPr>
          <w:t>“</w:t>
        </w:r>
      </w:ins>
      <w:proofErr w:type="spellStart"/>
      <w:r w:rsidR="008A5D1C">
        <w:rPr>
          <w:rFonts w:ascii="Times New Roman"/>
          <w:sz w:val="24"/>
          <w:szCs w:val="24"/>
          <w:lang w:val="nl-NL"/>
        </w:rPr>
        <w:t>You</w:t>
      </w:r>
      <w:proofErr w:type="spellEnd"/>
      <w:r w:rsidR="008A5D1C">
        <w:rPr>
          <w:rFonts w:ascii="Times New Roman"/>
          <w:sz w:val="24"/>
          <w:szCs w:val="24"/>
          <w:lang w:val="nl-NL"/>
        </w:rPr>
        <w:t xml:space="preserve"> </w:t>
      </w:r>
      <w:proofErr w:type="spellStart"/>
      <w:r w:rsidR="008A5D1C">
        <w:rPr>
          <w:rFonts w:ascii="Times New Roman"/>
          <w:sz w:val="24"/>
          <w:szCs w:val="24"/>
          <w:lang w:val="nl-NL"/>
        </w:rPr>
        <w:t>make</w:t>
      </w:r>
      <w:proofErr w:type="spellEnd"/>
      <w:r w:rsidR="008A5D1C">
        <w:rPr>
          <w:rFonts w:ascii="Times New Roman"/>
          <w:sz w:val="24"/>
          <w:szCs w:val="24"/>
          <w:lang w:val="nl-NL"/>
        </w:rPr>
        <w:t xml:space="preserve"> me </w:t>
      </w:r>
      <w:proofErr w:type="spellStart"/>
      <w:r w:rsidR="008A5D1C">
        <w:rPr>
          <w:rFonts w:ascii="Times New Roman"/>
          <w:sz w:val="24"/>
          <w:szCs w:val="24"/>
          <w:lang w:val="nl-NL"/>
        </w:rPr>
        <w:t>feel</w:t>
      </w:r>
      <w:proofErr w:type="spellEnd"/>
      <w:r w:rsidR="008A5D1C">
        <w:rPr>
          <w:rFonts w:ascii="Times New Roman"/>
          <w:sz w:val="24"/>
          <w:szCs w:val="24"/>
          <w:lang w:val="nl-NL"/>
        </w:rPr>
        <w:t xml:space="preserve"> </w:t>
      </w:r>
      <w:proofErr w:type="spellStart"/>
      <w:r w:rsidR="008A5D1C">
        <w:rPr>
          <w:rFonts w:ascii="Times New Roman"/>
          <w:sz w:val="24"/>
          <w:szCs w:val="24"/>
          <w:lang w:val="nl-NL"/>
        </w:rPr>
        <w:t>joyous</w:t>
      </w:r>
      <w:proofErr w:type="spellEnd"/>
      <w:r w:rsidR="008A5D1C">
        <w:rPr>
          <w:rFonts w:ascii="Times New Roman"/>
          <w:sz w:val="24"/>
          <w:szCs w:val="24"/>
          <w:lang w:val="nl-NL"/>
        </w:rPr>
        <w:t>.</w:t>
      </w:r>
      <w:ins w:id="1111"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2" w:author="Raymond Castellino" w:date="2015-11-06T11:05:00Z">
        <w:r>
          <w:rPr>
            <w:rFonts w:ascii="Times New Roman"/>
            <w:sz w:val="24"/>
            <w:szCs w:val="24"/>
            <w:lang w:val="nl-NL"/>
          </w:rPr>
          <w:t>“</w:t>
        </w:r>
      </w:ins>
      <w:proofErr w:type="spellStart"/>
      <w:r w:rsidR="008A5D1C">
        <w:rPr>
          <w:rFonts w:ascii="Times New Roman"/>
          <w:sz w:val="24"/>
          <w:szCs w:val="24"/>
          <w:lang w:val="nl-NL"/>
        </w:rPr>
        <w:t>You</w:t>
      </w:r>
      <w:proofErr w:type="spellEnd"/>
      <w:r w:rsidR="008A5D1C">
        <w:rPr>
          <w:rFonts w:ascii="Times New Roman"/>
          <w:sz w:val="24"/>
          <w:szCs w:val="24"/>
          <w:lang w:val="nl-NL"/>
        </w:rPr>
        <w:t xml:space="preserve"> </w:t>
      </w:r>
      <w:proofErr w:type="spellStart"/>
      <w:r w:rsidR="008A5D1C">
        <w:rPr>
          <w:rFonts w:ascii="Times New Roman"/>
          <w:sz w:val="24"/>
          <w:szCs w:val="24"/>
          <w:lang w:val="nl-NL"/>
        </w:rPr>
        <w:t>make</w:t>
      </w:r>
      <w:proofErr w:type="spellEnd"/>
      <w:r w:rsidR="008A5D1C">
        <w:rPr>
          <w:rFonts w:ascii="Times New Roman"/>
          <w:sz w:val="24"/>
          <w:szCs w:val="24"/>
          <w:lang w:val="nl-NL"/>
        </w:rPr>
        <w:t xml:space="preserve"> me </w:t>
      </w:r>
      <w:proofErr w:type="spellStart"/>
      <w:r w:rsidR="008A5D1C">
        <w:rPr>
          <w:rFonts w:ascii="Times New Roman"/>
          <w:sz w:val="24"/>
          <w:szCs w:val="24"/>
          <w:lang w:val="nl-NL"/>
        </w:rPr>
        <w:t>feel</w:t>
      </w:r>
      <w:proofErr w:type="spellEnd"/>
      <w:r w:rsidR="008A5D1C">
        <w:rPr>
          <w:rFonts w:ascii="Times New Roman"/>
          <w:sz w:val="24"/>
          <w:szCs w:val="24"/>
          <w:lang w:val="nl-NL"/>
        </w:rPr>
        <w:t xml:space="preserve"> </w:t>
      </w:r>
      <w:proofErr w:type="spellStart"/>
      <w:r w:rsidR="008A5D1C">
        <w:rPr>
          <w:rFonts w:ascii="Times New Roman"/>
          <w:sz w:val="24"/>
          <w:szCs w:val="24"/>
          <w:lang w:val="nl-NL"/>
        </w:rPr>
        <w:t>mad</w:t>
      </w:r>
      <w:proofErr w:type="spellEnd"/>
      <w:r w:rsidR="008A5D1C">
        <w:rPr>
          <w:rFonts w:ascii="Times New Roman"/>
          <w:sz w:val="24"/>
          <w:szCs w:val="24"/>
          <w:lang w:val="nl-NL"/>
        </w:rPr>
        <w:t>.</w:t>
      </w:r>
      <w:ins w:id="1113"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14"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15"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16"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17"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18" w:author="Raymond Castellino" w:date="2015-11-06T11:06:00Z">
        <w:r w:rsidDel="00FD14F0">
          <w:rPr>
            <w:rFonts w:ascii="Times" w:eastAsia="Times" w:hAnsi="Times" w:cs="Times"/>
            <w:sz w:val="24"/>
            <w:szCs w:val="24"/>
          </w:rPr>
          <w:tab/>
        </w:r>
      </w:del>
      <w:ins w:id="1119"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20"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21"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w:t>
      </w:r>
      <w:proofErr w:type="gramStart"/>
      <w:r>
        <w:rPr>
          <w:rFonts w:ascii="Times New Roman"/>
          <w:sz w:val="24"/>
          <w:szCs w:val="24"/>
        </w:rPr>
        <w:t xml:space="preserve">an </w:t>
      </w:r>
      <w:r>
        <w:rPr>
          <w:rFonts w:hAnsi="Times New Roman"/>
          <w:sz w:val="24"/>
          <w:szCs w:val="24"/>
        </w:rPr>
        <w:t>‘</w:t>
      </w:r>
      <w:r>
        <w:rPr>
          <w:rFonts w:ascii="Times New Roman"/>
          <w:sz w:val="24"/>
          <w:szCs w:val="24"/>
        </w:rPr>
        <w:t>I</w:t>
      </w:r>
      <w:r>
        <w:rPr>
          <w:rFonts w:hAnsi="Times New Roman"/>
          <w:sz w:val="24"/>
          <w:szCs w:val="24"/>
          <w:lang w:val="fr-FR"/>
        </w:rPr>
        <w:t>’</w:t>
      </w:r>
      <w:proofErr w:type="gramEnd"/>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ind w:left="720" w:right="720"/>
        <w:rPr>
          <w:rFonts w:ascii="Times" w:eastAsia="Times" w:hAnsi="Times" w:cs="Times"/>
          <w:sz w:val="24"/>
          <w:szCs w:val="24"/>
        </w:rPr>
        <w:pPrChange w:id="1122" w:author="Raymond Castellino" w:date="2015-11-06T11:06:00Z">
          <w:pPr>
            <w:pStyle w:val="Default"/>
            <w:ind w:left="360" w:right="720"/>
          </w:pPr>
        </w:pPrChange>
      </w:pPr>
      <w:del w:id="1123" w:author="Raymond Castellino" w:date="2015-11-06T11:07:00Z">
        <w:r w:rsidDel="00FD14F0">
          <w:rPr>
            <w:rFonts w:ascii="Times" w:eastAsia="Times" w:hAnsi="Times" w:cs="Times"/>
            <w:sz w:val="24"/>
            <w:szCs w:val="24"/>
          </w:rPr>
          <w:tab/>
        </w:r>
      </w:del>
      <w:ins w:id="1124"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25" w:author="Raymond Castellino" w:date="2015-11-06T12:57:00Z">
        <w:r w:rsidR="00445CE4">
          <w:rPr>
            <w:rFonts w:ascii="Times" w:eastAsia="Times" w:hAnsi="Times" w:cs="Times"/>
            <w:sz w:val="24"/>
            <w:szCs w:val="24"/>
          </w:rPr>
          <w:t xml:space="preserve"> </w:t>
        </w:r>
      </w:ins>
      <w:del w:id="1126" w:author="Raymond Castellino" w:date="2015-11-06T11:07:00Z">
        <w:r w:rsidDel="00FD14F0">
          <w:rPr>
            <w:rFonts w:ascii="Times" w:eastAsia="Times" w:hAnsi="Times" w:cs="Times"/>
            <w:sz w:val="24"/>
            <w:szCs w:val="24"/>
          </w:rPr>
          <w:delText xml:space="preserve"> </w:delText>
        </w:r>
      </w:del>
      <w:del w:id="1127"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28"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29"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30"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w:t>
      </w:r>
      <w:proofErr w:type="spellStart"/>
      <w:r>
        <w:rPr>
          <w:rFonts w:ascii="Times New Roman"/>
          <w:sz w:val="24"/>
          <w:szCs w:val="24"/>
        </w:rPr>
        <w:t>prenates</w:t>
      </w:r>
      <w:proofErr w:type="spellEnd"/>
      <w:r>
        <w:rPr>
          <w:rFonts w:ascii="Times New Roman"/>
          <w:sz w:val="24"/>
          <w:szCs w:val="24"/>
        </w:rPr>
        <w:t xml:space="preserve">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w:t>
      </w:r>
      <w:proofErr w:type="spellStart"/>
      <w:r>
        <w:rPr>
          <w:rFonts w:ascii="Times New Roman"/>
          <w:sz w:val="24"/>
          <w:szCs w:val="24"/>
        </w:rPr>
        <w:t>prenates</w:t>
      </w:r>
      <w:proofErr w:type="spellEnd"/>
      <w:r>
        <w:rPr>
          <w:rFonts w:ascii="Times New Roman"/>
          <w:sz w:val="24"/>
          <w:szCs w:val="24"/>
        </w:rPr>
        <w:t xml:space="preserve">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31" w:author="Raymond Castellino" w:date="2015-11-06T11:08:00Z">
        <w:r w:rsidR="00FD14F0">
          <w:rPr>
            <w:rFonts w:ascii="Times New Roman"/>
            <w:sz w:val="24"/>
            <w:szCs w:val="24"/>
          </w:rPr>
          <w:t>-</w:t>
        </w:r>
      </w:ins>
      <w:del w:id="1132"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proofErr w:type="spellStart"/>
      <w:r>
        <w:rPr>
          <w:rFonts w:ascii="Times New Roman"/>
          <w:sz w:val="24"/>
          <w:szCs w:val="24"/>
          <w:lang w:val="fr-FR"/>
        </w:rPr>
        <w:t>statements</w:t>
      </w:r>
      <w:proofErr w:type="spellEnd"/>
      <w:r>
        <w:rPr>
          <w:rFonts w:ascii="Times New Roman"/>
          <w:sz w:val="24"/>
          <w:szCs w:val="24"/>
          <w:lang w:val="fr-FR"/>
        </w:rPr>
        <w:t xml:space="preserv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 xml:space="preserve">s session. I have structured the workshop so that debriefs happen the day after participants have his/her turn. I will describe the day-to-day structure later in this manual. Each </w:t>
      </w:r>
      <w:proofErr w:type="gramStart"/>
      <w:r>
        <w:rPr>
          <w:rFonts w:ascii="Times New Roman"/>
          <w:sz w:val="24"/>
          <w:szCs w:val="24"/>
        </w:rPr>
        <w:t>debrief</w:t>
      </w:r>
      <w:proofErr w:type="gramEnd"/>
      <w:r>
        <w:rPr>
          <w:rFonts w:ascii="Times New Roman"/>
          <w:sz w:val="24"/>
          <w:szCs w:val="24"/>
        </w:rPr>
        <w:t xml:space="preserve"> takes 45 min to 1 hr and 15 minutes. I work to keep </w:t>
      </w:r>
      <w:proofErr w:type="gramStart"/>
      <w:r>
        <w:rPr>
          <w:rFonts w:ascii="Times New Roman"/>
          <w:sz w:val="24"/>
          <w:szCs w:val="24"/>
        </w:rPr>
        <w:t>the debriefs</w:t>
      </w:r>
      <w:proofErr w:type="gramEnd"/>
      <w:r>
        <w:rPr>
          <w:rFonts w:ascii="Times New Roman"/>
          <w:sz w:val="24"/>
          <w:szCs w:val="24"/>
        </w:rPr>
        <w:t xml:space="preserve">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proofErr w:type="gramStart"/>
      <w:r>
        <w:rPr>
          <w:rFonts w:ascii="Times New Roman"/>
          <w:sz w:val="24"/>
          <w:szCs w:val="24"/>
        </w:rPr>
        <w:t>The debriefs</w:t>
      </w:r>
      <w:proofErr w:type="gramEnd"/>
      <w:r>
        <w:rPr>
          <w:rFonts w:ascii="Times New Roman"/>
          <w:sz w:val="24"/>
          <w:szCs w:val="24"/>
        </w:rPr>
        <w:t xml:space="preserve"> happen in the morning after the group checks in and before we do any more process sessions. In the morning</w:t>
      </w:r>
      <w:ins w:id="1133" w:author="Raymond Castellino" w:date="2015-11-06T11:08:00Z">
        <w:r w:rsidR="00FD14F0">
          <w:rPr>
            <w:rFonts w:ascii="Times New Roman"/>
            <w:sz w:val="24"/>
            <w:szCs w:val="24"/>
          </w:rPr>
          <w:t>,</w:t>
        </w:r>
      </w:ins>
      <w:r>
        <w:rPr>
          <w:rFonts w:ascii="Times New Roman"/>
          <w:sz w:val="24"/>
          <w:szCs w:val="24"/>
        </w:rPr>
        <w:t xml:space="preserve"> before the </w:t>
      </w:r>
      <w:del w:id="1134" w:author="Raymond Castellino" w:date="2015-11-06T11:09:00Z">
        <w:r w:rsidDel="00FD14F0">
          <w:rPr>
            <w:rFonts w:ascii="Times New Roman"/>
            <w:sz w:val="24"/>
            <w:szCs w:val="24"/>
          </w:rPr>
          <w:delText>session</w:delText>
        </w:r>
      </w:del>
      <w:ins w:id="1135" w:author="Raymond Castellino" w:date="2015-11-06T11:09:00Z">
        <w:r w:rsidR="00FD14F0">
          <w:rPr>
            <w:rFonts w:ascii="Times New Roman"/>
            <w:sz w:val="24"/>
            <w:szCs w:val="24"/>
          </w:rPr>
          <w:t>group meets</w:t>
        </w:r>
      </w:ins>
      <w:ins w:id="1136"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 do </w:t>
      </w:r>
      <w:proofErr w:type="gramStart"/>
      <w:r>
        <w:rPr>
          <w:rFonts w:ascii="Times New Roman"/>
          <w:sz w:val="24"/>
          <w:szCs w:val="24"/>
        </w:rPr>
        <w:t>the debriefs</w:t>
      </w:r>
      <w:proofErr w:type="gramEnd"/>
      <w:r>
        <w:rPr>
          <w:rFonts w:ascii="Times New Roman"/>
          <w:sz w:val="24"/>
          <w:szCs w:val="24"/>
        </w:rPr>
        <w:t xml:space="preserve">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7"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8"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9"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 xml:space="preserve">I ask the turn person if they have any questions left over from the session or if there is anything that he/she wants me to focus on during </w:t>
      </w:r>
      <w:proofErr w:type="gramStart"/>
      <w:r>
        <w:rPr>
          <w:rFonts w:ascii="Times New Roman"/>
          <w:sz w:val="24"/>
          <w:szCs w:val="24"/>
        </w:rPr>
        <w:t>the debrief</w:t>
      </w:r>
      <w:proofErr w:type="gramEnd"/>
      <w:r>
        <w:rPr>
          <w:rFonts w:ascii="Times New Roman"/>
          <w:sz w:val="24"/>
          <w:szCs w:val="24"/>
        </w:rPr>
        <w:t>.</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0"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41"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 xml:space="preserve">s intention for the session and what they want me to focus on.  As I settle, my system slows to the tempo of the session that we are debriefing.  As I relax and wait, a flow of information begins that takes me right through </w:t>
      </w:r>
      <w:proofErr w:type="gramStart"/>
      <w:r>
        <w:rPr>
          <w:rFonts w:ascii="Times New Roman"/>
          <w:sz w:val="24"/>
          <w:szCs w:val="24"/>
        </w:rPr>
        <w:t>the debrief</w:t>
      </w:r>
      <w:proofErr w:type="gramEnd"/>
      <w:r>
        <w:rPr>
          <w:rFonts w:ascii="Times New Roman"/>
          <w:sz w:val="24"/>
          <w:szCs w:val="24"/>
        </w:rPr>
        <w:t>.  Very often the flow will follow the chronology that occurred in the session.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2"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 xml:space="preserve">When </w:t>
      </w:r>
      <w:proofErr w:type="gramStart"/>
      <w:r>
        <w:rPr>
          <w:rFonts w:ascii="Times New Roman"/>
          <w:sz w:val="24"/>
          <w:szCs w:val="24"/>
        </w:rPr>
        <w:t>the debrief</w:t>
      </w:r>
      <w:proofErr w:type="gramEnd"/>
      <w:r>
        <w:rPr>
          <w:rFonts w:ascii="Times New Roman"/>
          <w:sz w:val="24"/>
          <w:szCs w:val="24"/>
        </w:rPr>
        <w:t xml:space="preserve">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43" w:author="Raymond Castellino" w:date="2015-11-06T11:12:00Z">
        <w:r w:rsidDel="00FD14F0">
          <w:rPr>
            <w:rFonts w:ascii="Times New Roman"/>
            <w:sz w:val="24"/>
            <w:szCs w:val="24"/>
          </w:rPr>
          <w:delText xml:space="preserve">Since 2005, </w:delText>
        </w:r>
      </w:del>
      <w:ins w:id="1144" w:author="Raymond Castellino" w:date="2015-11-06T11:12:00Z">
        <w:r w:rsidR="00FD14F0">
          <w:rPr>
            <w:rFonts w:ascii="Times New Roman"/>
            <w:sz w:val="24"/>
            <w:szCs w:val="24"/>
          </w:rPr>
          <w:t>T</w:t>
        </w:r>
      </w:ins>
      <w:del w:id="1145" w:author="Raymond Castellino" w:date="2015-11-06T11:12:00Z">
        <w:r w:rsidDel="00FD14F0">
          <w:rPr>
            <w:rFonts w:ascii="Times New Roman"/>
            <w:sz w:val="24"/>
            <w:szCs w:val="24"/>
          </w:rPr>
          <w:delText>t</w:delText>
        </w:r>
      </w:del>
      <w:r>
        <w:rPr>
          <w:rFonts w:ascii="Times New Roman"/>
          <w:sz w:val="24"/>
          <w:szCs w:val="24"/>
        </w:rPr>
        <w:t>he debriefs</w:t>
      </w:r>
      <w:ins w:id="1146"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 xml:space="preserve">I ask participants to consciously transition out of the room. If they are driving, I ask them to orient to themselves, their cars, the brake, gas pedal, </w:t>
      </w:r>
      <w:proofErr w:type="gramStart"/>
      <w:r>
        <w:rPr>
          <w:rFonts w:ascii="Times New Roman"/>
          <w:sz w:val="24"/>
          <w:szCs w:val="24"/>
        </w:rPr>
        <w:t>gear shift</w:t>
      </w:r>
      <w:proofErr w:type="gramEnd"/>
      <w:r>
        <w:rPr>
          <w:rFonts w:ascii="Times New Roman"/>
          <w:sz w:val="24"/>
          <w:szCs w:val="24"/>
        </w:rPr>
        <w:t>, steering wheel, other moving vehicles, stop signs, lights and human beings. The rest of the world is not necessarily moving at the same rate that we are moving. We therefore must reorient ourselves to the situations at hand.</w:t>
      </w:r>
    </w:p>
    <w:p w:rsidR="00746F55" w:rsidRDefault="00746F55">
      <w:pPr>
        <w:pStyle w:val="Default"/>
        <w:numPr>
          <w:ins w:id="1147" w:author="Raymond Castellino" w:date="2015-11-06T11:12:00Z"/>
        </w:numPr>
        <w:tabs>
          <w:tab w:val="left" w:pos="720"/>
          <w:tab w:val="left" w:pos="1440"/>
          <w:tab w:val="left" w:pos="5580"/>
        </w:tabs>
        <w:ind w:right="720"/>
        <w:rPr>
          <w:ins w:id="1148" w:author="Raymond Castellino" w:date="2015-11-06T11:12:00Z"/>
          <w:rFonts w:ascii="Times New Roman" w:eastAsia="Times New Roman" w:hAnsi="Times New Roman" w:cs="Times New Roman"/>
          <w:sz w:val="24"/>
          <w:szCs w:val="24"/>
        </w:rPr>
      </w:pPr>
    </w:p>
    <w:p w:rsidR="00FD14F0" w:rsidRDefault="00FD14F0">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49"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50"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w:t>
      </w:r>
      <w:proofErr w:type="spellStart"/>
      <w:r>
        <w:rPr>
          <w:rFonts w:ascii="Times New Roman"/>
          <w:sz w:val="24"/>
          <w:szCs w:val="24"/>
        </w:rPr>
        <w:t>holo</w:t>
      </w:r>
      <w:proofErr w:type="spellEnd"/>
      <w:r>
        <w:rPr>
          <w:rFonts w:ascii="Times New Roman"/>
          <w:sz w:val="24"/>
          <w:szCs w:val="24"/>
        </w:rPr>
        <w:t xml:space="preserve"> being alignment with the new way of being. Deeper, more meaningful contact, healthy interpersonal support, and developing peer relationships </w:t>
      </w:r>
      <w:proofErr w:type="gramStart"/>
      <w:r>
        <w:rPr>
          <w:rFonts w:ascii="Times New Roman"/>
          <w:sz w:val="24"/>
          <w:szCs w:val="24"/>
        </w:rPr>
        <w:t>is</w:t>
      </w:r>
      <w:proofErr w:type="gramEnd"/>
      <w:r>
        <w:rPr>
          <w:rFonts w:ascii="Times New Roman"/>
          <w:sz w:val="24"/>
          <w:szCs w:val="24"/>
        </w:rPr>
        <w:t xml:space="preserve">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frequency of the contacts is important. The first week after the workshop have 4 contacts; the second week have 3 contacts; the third week have 3 contacts; and the forth week have 2 contacts. That is 4, 3, 3, </w:t>
      </w:r>
      <w:proofErr w:type="gramStart"/>
      <w:r>
        <w:rPr>
          <w:rFonts w:ascii="Times New Roman"/>
          <w:sz w:val="24"/>
          <w:szCs w:val="24"/>
        </w:rPr>
        <w:t>2</w:t>
      </w:r>
      <w:proofErr w:type="gramEnd"/>
      <w:r>
        <w:rPr>
          <w:rFonts w:ascii="Times New Roman"/>
          <w:sz w:val="24"/>
          <w:szCs w:val="24"/>
        </w:rPr>
        <w:t xml:space="preserve">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51"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52"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000000" w:rsidRDefault="00445CE4">
      <w:pPr>
        <w:pStyle w:val="Default"/>
        <w:ind w:right="720"/>
        <w:rPr>
          <w:rFonts w:ascii="Times New Roman" w:eastAsia="Times New Roman" w:hAnsi="Times New Roman" w:cs="Times New Roman"/>
          <w:sz w:val="24"/>
          <w:szCs w:val="24"/>
        </w:rPr>
        <w:pPrChange w:id="1153"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54" w:author="Raymond Castellino" w:date="2015-11-06T11:16:00Z">
        <w:r w:rsidR="00FD14F0">
          <w:rPr>
            <w:rFonts w:ascii="Times New Roman"/>
            <w:sz w:val="24"/>
            <w:szCs w:val="24"/>
          </w:rPr>
          <w:t>is</w:t>
        </w:r>
      </w:ins>
      <w:del w:id="1155"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56" w:author="Raymond Castellino" w:date="2015-11-06T11:16:00Z">
        <w:r w:rsidDel="00FD14F0">
          <w:rPr>
            <w:rFonts w:ascii="Times New Roman"/>
            <w:sz w:val="24"/>
            <w:szCs w:val="24"/>
          </w:rPr>
          <w:delText xml:space="preserve">They </w:delText>
        </w:r>
      </w:del>
      <w:ins w:id="1157"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58" w:author="Raymond Castellino" w:date="2015-11-06T11:17:00Z">
        <w:r w:rsidDel="00FD14F0">
          <w:rPr>
            <w:rFonts w:ascii="Times New Roman"/>
            <w:sz w:val="24"/>
            <w:szCs w:val="24"/>
          </w:rPr>
          <w:delText>surround of the workshop</w:delText>
        </w:r>
      </w:del>
      <w:ins w:id="1159" w:author="Raymond Castellino" w:date="2015-11-06T11:17:00Z">
        <w:r w:rsidR="00FD14F0">
          <w:rPr>
            <w:rFonts w:ascii="Times New Roman"/>
            <w:sz w:val="24"/>
            <w:szCs w:val="24"/>
          </w:rPr>
          <w:t>with them while participating in the WS workshop</w:t>
        </w:r>
      </w:ins>
      <w:r>
        <w:rPr>
          <w:rFonts w:ascii="Times New Roman"/>
          <w:sz w:val="24"/>
          <w:szCs w:val="24"/>
        </w:rPr>
        <w:t xml:space="preserve">. The WS Workshop would not happen without the support </w:t>
      </w:r>
      <w:proofErr w:type="gramStart"/>
      <w:r>
        <w:rPr>
          <w:rFonts w:ascii="Times New Roman"/>
          <w:sz w:val="24"/>
          <w:szCs w:val="24"/>
        </w:rPr>
        <w:t>that</w:t>
      </w:r>
      <w:proofErr w:type="gramEnd"/>
      <w:r>
        <w:rPr>
          <w:rFonts w:ascii="Times New Roman"/>
          <w:sz w:val="24"/>
          <w:szCs w:val="24"/>
        </w:rPr>
        <w:t xml:space="preserve"> those at home</w:t>
      </w:r>
      <w:ins w:id="1160" w:author="Raymond Castellino" w:date="2015-11-06T11:17:00Z">
        <w:r w:rsidR="00FD14F0">
          <w:rPr>
            <w:rFonts w:ascii="Times New Roman"/>
            <w:sz w:val="24"/>
            <w:szCs w:val="24"/>
          </w:rPr>
          <w:t>.</w:t>
        </w:r>
      </w:ins>
      <w:r>
        <w:rPr>
          <w:rFonts w:ascii="Times New Roman"/>
          <w:sz w:val="24"/>
          <w:szCs w:val="24"/>
        </w:rPr>
        <w:t xml:space="preserve"> </w:t>
      </w:r>
      <w:ins w:id="1161" w:author="Raymond Castellino" w:date="2015-11-06T11:18:00Z">
        <w:r w:rsidR="00FD14F0">
          <w:rPr>
            <w:rFonts w:ascii="Times New Roman"/>
            <w:sz w:val="24"/>
            <w:szCs w:val="24"/>
          </w:rPr>
          <w:t xml:space="preserve"> </w:t>
        </w:r>
      </w:ins>
      <w:del w:id="1162"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 xml:space="preserve">I consider that each of them </w:t>
      </w:r>
      <w:proofErr w:type="gramStart"/>
      <w:r>
        <w:rPr>
          <w:rFonts w:ascii="Times New Roman"/>
          <w:sz w:val="24"/>
          <w:szCs w:val="24"/>
        </w:rPr>
        <w:t>are</w:t>
      </w:r>
      <w:proofErr w:type="gramEnd"/>
      <w:r>
        <w:rPr>
          <w:rFonts w:ascii="Times New Roman"/>
          <w:sz w:val="24"/>
          <w:szCs w:val="24"/>
        </w:rPr>
        <w:t xml:space="preserv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63" w:author="Raymond Castellino" w:date="2015-11-06T11:18:00Z"/>
        </w:numPr>
        <w:ind w:right="720"/>
        <w:rPr>
          <w:rFonts w:ascii="Times New Roman" w:eastAsia="Times New Roman" w:hAnsi="Times New Roman" w:cs="Times New Roman"/>
          <w:sz w:val="24"/>
          <w:szCs w:val="24"/>
        </w:rPr>
      </w:pPr>
      <w:del w:id="1164"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65" w:author="Raymond Castellino" w:date="2015-11-06T11:18:00Z"/>
        </w:numPr>
        <w:ind w:right="720"/>
        <w:rPr>
          <w:rFonts w:ascii="Times New Roman" w:eastAsia="Times New Roman" w:hAnsi="Times New Roman" w:cs="Times New Roman"/>
          <w:sz w:val="24"/>
          <w:szCs w:val="24"/>
        </w:rPr>
      </w:pPr>
      <w:del w:id="1166"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67"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68" w:author="Raymond Castellino" w:date="2015-11-06T11:18:00Z"/>
        </w:numPr>
        <w:ind w:right="720"/>
        <w:rPr>
          <w:rFonts w:ascii="Times New Roman" w:eastAsia="Times New Roman" w:hAnsi="Times New Roman" w:cs="Times New Roman"/>
          <w:sz w:val="24"/>
          <w:szCs w:val="24"/>
        </w:rPr>
      </w:pPr>
      <w:del w:id="1169"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70"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71" w:author="Raymond Castellino" w:date="2015-11-06T11:18:00Z"/>
        </w:numPr>
        <w:ind w:right="720"/>
        <w:rPr>
          <w:rFonts w:ascii="Times New Roman" w:eastAsia="Times New Roman" w:hAnsi="Times New Roman" w:cs="Times New Roman"/>
          <w:sz w:val="24"/>
          <w:szCs w:val="24"/>
        </w:rPr>
      </w:pPr>
      <w:del w:id="1172"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73" w:author="Raymond Castellino" w:date="2015-11-06T11:19:00Z">
        <w:r w:rsidDel="00FD14F0">
          <w:rPr>
            <w:rFonts w:ascii="Times New Roman"/>
            <w:sz w:val="24"/>
            <w:szCs w:val="24"/>
          </w:rPr>
          <w:delText xml:space="preserve">doing </w:delText>
        </w:r>
      </w:del>
      <w:ins w:id="1174"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75"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76"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w:t>
      </w:r>
      <w:proofErr w:type="gramStart"/>
      <w:r>
        <w:rPr>
          <w:rFonts w:ascii="Times New Roman"/>
          <w:sz w:val="24"/>
          <w:szCs w:val="24"/>
        </w:rPr>
        <w:t>ourselves</w:t>
      </w:r>
      <w:proofErr w:type="gramEnd"/>
      <w:r>
        <w:rPr>
          <w:rFonts w:ascii="Times New Roman"/>
          <w:sz w:val="24"/>
          <w:szCs w:val="24"/>
        </w:rPr>
        <w:t xml:space="preserv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77" w:author="Raymond Castellino" w:date="2015-11-06T11:58:00Z"/>
        </w:numPr>
        <w:ind w:right="720"/>
        <w:jc w:val="center"/>
        <w:rPr>
          <w:del w:id="1178" w:author="Raymond Castellino" w:date="2015-11-06T12:22:00Z"/>
          <w:rFonts w:ascii="Times New Roman" w:eastAsia="Times New Roman" w:hAnsi="Times New Roman" w:cs="Times New Roman"/>
          <w:b/>
          <w:bCs/>
          <w:sz w:val="24"/>
          <w:szCs w:val="24"/>
        </w:rPr>
      </w:pPr>
      <w:del w:id="1179" w:author="Raymond Castellino" w:date="2015-11-06T12:22:00Z">
        <w:r w:rsidDel="00862433">
          <w:rPr>
            <w:rFonts w:ascii="Times New Roman"/>
            <w:b/>
            <w:bCs/>
            <w:sz w:val="24"/>
            <w:szCs w:val="24"/>
          </w:rPr>
          <w:delText>WS Workshop Daily Schedule</w:delText>
        </w:r>
      </w:del>
    </w:p>
    <w:p w:rsidR="00000000" w:rsidRDefault="008A5D1C">
      <w:pPr>
        <w:pStyle w:val="Default"/>
        <w:ind w:right="720"/>
        <w:rPr>
          <w:del w:id="1180" w:author="Raymond Castellino" w:date="2015-11-06T12:22:00Z"/>
          <w:rFonts w:ascii="Times New Roman" w:eastAsia="Times New Roman" w:hAnsi="Times New Roman" w:cs="Times New Roman"/>
          <w:sz w:val="24"/>
          <w:szCs w:val="24"/>
        </w:rPr>
        <w:pPrChange w:id="1181" w:author="Raymond Castellino" w:date="2015-11-06T11:58:00Z">
          <w:pPr>
            <w:pStyle w:val="Default"/>
            <w:ind w:left="720" w:right="720"/>
          </w:pPr>
        </w:pPrChange>
      </w:pPr>
      <w:del w:id="1182" w:author="Raymond Castellino" w:date="2015-11-06T12:22:00Z">
        <w:r w:rsidDel="00862433">
          <w:rPr>
            <w:rFonts w:ascii="Times New Roman"/>
            <w:sz w:val="24"/>
            <w:szCs w:val="24"/>
          </w:rPr>
          <w:delText xml:space="preserve">Day one: </w:delText>
        </w:r>
      </w:del>
    </w:p>
    <w:p w:rsidR="00000000" w:rsidRDefault="008A5D1C">
      <w:pPr>
        <w:pStyle w:val="Default"/>
        <w:numPr>
          <w:ilvl w:val="0"/>
          <w:numId w:val="43"/>
          <w:ins w:id="1183" w:author="Raymond Castellino" w:date="2015-11-06T11:59:00Z"/>
        </w:numPr>
        <w:ind w:right="720"/>
        <w:rPr>
          <w:del w:id="1184" w:author="Raymond Castellino" w:date="2015-11-06T12:22:00Z"/>
          <w:rFonts w:ascii="Times New Roman" w:eastAsia="Times New Roman" w:hAnsi="Times New Roman" w:cs="Times New Roman"/>
          <w:sz w:val="24"/>
          <w:szCs w:val="24"/>
        </w:rPr>
        <w:pPrChange w:id="1185" w:author="Raymond Castellino" w:date="2015-11-06T11:58:00Z">
          <w:pPr>
            <w:pStyle w:val="Default"/>
            <w:ind w:left="1440" w:right="720" w:hanging="360"/>
          </w:pPr>
        </w:pPrChange>
      </w:pPr>
      <w:del w:id="1186"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87" w:author="Raymond Castellino" w:date="2015-11-06T12:22:00Z">
        <w:r w:rsidDel="00862433">
          <w:rPr>
            <w:rFonts w:ascii="Times New Roman"/>
            <w:sz w:val="24"/>
            <w:szCs w:val="24"/>
          </w:rPr>
          <w:delText xml:space="preserve">Welcome short introduction </w:delText>
        </w:r>
      </w:del>
    </w:p>
    <w:p w:rsidR="00000000" w:rsidRDefault="008A5D1C">
      <w:pPr>
        <w:pStyle w:val="Default"/>
        <w:numPr>
          <w:ilvl w:val="0"/>
          <w:numId w:val="43"/>
          <w:ins w:id="1188" w:author="Raymond Castellino" w:date="2015-11-06T11:59:00Z"/>
        </w:numPr>
        <w:ind w:right="720"/>
        <w:rPr>
          <w:del w:id="1189" w:author="Raymond Castellino" w:date="2015-11-06T12:22:00Z"/>
          <w:rFonts w:ascii="Times New Roman" w:eastAsia="Times New Roman" w:hAnsi="Times New Roman" w:cs="Times New Roman"/>
          <w:sz w:val="24"/>
          <w:szCs w:val="24"/>
        </w:rPr>
        <w:pPrChange w:id="1190" w:author="Raymond Castellino" w:date="2015-11-06T11:58:00Z">
          <w:pPr>
            <w:pStyle w:val="Default"/>
            <w:ind w:left="1440" w:right="720" w:hanging="360"/>
          </w:pPr>
        </w:pPrChange>
      </w:pPr>
      <w:del w:id="1191"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92" w:author="Raymond Castellino" w:date="2015-11-06T12:22:00Z">
        <w:r w:rsidDel="00862433">
          <w:rPr>
            <w:rFonts w:ascii="Times New Roman"/>
            <w:sz w:val="24"/>
            <w:szCs w:val="24"/>
          </w:rPr>
          <w:delText>Orient to the date and place, town and country</w:delText>
        </w:r>
      </w:del>
    </w:p>
    <w:p w:rsidR="00000000" w:rsidRDefault="008A5D1C">
      <w:pPr>
        <w:pStyle w:val="Default"/>
        <w:numPr>
          <w:ilvl w:val="0"/>
          <w:numId w:val="43"/>
          <w:ins w:id="1193" w:author="Raymond Castellino" w:date="2015-11-06T11:59:00Z"/>
        </w:numPr>
        <w:ind w:right="720"/>
        <w:rPr>
          <w:del w:id="1194" w:author="Raymond Castellino" w:date="2015-11-06T12:22:00Z"/>
          <w:rFonts w:ascii="Times New Roman" w:eastAsia="Times New Roman" w:hAnsi="Times New Roman" w:cs="Times New Roman"/>
          <w:sz w:val="24"/>
          <w:szCs w:val="24"/>
        </w:rPr>
        <w:pPrChange w:id="1195" w:author="Raymond Castellino" w:date="2015-11-06T11:58:00Z">
          <w:pPr>
            <w:pStyle w:val="Default"/>
            <w:ind w:left="1440" w:right="720" w:hanging="360"/>
          </w:pPr>
        </w:pPrChange>
      </w:pPr>
      <w:del w:id="119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7" w:author="Raymond Castellino" w:date="2015-11-06T12:22:00Z">
        <w:r w:rsidDel="00862433">
          <w:rPr>
            <w:rFonts w:ascii="Times New Roman"/>
            <w:sz w:val="24"/>
            <w:szCs w:val="24"/>
          </w:rPr>
          <w:delText>Orient to the space, where things are and what the hosts ground rules for being in the space are</w:delText>
        </w:r>
      </w:del>
    </w:p>
    <w:p w:rsidR="00000000" w:rsidRDefault="008A5D1C">
      <w:pPr>
        <w:pStyle w:val="Default"/>
        <w:numPr>
          <w:ilvl w:val="0"/>
          <w:numId w:val="43"/>
          <w:ins w:id="1198" w:author="Raymond Castellino" w:date="2015-11-06T11:59:00Z"/>
        </w:numPr>
        <w:ind w:right="720"/>
        <w:rPr>
          <w:del w:id="1199" w:author="Raymond Castellino" w:date="2015-11-06T12:22:00Z"/>
          <w:rFonts w:ascii="Times New Roman" w:eastAsia="Times New Roman" w:hAnsi="Times New Roman" w:cs="Times New Roman"/>
          <w:sz w:val="24"/>
          <w:szCs w:val="24"/>
        </w:rPr>
        <w:pPrChange w:id="1200" w:author="Raymond Castellino" w:date="2015-11-06T11:58:00Z">
          <w:pPr>
            <w:pStyle w:val="Default"/>
            <w:ind w:left="1440" w:right="720" w:hanging="360"/>
          </w:pPr>
        </w:pPrChange>
      </w:pPr>
      <w:del w:id="120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2" w:author="Raymond Castellino" w:date="2015-11-06T12:22:00Z">
        <w:r w:rsidDel="00862433">
          <w:rPr>
            <w:rFonts w:ascii="Times New Roman"/>
            <w:sz w:val="24"/>
            <w:szCs w:val="24"/>
          </w:rPr>
          <w:delText>Orient to the day</w:delText>
        </w:r>
      </w:del>
    </w:p>
    <w:p w:rsidR="00000000" w:rsidRDefault="008A5D1C">
      <w:pPr>
        <w:pStyle w:val="Default"/>
        <w:numPr>
          <w:ilvl w:val="0"/>
          <w:numId w:val="43"/>
          <w:ins w:id="1203" w:author="Raymond Castellino" w:date="2015-11-06T11:59:00Z"/>
        </w:numPr>
        <w:ind w:right="720"/>
        <w:rPr>
          <w:del w:id="1204" w:author="Raymond Castellino" w:date="2015-11-06T12:22:00Z"/>
          <w:rFonts w:ascii="Times New Roman" w:eastAsia="Times New Roman" w:hAnsi="Times New Roman" w:cs="Times New Roman"/>
          <w:sz w:val="24"/>
          <w:szCs w:val="24"/>
        </w:rPr>
        <w:pPrChange w:id="1205" w:author="Raymond Castellino" w:date="2015-11-06T11:58:00Z">
          <w:pPr>
            <w:pStyle w:val="Default"/>
            <w:ind w:left="1440" w:right="720" w:hanging="360"/>
          </w:pPr>
        </w:pPrChange>
      </w:pPr>
      <w:del w:id="120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7" w:author="Raymond Castellino" w:date="2015-11-06T12:22:00Z">
        <w:r w:rsidDel="00862433">
          <w:rPr>
            <w:rFonts w:ascii="Times New Roman"/>
            <w:sz w:val="24"/>
            <w:szCs w:val="24"/>
            <w:lang w:val="it-IT"/>
          </w:rPr>
          <w:delText>Intro talk</w:delText>
        </w:r>
      </w:del>
    </w:p>
    <w:p w:rsidR="00000000" w:rsidRDefault="008A5D1C">
      <w:pPr>
        <w:pStyle w:val="Default"/>
        <w:numPr>
          <w:ilvl w:val="0"/>
          <w:numId w:val="43"/>
          <w:ins w:id="1208" w:author="Raymond Castellino" w:date="2015-11-06T11:59:00Z"/>
        </w:numPr>
        <w:ind w:right="720"/>
        <w:rPr>
          <w:del w:id="1209" w:author="Raymond Castellino" w:date="2015-11-06T12:22:00Z"/>
          <w:rFonts w:ascii="Times New Roman" w:eastAsia="Times New Roman" w:hAnsi="Times New Roman" w:cs="Times New Roman"/>
          <w:sz w:val="24"/>
          <w:szCs w:val="24"/>
        </w:rPr>
        <w:pPrChange w:id="1210" w:author="Raymond Castellino" w:date="2015-11-06T11:58:00Z">
          <w:pPr>
            <w:pStyle w:val="Default"/>
            <w:ind w:left="1440" w:right="720" w:hanging="360"/>
          </w:pPr>
        </w:pPrChange>
      </w:pPr>
      <w:del w:id="121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2" w:author="Raymond Castellino" w:date="2015-11-06T12:22:00Z">
        <w:r w:rsidDel="00862433">
          <w:rPr>
            <w:rFonts w:ascii="Times New Roman"/>
            <w:sz w:val="24"/>
            <w:szCs w:val="24"/>
          </w:rPr>
          <w:delText>Sharing</w:delText>
        </w:r>
      </w:del>
    </w:p>
    <w:p w:rsidR="00000000" w:rsidRDefault="008A5D1C">
      <w:pPr>
        <w:pStyle w:val="Default"/>
        <w:numPr>
          <w:ilvl w:val="0"/>
          <w:numId w:val="43"/>
          <w:ins w:id="1213" w:author="Raymond Castellino" w:date="2015-11-06T11:59:00Z"/>
        </w:numPr>
        <w:ind w:right="720"/>
        <w:rPr>
          <w:del w:id="1214" w:author="Raymond Castellino" w:date="2015-11-06T12:22:00Z"/>
          <w:rFonts w:ascii="Times New Roman" w:eastAsia="Times New Roman" w:hAnsi="Times New Roman" w:cs="Times New Roman"/>
          <w:sz w:val="24"/>
          <w:szCs w:val="24"/>
        </w:rPr>
        <w:pPrChange w:id="1215" w:author="Raymond Castellino" w:date="2015-11-06T11:58:00Z">
          <w:pPr>
            <w:pStyle w:val="Default"/>
            <w:ind w:left="1440" w:right="720" w:hanging="360"/>
          </w:pPr>
        </w:pPrChange>
      </w:pPr>
      <w:del w:id="121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7" w:author="Raymond Castellino" w:date="2015-11-06T12:22:00Z">
        <w:r w:rsidDel="00862433">
          <w:rPr>
            <w:rFonts w:ascii="Times New Roman"/>
            <w:sz w:val="24"/>
            <w:szCs w:val="24"/>
          </w:rPr>
          <w:delText>Principles and what a session looks like</w:delText>
        </w:r>
      </w:del>
    </w:p>
    <w:p w:rsidR="00000000" w:rsidRDefault="008A5D1C">
      <w:pPr>
        <w:pStyle w:val="Default"/>
        <w:numPr>
          <w:ilvl w:val="0"/>
          <w:numId w:val="43"/>
          <w:ins w:id="1218" w:author="Raymond Castellino" w:date="2015-11-06T11:59:00Z"/>
        </w:numPr>
        <w:ind w:right="720"/>
        <w:rPr>
          <w:del w:id="1219" w:author="Raymond Castellino" w:date="2015-11-06T12:22:00Z"/>
          <w:rFonts w:ascii="Times New Roman" w:eastAsia="Times New Roman" w:hAnsi="Times New Roman" w:cs="Times New Roman"/>
          <w:sz w:val="24"/>
          <w:szCs w:val="24"/>
        </w:rPr>
        <w:pPrChange w:id="1220" w:author="Raymond Castellino" w:date="2015-11-06T11:58:00Z">
          <w:pPr>
            <w:pStyle w:val="Default"/>
            <w:ind w:left="1440" w:right="720" w:hanging="360"/>
          </w:pPr>
        </w:pPrChange>
      </w:pPr>
      <w:del w:id="122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2" w:author="Raymond Castellino" w:date="2015-11-06T12:22:00Z">
        <w:r w:rsidDel="00862433">
          <w:rPr>
            <w:rFonts w:ascii="Times New Roman"/>
            <w:sz w:val="24"/>
            <w:szCs w:val="24"/>
            <w:lang w:val="de-DE"/>
          </w:rPr>
          <w:delText>Lunch 1 hr 45 min</w:delText>
        </w:r>
      </w:del>
    </w:p>
    <w:p w:rsidR="00000000" w:rsidRDefault="008A5D1C">
      <w:pPr>
        <w:pStyle w:val="Default"/>
        <w:numPr>
          <w:ilvl w:val="0"/>
          <w:numId w:val="43"/>
          <w:ins w:id="1223" w:author="Raymond Castellino" w:date="2015-11-06T11:59:00Z"/>
        </w:numPr>
        <w:ind w:right="720"/>
        <w:rPr>
          <w:del w:id="1224" w:author="Raymond Castellino" w:date="2015-11-06T12:22:00Z"/>
          <w:rFonts w:ascii="Times New Roman" w:eastAsia="Times New Roman" w:hAnsi="Times New Roman" w:cs="Times New Roman"/>
          <w:sz w:val="24"/>
          <w:szCs w:val="24"/>
        </w:rPr>
        <w:pPrChange w:id="1225" w:author="Raymond Castellino" w:date="2015-11-06T11:58:00Z">
          <w:pPr>
            <w:pStyle w:val="Default"/>
            <w:ind w:left="1440" w:right="720" w:hanging="360"/>
          </w:pPr>
        </w:pPrChange>
      </w:pPr>
      <w:del w:id="122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7" w:author="Raymond Castellino" w:date="2015-11-06T12:22:00Z">
        <w:r w:rsidDel="00862433">
          <w:rPr>
            <w:rFonts w:ascii="Times New Roman"/>
            <w:sz w:val="24"/>
            <w:szCs w:val="24"/>
          </w:rPr>
          <w:delText>Process session #1</w:delText>
        </w:r>
      </w:del>
    </w:p>
    <w:p w:rsidR="00000000" w:rsidRDefault="008A5D1C">
      <w:pPr>
        <w:pStyle w:val="Default"/>
        <w:numPr>
          <w:ilvl w:val="0"/>
          <w:numId w:val="43"/>
          <w:ins w:id="1228" w:author="Raymond Castellino" w:date="2015-11-06T11:59:00Z"/>
        </w:numPr>
        <w:ind w:right="720"/>
        <w:rPr>
          <w:del w:id="1229" w:author="Raymond Castellino" w:date="2015-11-06T12:22:00Z"/>
          <w:rFonts w:ascii="Times New Roman" w:eastAsia="Times New Roman" w:hAnsi="Times New Roman" w:cs="Times New Roman"/>
          <w:sz w:val="24"/>
          <w:szCs w:val="24"/>
        </w:rPr>
        <w:pPrChange w:id="1230" w:author="Raymond Castellino" w:date="2015-11-06T11:58:00Z">
          <w:pPr>
            <w:pStyle w:val="Default"/>
            <w:ind w:left="1440" w:right="720" w:hanging="360"/>
          </w:pPr>
        </w:pPrChange>
      </w:pPr>
      <w:del w:id="123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32" w:author="Raymond Castellino" w:date="2015-11-06T12:22:00Z">
        <w:r w:rsidDel="00862433">
          <w:rPr>
            <w:rFonts w:ascii="Times New Roman"/>
            <w:sz w:val="24"/>
            <w:szCs w:val="24"/>
          </w:rPr>
          <w:delText>Complete for the day</w:delText>
        </w:r>
      </w:del>
    </w:p>
    <w:p w:rsidR="00000000" w:rsidRDefault="008A5D1C">
      <w:pPr>
        <w:pStyle w:val="Default"/>
        <w:ind w:right="720"/>
        <w:rPr>
          <w:del w:id="1233" w:author="Raymond Castellino" w:date="2015-11-06T12:22:00Z"/>
          <w:rFonts w:ascii="Times New Roman" w:eastAsia="Times New Roman" w:hAnsi="Times New Roman" w:cs="Times New Roman"/>
          <w:sz w:val="24"/>
          <w:szCs w:val="24"/>
        </w:rPr>
        <w:pPrChange w:id="1234" w:author="Raymond Castellino" w:date="2015-11-06T12:00:00Z">
          <w:pPr>
            <w:pStyle w:val="Default"/>
            <w:ind w:left="1080" w:right="720"/>
          </w:pPr>
        </w:pPrChange>
      </w:pPr>
      <w:del w:id="1235" w:author="Raymond Castellino" w:date="2015-11-06T12:22:00Z">
        <w:r w:rsidDel="00862433">
          <w:rPr>
            <w:rFonts w:ascii="Times New Roman"/>
            <w:sz w:val="24"/>
            <w:szCs w:val="24"/>
          </w:rPr>
          <w:delText>This is usually the shortest day. We are usually done for the day between 4:30 and 7 PM</w:delText>
        </w:r>
      </w:del>
    </w:p>
    <w:p w:rsidR="00000000" w:rsidRDefault="00445CE4">
      <w:pPr>
        <w:pStyle w:val="Default"/>
        <w:ind w:right="720"/>
        <w:rPr>
          <w:del w:id="1236" w:author="Raymond Castellino" w:date="2015-11-06T12:22:00Z"/>
          <w:rFonts w:ascii="Times New Roman" w:eastAsia="Times New Roman" w:hAnsi="Times New Roman" w:cs="Times New Roman"/>
          <w:sz w:val="24"/>
          <w:szCs w:val="24"/>
        </w:rPr>
        <w:pPrChange w:id="1237" w:author="Raymond Castellino" w:date="2015-11-06T11:58:00Z">
          <w:pPr>
            <w:pStyle w:val="Default"/>
            <w:ind w:left="720" w:right="720"/>
          </w:pPr>
        </w:pPrChange>
      </w:pPr>
    </w:p>
    <w:p w:rsidR="00000000" w:rsidRDefault="008A5D1C">
      <w:pPr>
        <w:pStyle w:val="Default"/>
        <w:ind w:right="720"/>
        <w:rPr>
          <w:del w:id="1238" w:author="Raymond Castellino" w:date="2015-11-06T12:22:00Z"/>
          <w:rFonts w:ascii="Times New Roman" w:eastAsia="Times New Roman" w:hAnsi="Times New Roman" w:cs="Times New Roman"/>
          <w:sz w:val="24"/>
          <w:szCs w:val="24"/>
        </w:rPr>
        <w:pPrChange w:id="1239" w:author="Raymond Castellino" w:date="2015-11-06T11:58:00Z">
          <w:pPr>
            <w:pStyle w:val="Default"/>
            <w:ind w:left="720" w:right="720"/>
          </w:pPr>
        </w:pPrChange>
      </w:pPr>
      <w:del w:id="1240" w:author="Raymond Castellino" w:date="2015-11-06T12:22:00Z">
        <w:r w:rsidDel="00862433">
          <w:rPr>
            <w:rFonts w:ascii="Times New Roman"/>
            <w:sz w:val="24"/>
            <w:szCs w:val="24"/>
          </w:rPr>
          <w:delText>Day two:</w:delText>
        </w:r>
      </w:del>
    </w:p>
    <w:p w:rsidR="00000000" w:rsidRDefault="008A5D1C">
      <w:pPr>
        <w:pStyle w:val="Default"/>
        <w:numPr>
          <w:ilvl w:val="0"/>
          <w:numId w:val="44"/>
          <w:ins w:id="1241" w:author="Raymond Castellino" w:date="2015-11-06T12:00:00Z"/>
        </w:numPr>
        <w:ind w:right="720"/>
        <w:rPr>
          <w:del w:id="1242" w:author="Raymond Castellino" w:date="2015-11-06T12:22:00Z"/>
          <w:rFonts w:ascii="Times New Roman" w:eastAsia="Times New Roman" w:hAnsi="Times New Roman" w:cs="Times New Roman"/>
          <w:sz w:val="24"/>
          <w:szCs w:val="24"/>
        </w:rPr>
        <w:pPrChange w:id="1243" w:author="Raymond Castellino" w:date="2015-11-06T11:58:00Z">
          <w:pPr>
            <w:pStyle w:val="Default"/>
            <w:ind w:left="1440" w:right="720" w:hanging="360"/>
          </w:pPr>
        </w:pPrChange>
      </w:pPr>
      <w:del w:id="124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5"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4"/>
          <w:ins w:id="1246" w:author="Raymond Castellino" w:date="2015-11-06T12:00:00Z"/>
        </w:numPr>
        <w:ind w:right="720"/>
        <w:rPr>
          <w:del w:id="1247" w:author="Raymond Castellino" w:date="2015-11-06T12:22:00Z"/>
          <w:rFonts w:ascii="Times New Roman" w:eastAsia="Times New Roman" w:hAnsi="Times New Roman" w:cs="Times New Roman"/>
          <w:sz w:val="24"/>
          <w:szCs w:val="24"/>
        </w:rPr>
        <w:pPrChange w:id="1248" w:author="Raymond Castellino" w:date="2015-11-06T11:58:00Z">
          <w:pPr>
            <w:pStyle w:val="Default"/>
            <w:ind w:left="1440" w:right="720" w:hanging="360"/>
          </w:pPr>
        </w:pPrChange>
      </w:pPr>
      <w:del w:id="124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0" w:author="Raymond Castellino" w:date="2015-11-06T12:22:00Z">
        <w:r w:rsidDel="00862433">
          <w:rPr>
            <w:rFonts w:ascii="Times New Roman"/>
            <w:sz w:val="24"/>
            <w:szCs w:val="24"/>
            <w:lang w:val="pt-PT"/>
          </w:rPr>
          <w:delText xml:space="preserve">Check ins </w:delText>
        </w:r>
      </w:del>
    </w:p>
    <w:p w:rsidR="00000000" w:rsidRDefault="008A5D1C">
      <w:pPr>
        <w:pStyle w:val="Default"/>
        <w:numPr>
          <w:ilvl w:val="0"/>
          <w:numId w:val="44"/>
          <w:ins w:id="1251" w:author="Raymond Castellino" w:date="2015-11-06T12:00:00Z"/>
        </w:numPr>
        <w:ind w:right="720"/>
        <w:rPr>
          <w:del w:id="1252" w:author="Raymond Castellino" w:date="2015-11-06T12:22:00Z"/>
          <w:rFonts w:ascii="Times New Roman" w:eastAsia="Times New Roman" w:hAnsi="Times New Roman" w:cs="Times New Roman"/>
          <w:sz w:val="24"/>
          <w:szCs w:val="24"/>
        </w:rPr>
        <w:pPrChange w:id="1253" w:author="Raymond Castellino" w:date="2015-11-06T11:58:00Z">
          <w:pPr>
            <w:pStyle w:val="Default"/>
            <w:ind w:left="1440" w:right="720" w:hanging="360"/>
          </w:pPr>
        </w:pPrChange>
      </w:pPr>
      <w:del w:id="125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5" w:author="Raymond Castellino" w:date="2015-11-06T12:22:00Z">
        <w:r w:rsidDel="00862433">
          <w:rPr>
            <w:rFonts w:ascii="Times New Roman"/>
            <w:sz w:val="24"/>
            <w:szCs w:val="24"/>
            <w:lang w:val="nl-NL"/>
          </w:rPr>
          <w:delText>Debrief #1</w:delText>
        </w:r>
      </w:del>
    </w:p>
    <w:p w:rsidR="00000000" w:rsidRDefault="008A5D1C">
      <w:pPr>
        <w:pStyle w:val="Default"/>
        <w:numPr>
          <w:ilvl w:val="0"/>
          <w:numId w:val="44"/>
          <w:ins w:id="1256" w:author="Raymond Castellino" w:date="2015-11-06T12:00:00Z"/>
        </w:numPr>
        <w:ind w:right="720"/>
        <w:rPr>
          <w:del w:id="1257" w:author="Raymond Castellino" w:date="2015-11-06T12:22:00Z"/>
          <w:rFonts w:ascii="Times New Roman" w:eastAsia="Times New Roman" w:hAnsi="Times New Roman" w:cs="Times New Roman"/>
          <w:sz w:val="24"/>
          <w:szCs w:val="24"/>
        </w:rPr>
        <w:pPrChange w:id="1258" w:author="Raymond Castellino" w:date="2015-11-06T11:58:00Z">
          <w:pPr>
            <w:pStyle w:val="Default"/>
            <w:ind w:left="1440" w:right="720" w:hanging="360"/>
          </w:pPr>
        </w:pPrChange>
      </w:pPr>
      <w:del w:id="125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0" w:author="Raymond Castellino" w:date="2015-11-06T12:22:00Z">
        <w:r w:rsidDel="00862433">
          <w:rPr>
            <w:rFonts w:ascii="Times New Roman"/>
            <w:sz w:val="24"/>
            <w:szCs w:val="24"/>
          </w:rPr>
          <w:delText xml:space="preserve">Process Session #2 </w:delText>
        </w:r>
      </w:del>
    </w:p>
    <w:p w:rsidR="00000000" w:rsidRDefault="008A5D1C">
      <w:pPr>
        <w:pStyle w:val="Default"/>
        <w:numPr>
          <w:ilvl w:val="0"/>
          <w:numId w:val="44"/>
          <w:ins w:id="1261" w:author="Raymond Castellino" w:date="2015-11-06T12:00:00Z"/>
        </w:numPr>
        <w:ind w:right="720"/>
        <w:rPr>
          <w:del w:id="1262" w:author="Raymond Castellino" w:date="2015-11-06T12:22:00Z"/>
          <w:rFonts w:ascii="Times New Roman" w:eastAsia="Times New Roman" w:hAnsi="Times New Roman" w:cs="Times New Roman"/>
          <w:sz w:val="24"/>
          <w:szCs w:val="24"/>
        </w:rPr>
        <w:pPrChange w:id="1263" w:author="Raymond Castellino" w:date="2015-11-06T11:58:00Z">
          <w:pPr>
            <w:pStyle w:val="Default"/>
            <w:ind w:left="1440" w:right="720" w:hanging="360"/>
          </w:pPr>
        </w:pPrChange>
      </w:pPr>
      <w:del w:id="126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5" w:author="Raymond Castellino" w:date="2015-11-06T12:22:00Z">
        <w:r w:rsidDel="00862433">
          <w:rPr>
            <w:rFonts w:ascii="Times New Roman"/>
            <w:sz w:val="24"/>
            <w:szCs w:val="24"/>
          </w:rPr>
          <w:delText>Lunch</w:delText>
        </w:r>
      </w:del>
    </w:p>
    <w:p w:rsidR="00000000" w:rsidRDefault="008A5D1C">
      <w:pPr>
        <w:pStyle w:val="Default"/>
        <w:numPr>
          <w:ilvl w:val="0"/>
          <w:numId w:val="44"/>
          <w:ins w:id="1266" w:author="Raymond Castellino" w:date="2015-11-06T12:00:00Z"/>
        </w:numPr>
        <w:ind w:right="720"/>
        <w:rPr>
          <w:del w:id="1267" w:author="Raymond Castellino" w:date="2015-11-06T12:22:00Z"/>
          <w:rFonts w:ascii="Times New Roman" w:eastAsia="Times New Roman" w:hAnsi="Times New Roman" w:cs="Times New Roman"/>
          <w:sz w:val="24"/>
          <w:szCs w:val="24"/>
        </w:rPr>
        <w:pPrChange w:id="1268" w:author="Raymond Castellino" w:date="2015-11-06T11:58:00Z">
          <w:pPr>
            <w:pStyle w:val="Default"/>
            <w:ind w:left="1440" w:right="720" w:hanging="360"/>
          </w:pPr>
        </w:pPrChange>
      </w:pPr>
      <w:del w:id="126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0" w:author="Raymond Castellino" w:date="2015-11-06T12:22:00Z">
        <w:r w:rsidDel="00862433">
          <w:rPr>
            <w:rFonts w:ascii="Times New Roman"/>
            <w:sz w:val="24"/>
            <w:szCs w:val="24"/>
          </w:rPr>
          <w:delText>Process Session #3</w:delText>
        </w:r>
      </w:del>
    </w:p>
    <w:p w:rsidR="00000000" w:rsidRDefault="008A5D1C">
      <w:pPr>
        <w:pStyle w:val="Default"/>
        <w:numPr>
          <w:ilvl w:val="0"/>
          <w:numId w:val="44"/>
          <w:ins w:id="1271" w:author="Raymond Castellino" w:date="2015-11-06T12:00:00Z"/>
        </w:numPr>
        <w:ind w:right="720"/>
        <w:rPr>
          <w:del w:id="1272" w:author="Raymond Castellino" w:date="2015-11-06T12:22:00Z"/>
          <w:rFonts w:ascii="Times New Roman" w:eastAsia="Times New Roman" w:hAnsi="Times New Roman" w:cs="Times New Roman"/>
          <w:sz w:val="24"/>
          <w:szCs w:val="24"/>
        </w:rPr>
        <w:pPrChange w:id="1273" w:author="Raymond Castellino" w:date="2015-11-06T11:58:00Z">
          <w:pPr>
            <w:pStyle w:val="Default"/>
            <w:ind w:left="1440" w:right="720" w:hanging="360"/>
          </w:pPr>
        </w:pPrChange>
      </w:pPr>
      <w:del w:id="127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5" w:author="Raymond Castellino" w:date="2015-11-06T12:22:00Z">
        <w:r w:rsidDel="00862433">
          <w:rPr>
            <w:rFonts w:ascii="Times New Roman"/>
            <w:sz w:val="24"/>
            <w:szCs w:val="24"/>
          </w:rPr>
          <w:delText>Complete for the day</w:delText>
        </w:r>
      </w:del>
    </w:p>
    <w:p w:rsidR="00000000" w:rsidRDefault="008A5D1C">
      <w:pPr>
        <w:pStyle w:val="Default"/>
        <w:ind w:right="720"/>
        <w:rPr>
          <w:del w:id="1276" w:author="Raymond Castellino" w:date="2015-11-06T12:22:00Z"/>
          <w:rFonts w:ascii="Times New Roman" w:eastAsia="Times New Roman" w:hAnsi="Times New Roman" w:cs="Times New Roman"/>
          <w:sz w:val="24"/>
          <w:szCs w:val="24"/>
        </w:rPr>
        <w:pPrChange w:id="1277" w:author="Raymond Castellino" w:date="2015-11-06T12:00:00Z">
          <w:pPr>
            <w:pStyle w:val="Default"/>
            <w:ind w:left="1080" w:right="720"/>
          </w:pPr>
        </w:pPrChange>
      </w:pPr>
      <w:del w:id="1278" w:author="Raymond Castellino" w:date="2015-11-06T12:22:00Z">
        <w:r w:rsidDel="00862433">
          <w:rPr>
            <w:rFonts w:ascii="Times New Roman"/>
            <w:sz w:val="24"/>
            <w:szCs w:val="24"/>
          </w:rPr>
          <w:delText>This day is usually somewhat longer than day one. We are usually finished for the day between 6:30 and 9 PM</w:delText>
        </w:r>
      </w:del>
    </w:p>
    <w:p w:rsidR="00000000" w:rsidRDefault="00445CE4">
      <w:pPr>
        <w:pStyle w:val="Default"/>
        <w:ind w:right="720"/>
        <w:rPr>
          <w:del w:id="1279" w:author="Raymond Castellino" w:date="2015-11-06T12:22:00Z"/>
          <w:rFonts w:ascii="Times New Roman" w:eastAsia="Times New Roman" w:hAnsi="Times New Roman" w:cs="Times New Roman"/>
          <w:sz w:val="24"/>
          <w:szCs w:val="24"/>
        </w:rPr>
        <w:pPrChange w:id="1280" w:author="Raymond Castellino" w:date="2015-11-06T11:58:00Z">
          <w:pPr>
            <w:pStyle w:val="Default"/>
            <w:ind w:left="720" w:right="720"/>
          </w:pPr>
        </w:pPrChange>
      </w:pPr>
    </w:p>
    <w:p w:rsidR="00000000" w:rsidRDefault="008A5D1C">
      <w:pPr>
        <w:pStyle w:val="Default"/>
        <w:ind w:right="720"/>
        <w:rPr>
          <w:del w:id="1281" w:author="Raymond Castellino" w:date="2015-11-06T12:22:00Z"/>
          <w:rFonts w:ascii="Times New Roman" w:eastAsia="Times New Roman" w:hAnsi="Times New Roman" w:cs="Times New Roman"/>
          <w:sz w:val="24"/>
          <w:szCs w:val="24"/>
        </w:rPr>
        <w:pPrChange w:id="1282" w:author="Raymond Castellino" w:date="2015-11-06T11:58:00Z">
          <w:pPr>
            <w:pStyle w:val="Default"/>
            <w:ind w:left="720" w:right="720"/>
          </w:pPr>
        </w:pPrChange>
      </w:pPr>
      <w:del w:id="1283" w:author="Raymond Castellino" w:date="2015-11-06T12:22:00Z">
        <w:r w:rsidDel="00862433">
          <w:rPr>
            <w:rFonts w:ascii="Times New Roman"/>
            <w:sz w:val="24"/>
            <w:szCs w:val="24"/>
          </w:rPr>
          <w:delText>Day three:</w:delText>
        </w:r>
      </w:del>
    </w:p>
    <w:p w:rsidR="00000000" w:rsidRDefault="008A5D1C" w:rsidP="0018532A">
      <w:pPr>
        <w:pStyle w:val="Default"/>
        <w:numPr>
          <w:ilvl w:val="0"/>
          <w:numId w:val="16"/>
          <w:numberingChange w:id="1284" w:author="Raymond Castellino" w:date="2015-11-06T08:48:00Z" w:original="•"/>
        </w:numPr>
        <w:tabs>
          <w:tab w:val="num" w:pos="720"/>
        </w:tabs>
        <w:ind w:left="1080" w:right="720" w:hanging="720"/>
        <w:rPr>
          <w:del w:id="1285" w:author="Raymond Castellino" w:date="2015-11-06T12:22:00Z"/>
          <w:rFonts w:ascii="Times New Roman" w:eastAsia="Times New Roman" w:hAnsi="Times New Roman" w:cs="Times New Roman"/>
          <w:sz w:val="24"/>
          <w:szCs w:val="24"/>
        </w:rPr>
        <w:pPrChange w:id="1286" w:author="Raymond Castellino" w:date="2015-11-06T12:34:00Z">
          <w:pPr>
            <w:pStyle w:val="Default"/>
            <w:numPr>
              <w:numId w:val="44"/>
            </w:numPr>
            <w:ind w:left="360" w:right="720" w:hanging="360"/>
          </w:pPr>
        </w:pPrChange>
      </w:pPr>
      <w:del w:id="1287" w:author="Raymond Castellino" w:date="2015-11-06T12:01:00Z">
        <w:r w:rsidDel="002F0A5E">
          <w:rPr>
            <w:rFonts w:ascii="Wingdings" w:eastAsia="Wingdings" w:hAnsi="Wingdings" w:cs="Wingdings"/>
            <w:sz w:val="24"/>
            <w:szCs w:val="24"/>
          </w:rPr>
          <w:tab/>
        </w:r>
      </w:del>
      <w:del w:id="1288" w:author="Raymond Castellino" w:date="2015-11-06T12:22:00Z">
        <w:r w:rsidDel="00862433">
          <w:rPr>
            <w:rFonts w:ascii="Times New Roman"/>
            <w:sz w:val="24"/>
            <w:szCs w:val="24"/>
          </w:rPr>
          <w:delText>Orient to the date and place</w:delText>
        </w:r>
      </w:del>
    </w:p>
    <w:p w:rsidR="00000000" w:rsidRDefault="008A5D1C" w:rsidP="0018532A">
      <w:pPr>
        <w:pStyle w:val="Default"/>
        <w:numPr>
          <w:ilvl w:val="0"/>
          <w:numId w:val="17"/>
          <w:numberingChange w:id="1289" w:author="Raymond Castellino" w:date="2015-11-06T08:48:00Z" w:original="•"/>
        </w:numPr>
        <w:tabs>
          <w:tab w:val="num" w:pos="720"/>
        </w:tabs>
        <w:ind w:left="1080" w:right="720" w:hanging="720"/>
        <w:rPr>
          <w:del w:id="1290" w:author="Raymond Castellino" w:date="2015-11-06T12:22:00Z"/>
          <w:rFonts w:ascii="Times New Roman" w:eastAsia="Times New Roman" w:hAnsi="Times New Roman" w:cs="Times New Roman"/>
          <w:sz w:val="24"/>
          <w:szCs w:val="24"/>
        </w:rPr>
        <w:pPrChange w:id="1291" w:author="Raymond Castellino" w:date="2015-11-06T12:34:00Z">
          <w:pPr>
            <w:pStyle w:val="Default"/>
            <w:numPr>
              <w:numId w:val="45"/>
            </w:numPr>
            <w:ind w:left="720" w:right="720" w:hanging="360"/>
          </w:pPr>
        </w:pPrChange>
      </w:pPr>
      <w:del w:id="1292" w:author="Raymond Castellino" w:date="2015-11-06T12:01:00Z">
        <w:r w:rsidDel="002F0A5E">
          <w:rPr>
            <w:rFonts w:ascii="Wingdings" w:eastAsia="Wingdings" w:hAnsi="Wingdings" w:cs="Wingdings"/>
            <w:sz w:val="24"/>
            <w:szCs w:val="24"/>
          </w:rPr>
          <w:tab/>
        </w:r>
      </w:del>
      <w:del w:id="1293"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000000" w:rsidRDefault="008A5D1C" w:rsidP="0018532A">
      <w:pPr>
        <w:pStyle w:val="Default"/>
        <w:numPr>
          <w:ilvl w:val="0"/>
          <w:numId w:val="18"/>
          <w:numberingChange w:id="1294" w:author="Raymond Castellino" w:date="2015-11-06T08:48:00Z" w:original="•"/>
        </w:numPr>
        <w:tabs>
          <w:tab w:val="num" w:pos="720"/>
        </w:tabs>
        <w:ind w:left="1080" w:right="720" w:hanging="720"/>
        <w:rPr>
          <w:del w:id="1295" w:author="Raymond Castellino" w:date="2015-11-06T12:22:00Z"/>
          <w:rFonts w:ascii="Times New Roman" w:eastAsia="Times New Roman" w:hAnsi="Times New Roman" w:cs="Times New Roman"/>
          <w:sz w:val="24"/>
          <w:szCs w:val="24"/>
        </w:rPr>
        <w:pPrChange w:id="1296" w:author="Raymond Castellino" w:date="2015-11-06T12:34:00Z">
          <w:pPr>
            <w:pStyle w:val="Default"/>
            <w:numPr>
              <w:numId w:val="46"/>
            </w:numPr>
            <w:ind w:left="720" w:right="720" w:hanging="360"/>
          </w:pPr>
        </w:pPrChange>
      </w:pPr>
      <w:del w:id="1297" w:author="Raymond Castellino" w:date="2015-11-06T12:01:00Z">
        <w:r w:rsidDel="002F0A5E">
          <w:rPr>
            <w:rFonts w:ascii="Wingdings" w:eastAsia="Wingdings" w:hAnsi="Wingdings" w:cs="Wingdings"/>
            <w:sz w:val="24"/>
            <w:szCs w:val="24"/>
          </w:rPr>
          <w:tab/>
        </w:r>
      </w:del>
      <w:del w:id="1298" w:author="Raymond Castellino" w:date="2015-11-06T12:22:00Z">
        <w:r w:rsidDel="00862433">
          <w:rPr>
            <w:rFonts w:ascii="Times New Roman"/>
            <w:sz w:val="24"/>
            <w:szCs w:val="24"/>
            <w:lang w:val="pt-PT"/>
          </w:rPr>
          <w:delText>Check ins</w:delText>
        </w:r>
      </w:del>
    </w:p>
    <w:p w:rsidR="00000000" w:rsidRDefault="008A5D1C" w:rsidP="0018532A">
      <w:pPr>
        <w:pStyle w:val="Default"/>
        <w:numPr>
          <w:ilvl w:val="0"/>
          <w:numId w:val="19"/>
          <w:numberingChange w:id="1299" w:author="Raymond Castellino" w:date="2015-11-06T08:48:00Z" w:original="•"/>
        </w:numPr>
        <w:tabs>
          <w:tab w:val="num" w:pos="720"/>
        </w:tabs>
        <w:ind w:left="1080" w:right="720" w:hanging="720"/>
        <w:rPr>
          <w:del w:id="1300" w:author="Raymond Castellino" w:date="2015-11-06T12:22:00Z"/>
          <w:rFonts w:ascii="Times New Roman" w:eastAsia="Times New Roman" w:hAnsi="Times New Roman" w:cs="Times New Roman"/>
          <w:sz w:val="24"/>
          <w:szCs w:val="24"/>
        </w:rPr>
        <w:pPrChange w:id="1301" w:author="Raymond Castellino" w:date="2015-11-06T12:34:00Z">
          <w:pPr>
            <w:pStyle w:val="Default"/>
            <w:numPr>
              <w:numId w:val="47"/>
            </w:numPr>
            <w:tabs>
              <w:tab w:val="num" w:pos="1440"/>
            </w:tabs>
            <w:ind w:left="1800" w:right="720" w:hanging="720"/>
          </w:pPr>
        </w:pPrChange>
      </w:pPr>
      <w:del w:id="1302" w:author="Raymond Castellino" w:date="2015-11-06T12:01:00Z">
        <w:r w:rsidDel="002F0A5E">
          <w:rPr>
            <w:rFonts w:ascii="Wingdings" w:eastAsia="Wingdings" w:hAnsi="Wingdings" w:cs="Wingdings"/>
            <w:sz w:val="24"/>
            <w:szCs w:val="24"/>
          </w:rPr>
          <w:tab/>
        </w:r>
      </w:del>
      <w:del w:id="1303" w:author="Raymond Castellino" w:date="2015-11-06T12:22:00Z">
        <w:r w:rsidDel="00862433">
          <w:rPr>
            <w:rFonts w:ascii="Times New Roman"/>
            <w:sz w:val="24"/>
            <w:szCs w:val="24"/>
          </w:rPr>
          <w:delText>Short break</w:delText>
        </w:r>
      </w:del>
    </w:p>
    <w:p w:rsidR="00000000" w:rsidRDefault="008A5D1C" w:rsidP="0018532A">
      <w:pPr>
        <w:pStyle w:val="Default"/>
        <w:numPr>
          <w:ilvl w:val="0"/>
          <w:numId w:val="20"/>
          <w:numberingChange w:id="1304" w:author="Raymond Castellino" w:date="2015-11-06T08:48:00Z" w:original="•"/>
        </w:numPr>
        <w:tabs>
          <w:tab w:val="num" w:pos="720"/>
        </w:tabs>
        <w:ind w:left="1080" w:right="720" w:hanging="720"/>
        <w:rPr>
          <w:del w:id="1305" w:author="Raymond Castellino" w:date="2015-11-06T12:22:00Z"/>
          <w:rFonts w:ascii="Times New Roman" w:eastAsia="Times New Roman" w:hAnsi="Times New Roman" w:cs="Times New Roman"/>
          <w:sz w:val="24"/>
          <w:szCs w:val="24"/>
        </w:rPr>
        <w:pPrChange w:id="1306" w:author="Raymond Castellino" w:date="2015-11-06T12:34:00Z">
          <w:pPr>
            <w:pStyle w:val="Default"/>
            <w:numPr>
              <w:numId w:val="48"/>
            </w:numPr>
            <w:tabs>
              <w:tab w:val="num" w:pos="1440"/>
            </w:tabs>
            <w:ind w:left="1800" w:right="720" w:hanging="720"/>
          </w:pPr>
        </w:pPrChange>
      </w:pPr>
      <w:del w:id="1307" w:author="Raymond Castellino" w:date="2015-11-06T12:01:00Z">
        <w:r w:rsidDel="002F0A5E">
          <w:rPr>
            <w:rFonts w:ascii="Wingdings" w:eastAsia="Wingdings" w:hAnsi="Wingdings" w:cs="Wingdings"/>
            <w:sz w:val="24"/>
            <w:szCs w:val="24"/>
          </w:rPr>
          <w:tab/>
        </w:r>
      </w:del>
      <w:del w:id="1308"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21"/>
          <w:numberingChange w:id="1309" w:author="Raymond Castellino" w:date="2015-11-06T08:48:00Z" w:original="•"/>
        </w:numPr>
        <w:tabs>
          <w:tab w:val="num" w:pos="720"/>
        </w:tabs>
        <w:ind w:left="1080" w:right="720" w:hanging="720"/>
        <w:rPr>
          <w:del w:id="1310" w:author="Raymond Castellino" w:date="2015-11-06T12:22:00Z"/>
          <w:rFonts w:ascii="Times New Roman" w:eastAsia="Times New Roman" w:hAnsi="Times New Roman" w:cs="Times New Roman"/>
          <w:sz w:val="24"/>
          <w:szCs w:val="24"/>
        </w:rPr>
        <w:pPrChange w:id="1311" w:author="Raymond Castellino" w:date="2015-11-06T11:59:00Z">
          <w:pPr>
            <w:pStyle w:val="Default"/>
            <w:numPr>
              <w:numId w:val="49"/>
            </w:numPr>
            <w:ind w:left="720" w:right="720" w:hanging="360"/>
          </w:pPr>
        </w:pPrChange>
      </w:pPr>
      <w:del w:id="1312" w:author="Raymond Castellino" w:date="2015-11-06T12:01:00Z">
        <w:r w:rsidDel="002F0A5E">
          <w:rPr>
            <w:rFonts w:ascii="Wingdings" w:eastAsia="Wingdings" w:hAnsi="Wingdings" w:cs="Wingdings"/>
            <w:sz w:val="24"/>
            <w:szCs w:val="24"/>
          </w:rPr>
          <w:tab/>
        </w:r>
      </w:del>
      <w:del w:id="1313" w:author="Raymond Castellino" w:date="2015-11-06T12:22:00Z">
        <w:r w:rsidDel="00862433">
          <w:rPr>
            <w:rFonts w:ascii="Times New Roman"/>
            <w:sz w:val="24"/>
            <w:szCs w:val="24"/>
          </w:rPr>
          <w:delText>Short break</w:delText>
        </w:r>
      </w:del>
    </w:p>
    <w:p w:rsidR="00000000" w:rsidRDefault="008A5D1C">
      <w:pPr>
        <w:pStyle w:val="Default"/>
        <w:numPr>
          <w:ilvl w:val="0"/>
          <w:numId w:val="22"/>
          <w:numberingChange w:id="1314" w:author="Raymond Castellino" w:date="2015-11-06T08:48:00Z" w:original="•"/>
        </w:numPr>
        <w:tabs>
          <w:tab w:val="num" w:pos="720"/>
        </w:tabs>
        <w:ind w:left="1080" w:right="720" w:hanging="720"/>
        <w:rPr>
          <w:del w:id="1315" w:author="Raymond Castellino" w:date="2015-11-06T12:22:00Z"/>
          <w:rFonts w:ascii="Times New Roman" w:eastAsia="Times New Roman" w:hAnsi="Times New Roman" w:cs="Times New Roman"/>
          <w:sz w:val="24"/>
          <w:szCs w:val="24"/>
        </w:rPr>
        <w:pPrChange w:id="1316" w:author="Raymond Castellino" w:date="2015-11-06T11:59:00Z">
          <w:pPr>
            <w:pStyle w:val="Default"/>
            <w:numPr>
              <w:numId w:val="50"/>
            </w:numPr>
            <w:ind w:left="720" w:right="720" w:hanging="360"/>
          </w:pPr>
        </w:pPrChange>
      </w:pPr>
      <w:del w:id="1317" w:author="Raymond Castellino" w:date="2015-11-06T12:01:00Z">
        <w:r w:rsidDel="002F0A5E">
          <w:rPr>
            <w:rFonts w:ascii="Wingdings" w:eastAsia="Wingdings" w:hAnsi="Wingdings" w:cs="Wingdings"/>
            <w:sz w:val="24"/>
            <w:szCs w:val="24"/>
          </w:rPr>
          <w:tab/>
        </w:r>
      </w:del>
      <w:del w:id="1318" w:author="Raymond Castellino" w:date="2015-11-06T12:22:00Z">
        <w:r w:rsidDel="00862433">
          <w:rPr>
            <w:rFonts w:ascii="Times New Roman"/>
            <w:sz w:val="24"/>
            <w:szCs w:val="24"/>
            <w:lang w:val="nl-NL"/>
          </w:rPr>
          <w:delText>Debrief #3</w:delText>
        </w:r>
      </w:del>
    </w:p>
    <w:p w:rsidR="00000000" w:rsidRDefault="008A5D1C">
      <w:pPr>
        <w:pStyle w:val="Default"/>
        <w:numPr>
          <w:ilvl w:val="0"/>
          <w:numId w:val="23"/>
          <w:numberingChange w:id="1319" w:author="Raymond Castellino" w:date="2015-11-06T08:48:00Z" w:original="•"/>
        </w:numPr>
        <w:tabs>
          <w:tab w:val="num" w:pos="720"/>
        </w:tabs>
        <w:ind w:left="1080" w:right="720" w:hanging="720"/>
        <w:rPr>
          <w:del w:id="1320" w:author="Raymond Castellino" w:date="2015-11-06T12:22:00Z"/>
          <w:rFonts w:ascii="Times New Roman" w:eastAsia="Times New Roman" w:hAnsi="Times New Roman" w:cs="Times New Roman"/>
          <w:sz w:val="24"/>
          <w:szCs w:val="24"/>
        </w:rPr>
        <w:pPrChange w:id="1321" w:author="Raymond Castellino" w:date="2015-11-06T11:59:00Z">
          <w:pPr>
            <w:pStyle w:val="Default"/>
            <w:numPr>
              <w:numId w:val="51"/>
            </w:numPr>
            <w:tabs>
              <w:tab w:val="num" w:pos="360"/>
            </w:tabs>
            <w:ind w:right="720"/>
          </w:pPr>
        </w:pPrChange>
      </w:pPr>
      <w:del w:id="1322" w:author="Raymond Castellino" w:date="2015-11-06T12:01:00Z">
        <w:r w:rsidDel="002F0A5E">
          <w:rPr>
            <w:rFonts w:ascii="Wingdings" w:eastAsia="Wingdings" w:hAnsi="Wingdings" w:cs="Wingdings"/>
            <w:sz w:val="24"/>
            <w:szCs w:val="24"/>
          </w:rPr>
          <w:tab/>
        </w:r>
      </w:del>
      <w:del w:id="1323" w:author="Raymond Castellino" w:date="2015-11-06T12:22:00Z">
        <w:r w:rsidDel="00862433">
          <w:rPr>
            <w:rFonts w:ascii="Times New Roman"/>
            <w:sz w:val="24"/>
            <w:szCs w:val="24"/>
          </w:rPr>
          <w:delText>Lunch</w:delText>
        </w:r>
      </w:del>
    </w:p>
    <w:p w:rsidR="00000000" w:rsidRDefault="008A5D1C">
      <w:pPr>
        <w:pStyle w:val="Default"/>
        <w:numPr>
          <w:ilvl w:val="0"/>
          <w:numId w:val="24"/>
          <w:numberingChange w:id="1324" w:author="Raymond Castellino" w:date="2015-11-06T08:48:00Z" w:original="•"/>
        </w:numPr>
        <w:tabs>
          <w:tab w:val="num" w:pos="720"/>
        </w:tabs>
        <w:ind w:left="1080" w:right="720" w:hanging="720"/>
        <w:rPr>
          <w:del w:id="1325" w:author="Raymond Castellino" w:date="2015-11-06T12:22:00Z"/>
          <w:rFonts w:ascii="Times New Roman" w:eastAsia="Times New Roman" w:hAnsi="Times New Roman" w:cs="Times New Roman"/>
          <w:sz w:val="24"/>
          <w:szCs w:val="24"/>
        </w:rPr>
        <w:pPrChange w:id="1326" w:author="Raymond Castellino" w:date="2015-11-06T11:59:00Z">
          <w:pPr>
            <w:pStyle w:val="Default"/>
            <w:numPr>
              <w:numId w:val="52"/>
            </w:numPr>
            <w:tabs>
              <w:tab w:val="num" w:pos="360"/>
            </w:tabs>
            <w:ind w:right="720"/>
          </w:pPr>
        </w:pPrChange>
      </w:pPr>
      <w:del w:id="1327" w:author="Raymond Castellino" w:date="2015-11-06T12:01:00Z">
        <w:r w:rsidDel="002F0A5E">
          <w:rPr>
            <w:rFonts w:ascii="Wingdings" w:eastAsia="Wingdings" w:hAnsi="Wingdings" w:cs="Wingdings"/>
            <w:sz w:val="24"/>
            <w:szCs w:val="24"/>
          </w:rPr>
          <w:tab/>
        </w:r>
      </w:del>
      <w:del w:id="1328" w:author="Raymond Castellino" w:date="2015-11-06T12:22:00Z">
        <w:r w:rsidDel="00862433">
          <w:rPr>
            <w:rFonts w:ascii="Times New Roman"/>
            <w:sz w:val="24"/>
            <w:szCs w:val="24"/>
          </w:rPr>
          <w:delText>Process Session #4</w:delText>
        </w:r>
      </w:del>
    </w:p>
    <w:p w:rsidR="00000000" w:rsidRDefault="008A5D1C">
      <w:pPr>
        <w:pStyle w:val="Default"/>
        <w:numPr>
          <w:ilvl w:val="0"/>
          <w:numId w:val="25"/>
          <w:numberingChange w:id="1329" w:author="Raymond Castellino" w:date="2015-11-06T08:48:00Z" w:original="•"/>
        </w:numPr>
        <w:tabs>
          <w:tab w:val="num" w:pos="720"/>
        </w:tabs>
        <w:ind w:left="1080" w:right="720" w:hanging="720"/>
        <w:rPr>
          <w:del w:id="1330" w:author="Raymond Castellino" w:date="2015-11-06T12:22:00Z"/>
          <w:rFonts w:ascii="Times New Roman" w:eastAsia="Times New Roman" w:hAnsi="Times New Roman" w:cs="Times New Roman"/>
          <w:sz w:val="24"/>
          <w:szCs w:val="24"/>
        </w:rPr>
        <w:pPrChange w:id="1331" w:author="Raymond Castellino" w:date="2015-11-06T11:59:00Z">
          <w:pPr>
            <w:pStyle w:val="Default"/>
            <w:numPr>
              <w:numId w:val="53"/>
            </w:numPr>
            <w:tabs>
              <w:tab w:val="num" w:pos="360"/>
            </w:tabs>
            <w:ind w:right="720"/>
          </w:pPr>
        </w:pPrChange>
      </w:pPr>
      <w:del w:id="1332" w:author="Raymond Castellino" w:date="2015-11-06T12:01:00Z">
        <w:r w:rsidDel="002F0A5E">
          <w:rPr>
            <w:rFonts w:ascii="Wingdings" w:eastAsia="Wingdings" w:hAnsi="Wingdings" w:cs="Wingdings"/>
            <w:sz w:val="24"/>
            <w:szCs w:val="24"/>
          </w:rPr>
          <w:tab/>
        </w:r>
      </w:del>
      <w:del w:id="1333" w:author="Raymond Castellino" w:date="2015-11-06T12:22:00Z">
        <w:r w:rsidDel="00862433">
          <w:rPr>
            <w:rFonts w:ascii="Times New Roman"/>
            <w:sz w:val="24"/>
            <w:szCs w:val="24"/>
          </w:rPr>
          <w:delText xml:space="preserve">Break 45 min </w:delText>
        </w:r>
      </w:del>
    </w:p>
    <w:p w:rsidR="00000000" w:rsidRDefault="008A5D1C">
      <w:pPr>
        <w:pStyle w:val="Default"/>
        <w:numPr>
          <w:ilvl w:val="0"/>
          <w:numId w:val="26"/>
          <w:numberingChange w:id="1334" w:author="Raymond Castellino" w:date="2015-11-06T08:48:00Z" w:original="•"/>
        </w:numPr>
        <w:tabs>
          <w:tab w:val="num" w:pos="720"/>
        </w:tabs>
        <w:ind w:left="1080" w:right="720" w:hanging="720"/>
        <w:rPr>
          <w:del w:id="1335" w:author="Raymond Castellino" w:date="2015-11-06T12:22:00Z"/>
          <w:rFonts w:ascii="Times New Roman" w:eastAsia="Times New Roman" w:hAnsi="Times New Roman" w:cs="Times New Roman"/>
          <w:sz w:val="24"/>
          <w:szCs w:val="24"/>
        </w:rPr>
        <w:pPrChange w:id="1336" w:author="Raymond Castellino" w:date="2015-11-06T11:59:00Z">
          <w:pPr>
            <w:pStyle w:val="Default"/>
            <w:numPr>
              <w:numId w:val="54"/>
            </w:numPr>
            <w:tabs>
              <w:tab w:val="num" w:pos="360"/>
            </w:tabs>
            <w:ind w:right="720"/>
          </w:pPr>
        </w:pPrChange>
      </w:pPr>
      <w:del w:id="1337" w:author="Raymond Castellino" w:date="2015-11-06T12:01:00Z">
        <w:r w:rsidDel="002F0A5E">
          <w:rPr>
            <w:rFonts w:ascii="Wingdings" w:eastAsia="Wingdings" w:hAnsi="Wingdings" w:cs="Wingdings"/>
            <w:sz w:val="24"/>
            <w:szCs w:val="24"/>
          </w:rPr>
          <w:tab/>
        </w:r>
      </w:del>
      <w:del w:id="1338" w:author="Raymond Castellino" w:date="2015-11-06T12:22:00Z">
        <w:r w:rsidDel="00862433">
          <w:rPr>
            <w:rFonts w:ascii="Times New Roman"/>
            <w:sz w:val="24"/>
            <w:szCs w:val="24"/>
          </w:rPr>
          <w:delText>Process Session #5</w:delText>
        </w:r>
      </w:del>
    </w:p>
    <w:p w:rsidR="00000000" w:rsidRDefault="008A5D1C">
      <w:pPr>
        <w:pStyle w:val="Default"/>
        <w:numPr>
          <w:ilvl w:val="0"/>
          <w:numId w:val="27"/>
          <w:numberingChange w:id="1339" w:author="Raymond Castellino" w:date="2015-11-06T08:48:00Z" w:original="•"/>
        </w:numPr>
        <w:tabs>
          <w:tab w:val="num" w:pos="720"/>
        </w:tabs>
        <w:ind w:left="1080" w:right="720" w:hanging="720"/>
        <w:rPr>
          <w:del w:id="1340" w:author="Raymond Castellino" w:date="2015-11-06T12:22:00Z"/>
          <w:rFonts w:ascii="Times New Roman" w:eastAsia="Times New Roman" w:hAnsi="Times New Roman" w:cs="Times New Roman"/>
          <w:sz w:val="24"/>
          <w:szCs w:val="24"/>
        </w:rPr>
        <w:pPrChange w:id="1341" w:author="Raymond Castellino" w:date="2015-11-06T11:59:00Z">
          <w:pPr>
            <w:pStyle w:val="Default"/>
            <w:numPr>
              <w:numId w:val="55"/>
            </w:numPr>
            <w:tabs>
              <w:tab w:val="num" w:pos="360"/>
            </w:tabs>
            <w:ind w:right="720"/>
          </w:pPr>
        </w:pPrChange>
      </w:pPr>
      <w:del w:id="1342" w:author="Raymond Castellino" w:date="2015-11-06T12:01:00Z">
        <w:r w:rsidDel="002F0A5E">
          <w:rPr>
            <w:rFonts w:ascii="Wingdings" w:eastAsia="Wingdings" w:hAnsi="Wingdings" w:cs="Wingdings"/>
            <w:sz w:val="24"/>
            <w:szCs w:val="24"/>
          </w:rPr>
          <w:tab/>
        </w:r>
      </w:del>
      <w:del w:id="1343" w:author="Raymond Castellino" w:date="2015-11-06T12:22:00Z">
        <w:r w:rsidDel="00862433">
          <w:rPr>
            <w:rFonts w:ascii="Times New Roman"/>
            <w:sz w:val="24"/>
            <w:szCs w:val="24"/>
          </w:rPr>
          <w:delText>Complete for the day</w:delText>
        </w:r>
      </w:del>
    </w:p>
    <w:p w:rsidR="00000000" w:rsidRDefault="008A5D1C">
      <w:pPr>
        <w:pStyle w:val="Default"/>
        <w:ind w:right="720"/>
        <w:rPr>
          <w:del w:id="1344" w:author="Raymond Castellino" w:date="2015-11-06T12:22:00Z"/>
          <w:rFonts w:ascii="Times New Roman" w:eastAsia="Times New Roman" w:hAnsi="Times New Roman" w:cs="Times New Roman"/>
          <w:sz w:val="24"/>
          <w:szCs w:val="24"/>
        </w:rPr>
        <w:pPrChange w:id="1345" w:author="Raymond Castellino" w:date="2015-11-06T12:01:00Z">
          <w:pPr>
            <w:pStyle w:val="Default"/>
            <w:ind w:left="1080" w:right="720"/>
          </w:pPr>
        </w:pPrChange>
      </w:pPr>
      <w:del w:id="1346" w:author="Raymond Castellino" w:date="2015-11-06T12:22:00Z">
        <w:r w:rsidDel="00862433">
          <w:rPr>
            <w:rFonts w:ascii="Times New Roman"/>
            <w:sz w:val="24"/>
            <w:szCs w:val="24"/>
          </w:rPr>
          <w:delText>Days 3 and 4 are the longest days. We usually finish between 8:30 and 11 PM.</w:delText>
        </w:r>
      </w:del>
    </w:p>
    <w:p w:rsidR="00000000" w:rsidRDefault="00445CE4">
      <w:pPr>
        <w:pStyle w:val="Default"/>
        <w:ind w:right="720"/>
        <w:rPr>
          <w:del w:id="1347" w:author="Raymond Castellino" w:date="2015-11-06T12:22:00Z"/>
          <w:rFonts w:ascii="Times New Roman" w:eastAsia="Times New Roman" w:hAnsi="Times New Roman" w:cs="Times New Roman"/>
          <w:sz w:val="24"/>
          <w:szCs w:val="24"/>
        </w:rPr>
        <w:pPrChange w:id="1348" w:author="Raymond Castellino" w:date="2015-11-06T11:58:00Z">
          <w:pPr>
            <w:pStyle w:val="Default"/>
            <w:ind w:left="720" w:right="720"/>
          </w:pPr>
        </w:pPrChange>
      </w:pPr>
    </w:p>
    <w:p w:rsidR="00000000" w:rsidRDefault="008A5D1C">
      <w:pPr>
        <w:pStyle w:val="Default"/>
        <w:ind w:right="720"/>
        <w:rPr>
          <w:del w:id="1349" w:author="Raymond Castellino" w:date="2015-11-06T12:22:00Z"/>
          <w:rFonts w:ascii="Times New Roman" w:eastAsia="Times New Roman" w:hAnsi="Times New Roman" w:cs="Times New Roman"/>
          <w:sz w:val="24"/>
          <w:szCs w:val="24"/>
        </w:rPr>
        <w:pPrChange w:id="1350" w:author="Raymond Castellino" w:date="2015-11-06T11:58:00Z">
          <w:pPr>
            <w:pStyle w:val="Default"/>
            <w:ind w:left="720" w:right="720"/>
          </w:pPr>
        </w:pPrChange>
      </w:pPr>
      <w:del w:id="1351" w:author="Raymond Castellino" w:date="2015-11-06T12:22:00Z">
        <w:r w:rsidDel="00862433">
          <w:rPr>
            <w:rFonts w:ascii="Times New Roman"/>
            <w:sz w:val="24"/>
            <w:szCs w:val="24"/>
          </w:rPr>
          <w:delText>Day four follows the same pattern as day three:</w:delText>
        </w:r>
      </w:del>
    </w:p>
    <w:p w:rsidR="00B71A27" w:rsidRDefault="008A5D1C" w:rsidP="00B71A27">
      <w:pPr>
        <w:pStyle w:val="Default"/>
        <w:numPr>
          <w:ilvl w:val="0"/>
          <w:numId w:val="45"/>
          <w:ins w:id="1352" w:author="Unknown"/>
        </w:numPr>
        <w:kinsoku/>
        <w:ind w:right="720"/>
        <w:rPr>
          <w:del w:id="1353" w:author="Raymond Castellino" w:date="2015-11-06T12:22:00Z"/>
          <w:rFonts w:ascii="Times New Roman" w:eastAsia="Times New Roman" w:hAnsi="Times New Roman" w:cs="Times New Roman"/>
          <w:sz w:val="24"/>
          <w:szCs w:val="24"/>
        </w:rPr>
        <w:pPrChange w:id="1354" w:author="Raymond Castellino" w:date="2015-11-06T11:59:00Z">
          <w:pPr>
            <w:pStyle w:val="Default"/>
            <w:numPr>
              <w:numId w:val="49"/>
            </w:numPr>
            <w:ind w:left="720" w:right="720" w:hanging="360"/>
          </w:pPr>
        </w:pPrChange>
      </w:pPr>
      <w:del w:id="1355"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5"/>
          <w:ins w:id="1356" w:author="Raymond Castellino" w:date="2015-11-06T12:15:00Z"/>
        </w:numPr>
        <w:ind w:right="720"/>
        <w:rPr>
          <w:del w:id="1357" w:author="Raymond Castellino" w:date="2015-11-06T12:22:00Z"/>
          <w:rFonts w:ascii="Times New Roman" w:eastAsia="Times New Roman" w:hAnsi="Times New Roman" w:cs="Times New Roman"/>
          <w:sz w:val="24"/>
          <w:szCs w:val="24"/>
        </w:rPr>
        <w:pPrChange w:id="1358" w:author="Raymond Castellino" w:date="2015-11-06T11:59:00Z">
          <w:pPr>
            <w:pStyle w:val="Default"/>
            <w:numPr>
              <w:numId w:val="50"/>
            </w:numPr>
            <w:ind w:left="720" w:right="720" w:hanging="360"/>
          </w:pPr>
        </w:pPrChange>
      </w:pPr>
      <w:del w:id="1359" w:author="Raymond Castellino" w:date="2015-11-06T12:22:00Z">
        <w:r w:rsidDel="00862433">
          <w:rPr>
            <w:rFonts w:ascii="Times New Roman"/>
            <w:sz w:val="24"/>
            <w:szCs w:val="24"/>
          </w:rPr>
          <w:delText xml:space="preserve">Introduce </w:delText>
        </w:r>
      </w:del>
      <w:del w:id="1360"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61"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B71A27" w:rsidRDefault="008A5D1C" w:rsidP="00B71A27">
      <w:pPr>
        <w:pStyle w:val="Default"/>
        <w:numPr>
          <w:ilvl w:val="0"/>
          <w:numId w:val="45"/>
          <w:ins w:id="1362" w:author="Unknown"/>
        </w:numPr>
        <w:kinsoku/>
        <w:ind w:right="720"/>
        <w:rPr>
          <w:del w:id="1363" w:author="Raymond Castellino" w:date="2015-11-06T12:22:00Z"/>
          <w:rFonts w:ascii="Times New Roman" w:eastAsia="Times New Roman" w:hAnsi="Times New Roman" w:cs="Times New Roman"/>
          <w:sz w:val="24"/>
          <w:szCs w:val="24"/>
        </w:rPr>
        <w:pPrChange w:id="1364" w:author="Raymond Castellino" w:date="2015-11-06T11:59:00Z">
          <w:pPr>
            <w:pStyle w:val="Default"/>
            <w:numPr>
              <w:numId w:val="51"/>
            </w:numPr>
            <w:tabs>
              <w:tab w:val="num" w:pos="360"/>
            </w:tabs>
            <w:ind w:right="720"/>
          </w:pPr>
        </w:pPrChange>
      </w:pPr>
      <w:del w:id="1365" w:author="Raymond Castellino" w:date="2015-11-06T12:22:00Z">
        <w:r w:rsidDel="00862433">
          <w:rPr>
            <w:rFonts w:ascii="Times New Roman"/>
            <w:sz w:val="24"/>
            <w:szCs w:val="24"/>
          </w:rPr>
          <w:delText>Short break</w:delText>
        </w:r>
      </w:del>
    </w:p>
    <w:p w:rsidR="00B71A27" w:rsidRDefault="008A5D1C" w:rsidP="00B71A27">
      <w:pPr>
        <w:pStyle w:val="Default"/>
        <w:numPr>
          <w:ilvl w:val="0"/>
          <w:numId w:val="45"/>
          <w:ins w:id="1366" w:author="Unknown"/>
        </w:numPr>
        <w:kinsoku/>
        <w:ind w:right="720"/>
        <w:rPr>
          <w:del w:id="1367" w:author="Raymond Castellino" w:date="2015-11-06T12:22:00Z"/>
          <w:rFonts w:ascii="Times New Roman" w:eastAsia="Times New Roman" w:hAnsi="Times New Roman" w:cs="Times New Roman"/>
          <w:sz w:val="24"/>
          <w:szCs w:val="24"/>
        </w:rPr>
        <w:pPrChange w:id="1368" w:author="Raymond Castellino" w:date="2015-11-06T11:59:00Z">
          <w:pPr>
            <w:pStyle w:val="Default"/>
            <w:numPr>
              <w:numId w:val="52"/>
            </w:numPr>
            <w:tabs>
              <w:tab w:val="num" w:pos="360"/>
            </w:tabs>
            <w:ind w:right="720"/>
          </w:pPr>
        </w:pPrChange>
      </w:pPr>
      <w:del w:id="1369" w:author="Raymond Castellino" w:date="2015-11-06T12:22:00Z">
        <w:r w:rsidDel="00862433">
          <w:rPr>
            <w:rFonts w:ascii="Times New Roman"/>
            <w:sz w:val="24"/>
            <w:szCs w:val="24"/>
            <w:lang w:val="nl-NL"/>
          </w:rPr>
          <w:delText>Debrief #2</w:delText>
        </w:r>
      </w:del>
    </w:p>
    <w:p w:rsidR="00B71A27" w:rsidRDefault="008A5D1C" w:rsidP="00B71A27">
      <w:pPr>
        <w:pStyle w:val="Default"/>
        <w:numPr>
          <w:ilvl w:val="0"/>
          <w:numId w:val="45"/>
          <w:ins w:id="1370" w:author="Unknown"/>
        </w:numPr>
        <w:kinsoku/>
        <w:ind w:right="720"/>
        <w:rPr>
          <w:del w:id="1371" w:author="Raymond Castellino" w:date="2015-11-06T12:22:00Z"/>
          <w:rFonts w:ascii="Times New Roman" w:eastAsia="Times New Roman" w:hAnsi="Times New Roman" w:cs="Times New Roman"/>
          <w:sz w:val="24"/>
          <w:szCs w:val="24"/>
        </w:rPr>
        <w:pPrChange w:id="1372" w:author="Raymond Castellino" w:date="2015-11-06T11:59:00Z">
          <w:pPr>
            <w:pStyle w:val="Default"/>
            <w:numPr>
              <w:numId w:val="53"/>
            </w:numPr>
            <w:tabs>
              <w:tab w:val="num" w:pos="360"/>
            </w:tabs>
            <w:ind w:right="720"/>
          </w:pPr>
        </w:pPrChange>
      </w:pPr>
      <w:del w:id="1373" w:author="Raymond Castellino" w:date="2015-11-06T12:22:00Z">
        <w:r w:rsidDel="00862433">
          <w:rPr>
            <w:rFonts w:ascii="Times New Roman"/>
            <w:sz w:val="24"/>
            <w:szCs w:val="24"/>
          </w:rPr>
          <w:delText>Short break</w:delText>
        </w:r>
      </w:del>
    </w:p>
    <w:p w:rsidR="00B71A27" w:rsidRDefault="008A5D1C" w:rsidP="00B71A27">
      <w:pPr>
        <w:pStyle w:val="Default"/>
        <w:numPr>
          <w:ilvl w:val="0"/>
          <w:numId w:val="45"/>
          <w:ins w:id="1374" w:author="Unknown"/>
        </w:numPr>
        <w:kinsoku/>
        <w:ind w:right="720"/>
        <w:rPr>
          <w:del w:id="1375" w:author="Raymond Castellino" w:date="2015-11-06T12:22:00Z"/>
          <w:rFonts w:ascii="Times New Roman" w:eastAsia="Times New Roman" w:hAnsi="Times New Roman" w:cs="Times New Roman"/>
          <w:sz w:val="24"/>
          <w:szCs w:val="24"/>
        </w:rPr>
        <w:pPrChange w:id="1376" w:author="Raymond Castellino" w:date="2015-11-06T11:59:00Z">
          <w:pPr>
            <w:pStyle w:val="Default"/>
            <w:numPr>
              <w:numId w:val="54"/>
            </w:numPr>
            <w:tabs>
              <w:tab w:val="num" w:pos="360"/>
            </w:tabs>
            <w:ind w:right="720"/>
          </w:pPr>
        </w:pPrChange>
      </w:pPr>
      <w:del w:id="1377" w:author="Raymond Castellino" w:date="2015-11-06T12:22:00Z">
        <w:r w:rsidDel="00862433">
          <w:rPr>
            <w:rFonts w:ascii="Times New Roman"/>
            <w:sz w:val="24"/>
            <w:szCs w:val="24"/>
            <w:lang w:val="nl-NL"/>
          </w:rPr>
          <w:delText>Debrief #3Lunch</w:delText>
        </w:r>
      </w:del>
    </w:p>
    <w:p w:rsidR="00B71A27" w:rsidRDefault="008A5D1C" w:rsidP="00B71A27">
      <w:pPr>
        <w:pStyle w:val="Default"/>
        <w:numPr>
          <w:ilvl w:val="0"/>
          <w:numId w:val="45"/>
          <w:ins w:id="1378" w:author="Unknown"/>
        </w:numPr>
        <w:kinsoku/>
        <w:ind w:right="720"/>
        <w:rPr>
          <w:del w:id="1379" w:author="Raymond Castellino" w:date="2015-11-06T12:22:00Z"/>
          <w:rFonts w:ascii="Times New Roman" w:eastAsia="Times New Roman" w:hAnsi="Times New Roman" w:cs="Times New Roman"/>
          <w:sz w:val="24"/>
          <w:szCs w:val="24"/>
        </w:rPr>
        <w:pPrChange w:id="1380" w:author="Raymond Castellino" w:date="2015-11-06T11:59:00Z">
          <w:pPr>
            <w:pStyle w:val="Default"/>
            <w:numPr>
              <w:numId w:val="55"/>
            </w:numPr>
            <w:tabs>
              <w:tab w:val="num" w:pos="360"/>
            </w:tabs>
            <w:ind w:right="720"/>
          </w:pPr>
        </w:pPrChange>
      </w:pPr>
      <w:del w:id="1381" w:author="Raymond Castellino" w:date="2015-11-06T12:22:00Z">
        <w:r w:rsidDel="00862433">
          <w:rPr>
            <w:rFonts w:ascii="Times New Roman"/>
            <w:sz w:val="24"/>
            <w:szCs w:val="24"/>
          </w:rPr>
          <w:delText>Process Session #6</w:delText>
        </w:r>
      </w:del>
    </w:p>
    <w:p w:rsidR="00B71A27" w:rsidRDefault="008A5D1C" w:rsidP="00B71A27">
      <w:pPr>
        <w:pStyle w:val="Default"/>
        <w:numPr>
          <w:ilvl w:val="0"/>
          <w:numId w:val="45"/>
          <w:ins w:id="1382" w:author="Unknown"/>
        </w:numPr>
        <w:kinsoku/>
        <w:ind w:right="720"/>
        <w:rPr>
          <w:del w:id="1383" w:author="Raymond Castellino" w:date="2015-11-06T12:22:00Z"/>
          <w:rFonts w:ascii="Times New Roman" w:eastAsia="Times New Roman" w:hAnsi="Times New Roman" w:cs="Times New Roman"/>
          <w:sz w:val="24"/>
          <w:szCs w:val="24"/>
        </w:rPr>
        <w:pPrChange w:id="1384" w:author="Raymond Castellino" w:date="2015-11-06T11:59:00Z">
          <w:pPr>
            <w:pStyle w:val="Default"/>
            <w:numPr>
              <w:numId w:val="56"/>
            </w:numPr>
            <w:tabs>
              <w:tab w:val="num" w:pos="360"/>
            </w:tabs>
            <w:ind w:right="720"/>
          </w:pPr>
        </w:pPrChange>
      </w:pPr>
      <w:del w:id="1385" w:author="Raymond Castellino" w:date="2015-11-06T12:22:00Z">
        <w:r w:rsidDel="00862433">
          <w:rPr>
            <w:rFonts w:ascii="Times New Roman"/>
            <w:sz w:val="24"/>
            <w:szCs w:val="24"/>
          </w:rPr>
          <w:delText xml:space="preserve">Break 45 min </w:delText>
        </w:r>
      </w:del>
    </w:p>
    <w:p w:rsidR="00B71A27" w:rsidRDefault="008A5D1C" w:rsidP="00B71A27">
      <w:pPr>
        <w:pStyle w:val="Default"/>
        <w:numPr>
          <w:ilvl w:val="0"/>
          <w:numId w:val="45"/>
          <w:ins w:id="1386" w:author="Unknown"/>
        </w:numPr>
        <w:kinsoku/>
        <w:ind w:right="720"/>
        <w:rPr>
          <w:del w:id="1387" w:author="Raymond Castellino" w:date="2015-11-06T12:22:00Z"/>
          <w:rFonts w:ascii="Times New Roman" w:eastAsia="Times New Roman" w:hAnsi="Times New Roman" w:cs="Times New Roman"/>
          <w:sz w:val="24"/>
          <w:szCs w:val="24"/>
        </w:rPr>
        <w:pPrChange w:id="1388" w:author="Raymond Castellino" w:date="2015-11-06T11:59:00Z">
          <w:pPr>
            <w:pStyle w:val="Default"/>
            <w:numPr>
              <w:numId w:val="57"/>
            </w:numPr>
            <w:tabs>
              <w:tab w:val="num" w:pos="360"/>
            </w:tabs>
            <w:ind w:right="720"/>
          </w:pPr>
        </w:pPrChange>
      </w:pPr>
      <w:del w:id="1389" w:author="Raymond Castellino" w:date="2015-11-06T12:22:00Z">
        <w:r w:rsidDel="00862433">
          <w:rPr>
            <w:rFonts w:ascii="Times New Roman"/>
            <w:sz w:val="24"/>
            <w:szCs w:val="24"/>
          </w:rPr>
          <w:delText>Process Session #7</w:delText>
        </w:r>
      </w:del>
    </w:p>
    <w:p w:rsidR="00B71A27" w:rsidRDefault="008A5D1C" w:rsidP="00B71A27">
      <w:pPr>
        <w:pStyle w:val="Default"/>
        <w:numPr>
          <w:ilvl w:val="0"/>
          <w:numId w:val="45"/>
          <w:ins w:id="1390" w:author="Unknown"/>
        </w:numPr>
        <w:tabs>
          <w:tab w:val="num" w:pos="720"/>
        </w:tabs>
        <w:kinsoku/>
        <w:ind w:right="720"/>
        <w:rPr>
          <w:del w:id="1391" w:author="Raymond Castellino" w:date="2015-11-06T12:22:00Z"/>
          <w:rFonts w:ascii="Times New Roman" w:eastAsia="Times New Roman" w:hAnsi="Times New Roman" w:cs="Times New Roman"/>
          <w:sz w:val="24"/>
          <w:szCs w:val="24"/>
        </w:rPr>
        <w:pPrChange w:id="1392" w:author="Raymond Castellino" w:date="2015-11-06T11:59:00Z">
          <w:pPr>
            <w:pStyle w:val="Default"/>
            <w:numPr>
              <w:numId w:val="58"/>
            </w:numPr>
            <w:tabs>
              <w:tab w:val="num" w:pos="360"/>
            </w:tabs>
            <w:ind w:right="720"/>
          </w:pPr>
        </w:pPrChange>
      </w:pPr>
      <w:del w:id="1393" w:author="Raymond Castellino" w:date="2015-11-06T12:22:00Z">
        <w:r w:rsidDel="00862433">
          <w:rPr>
            <w:rFonts w:ascii="Times New Roman"/>
            <w:sz w:val="24"/>
            <w:szCs w:val="24"/>
          </w:rPr>
          <w:delText>Complete for the day</w:delText>
        </w:r>
      </w:del>
    </w:p>
    <w:p w:rsidR="00000000" w:rsidRDefault="008A5D1C">
      <w:pPr>
        <w:pStyle w:val="Default"/>
        <w:ind w:right="720"/>
        <w:rPr>
          <w:del w:id="1394" w:author="Raymond Castellino" w:date="2015-11-06T12:22:00Z"/>
          <w:rFonts w:ascii="Times New Roman" w:eastAsia="Times New Roman" w:hAnsi="Times New Roman" w:cs="Times New Roman"/>
          <w:sz w:val="24"/>
          <w:szCs w:val="24"/>
        </w:rPr>
        <w:pPrChange w:id="1395" w:author="Raymond Castellino" w:date="2015-11-06T11:58:00Z">
          <w:pPr>
            <w:pStyle w:val="Default"/>
            <w:ind w:left="720" w:right="720"/>
          </w:pPr>
        </w:pPrChange>
      </w:pPr>
      <w:del w:id="1396"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000000" w:rsidRDefault="008A5D1C">
      <w:pPr>
        <w:pStyle w:val="Default"/>
        <w:ind w:right="720"/>
        <w:rPr>
          <w:del w:id="1397" w:author="Raymond Castellino" w:date="2015-11-06T12:22:00Z"/>
          <w:rFonts w:ascii="Times New Roman" w:eastAsia="Times New Roman" w:hAnsi="Times New Roman" w:cs="Times New Roman"/>
          <w:sz w:val="24"/>
          <w:szCs w:val="24"/>
        </w:rPr>
        <w:pPrChange w:id="1398" w:author="Raymond Castellino" w:date="2015-11-06T11:58:00Z">
          <w:pPr>
            <w:pStyle w:val="Default"/>
            <w:ind w:left="720" w:right="720"/>
          </w:pPr>
        </w:pPrChange>
      </w:pPr>
      <w:del w:id="1399" w:author="Raymond Castellino" w:date="2015-11-06T12:22:00Z">
        <w:r w:rsidDel="00862433">
          <w:rPr>
            <w:rFonts w:ascii="Times New Roman"/>
            <w:sz w:val="24"/>
            <w:szCs w:val="24"/>
          </w:rPr>
          <w:delText>Day five:</w:delText>
        </w:r>
      </w:del>
    </w:p>
    <w:p w:rsidR="00000000" w:rsidRDefault="008A5D1C" w:rsidP="0018532A">
      <w:pPr>
        <w:pStyle w:val="Default"/>
        <w:numPr>
          <w:ilvl w:val="0"/>
          <w:numId w:val="28"/>
          <w:numberingChange w:id="1400" w:author="Raymond Castellino" w:date="2015-11-06T08:48:00Z" w:original="•"/>
        </w:numPr>
        <w:tabs>
          <w:tab w:val="clear" w:pos="1440"/>
          <w:tab w:val="num" w:pos="720"/>
        </w:tabs>
        <w:ind w:left="1080" w:right="720"/>
        <w:rPr>
          <w:del w:id="1401" w:author="Raymond Castellino" w:date="2015-11-06T12:22:00Z"/>
          <w:rFonts w:ascii="Times New Roman" w:eastAsia="Times New Roman" w:hAnsi="Times New Roman" w:cs="Times New Roman"/>
          <w:sz w:val="24"/>
          <w:szCs w:val="24"/>
        </w:rPr>
        <w:pPrChange w:id="1402" w:author="Raymond Castellino" w:date="2015-11-06T12:34:00Z">
          <w:pPr>
            <w:pStyle w:val="Default"/>
            <w:numPr>
              <w:numId w:val="59"/>
            </w:numPr>
            <w:tabs>
              <w:tab w:val="num" w:pos="360"/>
            </w:tabs>
            <w:ind w:right="720"/>
          </w:pPr>
        </w:pPrChange>
      </w:pPr>
      <w:del w:id="1403" w:author="Raymond Castellino" w:date="2015-11-06T12:22:00Z">
        <w:r w:rsidDel="00862433">
          <w:rPr>
            <w:rFonts w:ascii="Times New Roman"/>
            <w:sz w:val="24"/>
            <w:szCs w:val="24"/>
          </w:rPr>
          <w:delText>Orient time, place and the day</w:delText>
        </w:r>
      </w:del>
    </w:p>
    <w:p w:rsidR="00000000" w:rsidRDefault="008A5D1C" w:rsidP="0018532A">
      <w:pPr>
        <w:pStyle w:val="Default"/>
        <w:numPr>
          <w:ilvl w:val="0"/>
          <w:numId w:val="29"/>
          <w:numberingChange w:id="1404" w:author="Raymond Castellino" w:date="2015-11-06T08:48:00Z" w:original="•"/>
        </w:numPr>
        <w:tabs>
          <w:tab w:val="clear" w:pos="1440"/>
          <w:tab w:val="num" w:pos="720"/>
        </w:tabs>
        <w:ind w:left="1080" w:right="720"/>
        <w:rPr>
          <w:del w:id="1405" w:author="Raymond Castellino" w:date="2015-11-06T12:22:00Z"/>
          <w:rFonts w:ascii="Times New Roman" w:eastAsia="Times New Roman" w:hAnsi="Times New Roman" w:cs="Times New Roman"/>
          <w:sz w:val="24"/>
          <w:szCs w:val="24"/>
        </w:rPr>
        <w:pPrChange w:id="1406" w:author="Raymond Castellino" w:date="2015-11-06T12:34:00Z">
          <w:pPr>
            <w:pStyle w:val="Default"/>
            <w:numPr>
              <w:numId w:val="60"/>
            </w:numPr>
            <w:tabs>
              <w:tab w:val="num" w:pos="360"/>
            </w:tabs>
            <w:ind w:right="720"/>
          </w:pPr>
        </w:pPrChange>
      </w:pPr>
      <w:del w:id="1407" w:author="Raymond Castellino" w:date="2015-11-06T12:22:00Z">
        <w:r w:rsidDel="00862433">
          <w:rPr>
            <w:rFonts w:ascii="Times New Roman"/>
            <w:sz w:val="24"/>
            <w:szCs w:val="24"/>
            <w:lang w:val="pt-PT"/>
          </w:rPr>
          <w:delText>Check ins</w:delText>
        </w:r>
      </w:del>
    </w:p>
    <w:p w:rsidR="00000000" w:rsidRDefault="008A5D1C" w:rsidP="0018532A">
      <w:pPr>
        <w:pStyle w:val="Default"/>
        <w:numPr>
          <w:ilvl w:val="0"/>
          <w:numId w:val="30"/>
          <w:numberingChange w:id="1408" w:author="Raymond Castellino" w:date="2015-11-06T08:48:00Z" w:original="•"/>
        </w:numPr>
        <w:tabs>
          <w:tab w:val="clear" w:pos="1440"/>
          <w:tab w:val="num" w:pos="720"/>
        </w:tabs>
        <w:ind w:left="1080" w:right="720"/>
        <w:rPr>
          <w:del w:id="1409" w:author="Raymond Castellino" w:date="2015-11-06T12:22:00Z"/>
          <w:rFonts w:ascii="Times New Roman" w:eastAsia="Times New Roman" w:hAnsi="Times New Roman" w:cs="Times New Roman"/>
          <w:sz w:val="24"/>
          <w:szCs w:val="24"/>
        </w:rPr>
        <w:pPrChange w:id="1410" w:author="Raymond Castellino" w:date="2015-11-06T12:34:00Z">
          <w:pPr>
            <w:pStyle w:val="Default"/>
            <w:numPr>
              <w:numId w:val="61"/>
            </w:numPr>
            <w:tabs>
              <w:tab w:val="num" w:pos="360"/>
            </w:tabs>
            <w:ind w:right="720"/>
          </w:pPr>
        </w:pPrChange>
      </w:pPr>
      <w:del w:id="1411" w:author="Raymond Castellino" w:date="2015-11-06T12:22:00Z">
        <w:r w:rsidDel="00862433">
          <w:rPr>
            <w:rFonts w:ascii="Times New Roman"/>
            <w:sz w:val="24"/>
            <w:szCs w:val="24"/>
          </w:rPr>
          <w:delText>Short Break</w:delText>
        </w:r>
      </w:del>
    </w:p>
    <w:p w:rsidR="00000000" w:rsidRDefault="008A5D1C" w:rsidP="0018532A">
      <w:pPr>
        <w:pStyle w:val="Default"/>
        <w:numPr>
          <w:ilvl w:val="0"/>
          <w:numId w:val="31"/>
          <w:numberingChange w:id="1412" w:author="Raymond Castellino" w:date="2015-11-06T08:48:00Z" w:original="•"/>
        </w:numPr>
        <w:tabs>
          <w:tab w:val="clear" w:pos="1440"/>
          <w:tab w:val="num" w:pos="720"/>
        </w:tabs>
        <w:ind w:left="1080" w:right="720"/>
        <w:rPr>
          <w:del w:id="1413" w:author="Raymond Castellino" w:date="2015-11-06T12:22:00Z"/>
          <w:rFonts w:ascii="Times New Roman" w:eastAsia="Times New Roman" w:hAnsi="Times New Roman" w:cs="Times New Roman"/>
          <w:sz w:val="24"/>
          <w:szCs w:val="24"/>
        </w:rPr>
        <w:pPrChange w:id="1414" w:author="Raymond Castellino" w:date="2015-11-06T12:34:00Z">
          <w:pPr>
            <w:pStyle w:val="Default"/>
            <w:numPr>
              <w:numId w:val="62"/>
            </w:numPr>
            <w:tabs>
              <w:tab w:val="num" w:pos="360"/>
            </w:tabs>
            <w:ind w:right="720"/>
          </w:pPr>
        </w:pPrChange>
      </w:pPr>
      <w:del w:id="1415" w:author="Raymond Castellino" w:date="2015-11-06T12:22:00Z">
        <w:r w:rsidDel="00862433">
          <w:rPr>
            <w:rFonts w:ascii="Times New Roman"/>
            <w:sz w:val="24"/>
            <w:szCs w:val="24"/>
            <w:lang w:val="nl-NL"/>
          </w:rPr>
          <w:delText>Debrief #6</w:delText>
        </w:r>
      </w:del>
    </w:p>
    <w:p w:rsidR="00000000" w:rsidRDefault="008A5D1C" w:rsidP="0018532A">
      <w:pPr>
        <w:pStyle w:val="Default"/>
        <w:numPr>
          <w:ilvl w:val="0"/>
          <w:numId w:val="32"/>
          <w:numberingChange w:id="1416" w:author="Raymond Castellino" w:date="2015-11-06T08:48:00Z" w:original="•"/>
        </w:numPr>
        <w:tabs>
          <w:tab w:val="clear" w:pos="1440"/>
          <w:tab w:val="num" w:pos="720"/>
        </w:tabs>
        <w:ind w:left="1080" w:right="720"/>
        <w:rPr>
          <w:del w:id="1417" w:author="Raymond Castellino" w:date="2015-11-06T12:22:00Z"/>
          <w:rFonts w:ascii="Times New Roman" w:eastAsia="Times New Roman" w:hAnsi="Times New Roman" w:cs="Times New Roman"/>
          <w:sz w:val="24"/>
          <w:szCs w:val="24"/>
        </w:rPr>
        <w:pPrChange w:id="1418" w:author="Raymond Castellino" w:date="2015-11-06T12:34:00Z">
          <w:pPr>
            <w:pStyle w:val="Default"/>
            <w:numPr>
              <w:numId w:val="63"/>
            </w:numPr>
            <w:tabs>
              <w:tab w:val="num" w:pos="360"/>
            </w:tabs>
            <w:ind w:right="720"/>
          </w:pPr>
        </w:pPrChange>
      </w:pPr>
      <w:del w:id="1419" w:author="Raymond Castellino" w:date="2015-11-06T12:22:00Z">
        <w:r w:rsidDel="00862433">
          <w:rPr>
            <w:rFonts w:ascii="Times New Roman"/>
            <w:sz w:val="24"/>
            <w:szCs w:val="24"/>
          </w:rPr>
          <w:delText>Break</w:delText>
        </w:r>
      </w:del>
    </w:p>
    <w:p w:rsidR="00000000" w:rsidRDefault="008A5D1C" w:rsidP="0018532A">
      <w:pPr>
        <w:pStyle w:val="Default"/>
        <w:numPr>
          <w:ilvl w:val="0"/>
          <w:numId w:val="33"/>
          <w:numberingChange w:id="1420" w:author="Raymond Castellino" w:date="2015-11-06T08:48:00Z" w:original="•"/>
        </w:numPr>
        <w:tabs>
          <w:tab w:val="clear" w:pos="1440"/>
          <w:tab w:val="num" w:pos="720"/>
        </w:tabs>
        <w:ind w:left="1080" w:right="720"/>
        <w:rPr>
          <w:del w:id="1421" w:author="Raymond Castellino" w:date="2015-11-06T12:22:00Z"/>
          <w:rFonts w:ascii="Times New Roman" w:eastAsia="Times New Roman" w:hAnsi="Times New Roman" w:cs="Times New Roman"/>
          <w:sz w:val="24"/>
          <w:szCs w:val="24"/>
        </w:rPr>
        <w:pPrChange w:id="1422" w:author="Raymond Castellino" w:date="2015-11-06T12:34:00Z">
          <w:pPr>
            <w:pStyle w:val="Default"/>
            <w:numPr>
              <w:numId w:val="64"/>
            </w:numPr>
            <w:tabs>
              <w:tab w:val="num" w:pos="360"/>
            </w:tabs>
            <w:ind w:right="720"/>
          </w:pPr>
        </w:pPrChange>
      </w:pPr>
      <w:del w:id="1423" w:author="Raymond Castellino" w:date="2015-11-06T12:22:00Z">
        <w:r w:rsidDel="00862433">
          <w:rPr>
            <w:rFonts w:ascii="Times New Roman"/>
            <w:sz w:val="24"/>
            <w:szCs w:val="24"/>
            <w:lang w:val="nl-NL"/>
          </w:rPr>
          <w:delText>Debrief #7</w:delText>
        </w:r>
      </w:del>
    </w:p>
    <w:p w:rsidR="00000000" w:rsidRDefault="008A5D1C" w:rsidP="0018532A">
      <w:pPr>
        <w:pStyle w:val="Default"/>
        <w:numPr>
          <w:ilvl w:val="0"/>
          <w:numId w:val="34"/>
          <w:numberingChange w:id="1424" w:author="Raymond Castellino" w:date="2015-11-06T08:48:00Z" w:original="•"/>
        </w:numPr>
        <w:tabs>
          <w:tab w:val="clear" w:pos="1440"/>
          <w:tab w:val="num" w:pos="720"/>
        </w:tabs>
        <w:ind w:left="1080" w:right="720"/>
        <w:rPr>
          <w:del w:id="1425" w:author="Raymond Castellino" w:date="2015-11-06T12:22:00Z"/>
          <w:rFonts w:ascii="Times New Roman" w:eastAsia="Times New Roman" w:hAnsi="Times New Roman" w:cs="Times New Roman"/>
          <w:sz w:val="24"/>
          <w:szCs w:val="24"/>
        </w:rPr>
        <w:pPrChange w:id="1426" w:author="Raymond Castellino" w:date="2015-11-06T12:34:00Z">
          <w:pPr>
            <w:pStyle w:val="Default"/>
            <w:numPr>
              <w:numId w:val="65"/>
            </w:numPr>
            <w:tabs>
              <w:tab w:val="num" w:pos="360"/>
            </w:tabs>
            <w:ind w:right="720"/>
          </w:pPr>
        </w:pPrChange>
      </w:pPr>
      <w:del w:id="1427" w:author="Raymond Castellino" w:date="2015-11-06T12:22:00Z">
        <w:r w:rsidDel="00862433">
          <w:rPr>
            <w:rFonts w:ascii="Times New Roman"/>
            <w:sz w:val="24"/>
            <w:szCs w:val="24"/>
          </w:rPr>
          <w:delText>Break</w:delText>
        </w:r>
      </w:del>
    </w:p>
    <w:p w:rsidR="00000000" w:rsidRDefault="008A5D1C" w:rsidP="0018532A">
      <w:pPr>
        <w:pStyle w:val="Default"/>
        <w:numPr>
          <w:ilvl w:val="0"/>
          <w:numId w:val="35"/>
          <w:numberingChange w:id="1428" w:author="Raymond Castellino" w:date="2015-11-06T08:48:00Z" w:original="•"/>
        </w:numPr>
        <w:tabs>
          <w:tab w:val="clear" w:pos="1440"/>
          <w:tab w:val="num" w:pos="720"/>
        </w:tabs>
        <w:ind w:left="1080" w:right="720"/>
        <w:rPr>
          <w:del w:id="1429" w:author="Raymond Castellino" w:date="2015-11-06T12:22:00Z"/>
          <w:rFonts w:ascii="Times New Roman" w:eastAsia="Times New Roman" w:hAnsi="Times New Roman" w:cs="Times New Roman"/>
          <w:sz w:val="24"/>
          <w:szCs w:val="24"/>
        </w:rPr>
        <w:pPrChange w:id="1430" w:author="Raymond Castellino" w:date="2015-11-06T12:34:00Z">
          <w:pPr>
            <w:pStyle w:val="Default"/>
            <w:numPr>
              <w:numId w:val="66"/>
            </w:numPr>
            <w:tabs>
              <w:tab w:val="num" w:pos="360"/>
            </w:tabs>
            <w:ind w:right="720"/>
          </w:pPr>
        </w:pPrChange>
      </w:pPr>
      <w:del w:id="1431" w:author="Raymond Castellino" w:date="2015-11-06T12:22:00Z">
        <w:r w:rsidDel="00862433">
          <w:rPr>
            <w:rFonts w:ascii="Times New Roman"/>
            <w:sz w:val="24"/>
            <w:szCs w:val="24"/>
          </w:rPr>
          <w:delText>Going home and bridging talk</w:delText>
        </w:r>
      </w:del>
    </w:p>
    <w:p w:rsidR="00000000" w:rsidRDefault="008A5D1C" w:rsidP="0018532A">
      <w:pPr>
        <w:pStyle w:val="Default"/>
        <w:numPr>
          <w:ilvl w:val="0"/>
          <w:numId w:val="36"/>
          <w:numberingChange w:id="1432" w:author="Raymond Castellino" w:date="2015-11-06T08:48:00Z" w:original="•"/>
        </w:numPr>
        <w:tabs>
          <w:tab w:val="clear" w:pos="1440"/>
          <w:tab w:val="num" w:pos="720"/>
        </w:tabs>
        <w:ind w:left="1080" w:right="720"/>
        <w:rPr>
          <w:del w:id="1433" w:author="Raymond Castellino" w:date="2015-11-06T12:22:00Z"/>
          <w:rFonts w:ascii="Times New Roman" w:eastAsia="Times New Roman" w:hAnsi="Times New Roman" w:cs="Times New Roman"/>
          <w:sz w:val="24"/>
          <w:szCs w:val="24"/>
        </w:rPr>
        <w:pPrChange w:id="1434" w:author="Raymond Castellino" w:date="2015-11-06T12:34:00Z">
          <w:pPr>
            <w:pStyle w:val="Default"/>
            <w:numPr>
              <w:numId w:val="67"/>
            </w:numPr>
            <w:tabs>
              <w:tab w:val="num" w:pos="360"/>
            </w:tabs>
            <w:ind w:right="720"/>
          </w:pPr>
        </w:pPrChange>
      </w:pPr>
      <w:del w:id="1435" w:author="Raymond Castellino" w:date="2015-11-06T12:22:00Z">
        <w:r w:rsidDel="00862433">
          <w:rPr>
            <w:rFonts w:ascii="Times New Roman"/>
            <w:sz w:val="24"/>
            <w:szCs w:val="24"/>
          </w:rPr>
          <w:delText>Closure</w:delText>
        </w:r>
      </w:del>
    </w:p>
    <w:p w:rsidR="00000000" w:rsidRDefault="008A5D1C">
      <w:pPr>
        <w:pStyle w:val="Default"/>
        <w:ind w:left="360" w:right="720"/>
        <w:rPr>
          <w:del w:id="1436" w:author="Raymond Castellino" w:date="2015-11-06T12:22:00Z"/>
          <w:rFonts w:ascii="Times New Roman" w:eastAsia="Times New Roman" w:hAnsi="Times New Roman" w:cs="Times New Roman"/>
          <w:sz w:val="24"/>
          <w:szCs w:val="24"/>
        </w:rPr>
        <w:pPrChange w:id="1437" w:author="Raymond Castellino" w:date="2015-11-06T11:58:00Z">
          <w:pPr>
            <w:pStyle w:val="Default"/>
            <w:ind w:left="1080" w:right="720"/>
          </w:pPr>
        </w:pPrChange>
      </w:pPr>
      <w:del w:id="1438" w:author="Raymond Castellino" w:date="2015-11-06T12:22:00Z">
        <w:r w:rsidDel="00862433">
          <w:rPr>
            <w:rFonts w:ascii="Times New Roman"/>
            <w:sz w:val="24"/>
            <w:szCs w:val="24"/>
          </w:rPr>
          <w:delText>Day 5 usually completes between 1:30 PM and 2 PM.</w:delText>
        </w:r>
      </w:del>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39"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40" w:author="Raymond Castellino" w:date="2015-11-06T12:02:00Z">
        <w:r w:rsidDel="00BD5EBA">
          <w:rPr>
            <w:rFonts w:ascii="Times New Roman"/>
            <w:sz w:val="24"/>
            <w:szCs w:val="24"/>
          </w:rPr>
          <w:delText xml:space="preserve">process </w:delText>
        </w:r>
      </w:del>
      <w:ins w:id="1441" w:author="Raymond Castellino" w:date="2015-11-06T12:02:00Z">
        <w:r w:rsidR="00BD5EBA">
          <w:rPr>
            <w:rFonts w:ascii="Times New Roman"/>
            <w:sz w:val="24"/>
            <w:szCs w:val="24"/>
          </w:rPr>
          <w:t xml:space="preserve">WS </w:t>
        </w:r>
      </w:ins>
      <w:r>
        <w:rPr>
          <w:rFonts w:ascii="Times New Roman"/>
          <w:sz w:val="24"/>
          <w:szCs w:val="24"/>
        </w:rPr>
        <w:t xml:space="preserve">workshops. </w:t>
      </w:r>
      <w:del w:id="1442"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43"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44"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45"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46" w:author="Raymond Castellino" w:date="2015-11-06T12:06:00Z">
        <w:r w:rsidDel="00BD5EBA">
          <w:rPr>
            <w:rFonts w:ascii="Times New Roman"/>
            <w:sz w:val="24"/>
            <w:szCs w:val="24"/>
          </w:rPr>
          <w:delText xml:space="preserve">two or </w:delText>
        </w:r>
      </w:del>
      <w:r>
        <w:rPr>
          <w:rFonts w:ascii="Times New Roman"/>
          <w:sz w:val="24"/>
          <w:szCs w:val="24"/>
        </w:rPr>
        <w:t>three</w:t>
      </w:r>
      <w:ins w:id="1447"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48" w:author="Raymond Castellino" w:date="2015-11-06T12:06:00Z">
        <w:r w:rsidDel="00BD5EBA">
          <w:rPr>
            <w:rFonts w:ascii="Times New Roman"/>
            <w:sz w:val="24"/>
            <w:szCs w:val="24"/>
          </w:rPr>
          <w:delText>three to four</w:delText>
        </w:r>
      </w:del>
      <w:ins w:id="1449"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50" w:author="Raymond Castellino" w:date="2015-11-06T12:06:00Z">
        <w:r w:rsidDel="00BD5EBA">
          <w:rPr>
            <w:rFonts w:ascii="Times New Roman"/>
            <w:sz w:val="24"/>
            <w:szCs w:val="24"/>
          </w:rPr>
          <w:delText xml:space="preserve">process </w:delText>
        </w:r>
      </w:del>
      <w:ins w:id="1451"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52" w:author="Raymond Castellino" w:date="2015-11-06T12:06:00Z">
        <w:r w:rsidDel="00BD5EBA">
          <w:rPr>
            <w:rFonts w:ascii="Times New Roman"/>
            <w:sz w:val="24"/>
            <w:szCs w:val="24"/>
          </w:rPr>
          <w:delText xml:space="preserve">process </w:delText>
        </w:r>
      </w:del>
      <w:ins w:id="1453"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54"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55"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56" w:author="Raymond Castellino" w:date="2015-11-06T12:07:00Z">
        <w:r w:rsidR="00EE2B7A">
          <w:rPr>
            <w:rFonts w:ascii="Times New Roman"/>
            <w:sz w:val="24"/>
            <w:szCs w:val="24"/>
          </w:rPr>
          <w:t>c</w:t>
        </w:r>
      </w:ins>
      <w:del w:id="1457"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Ray </w:t>
      </w:r>
      <w:proofErr w:type="spellStart"/>
      <w:r>
        <w:rPr>
          <w:rFonts w:ascii="Times New Roman"/>
          <w:sz w:val="24"/>
          <w:szCs w:val="24"/>
        </w:rPr>
        <w:t>Castellino</w:t>
      </w:r>
      <w:proofErr w:type="spellEnd"/>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58" w:author="Raymond Castellino" w:date="2015-11-06T12:08:00Z">
        <w:r w:rsidDel="00EE2B7A">
          <w:rPr>
            <w:rFonts w:ascii="Times New Roman"/>
            <w:sz w:val="24"/>
            <w:szCs w:val="24"/>
          </w:rPr>
          <w:delText xml:space="preserve">February 2015 and </w:delText>
        </w:r>
      </w:del>
      <w:del w:id="1459" w:author="Raymond Castellino" w:date="2015-11-06T12:07:00Z">
        <w:r w:rsidDel="00EE2B7A">
          <w:rPr>
            <w:rFonts w:ascii="Times New Roman"/>
            <w:sz w:val="24"/>
            <w:szCs w:val="24"/>
          </w:rPr>
          <w:delText xml:space="preserve">October </w:delText>
        </w:r>
      </w:del>
      <w:proofErr w:type="gramStart"/>
      <w:ins w:id="1460" w:author="Raymond Castellino" w:date="2015-11-06T12:07:00Z">
        <w:r w:rsidR="00EE2B7A">
          <w:rPr>
            <w:rFonts w:ascii="Times New Roman"/>
            <w:sz w:val="24"/>
            <w:szCs w:val="24"/>
          </w:rPr>
          <w:t>November</w:t>
        </w:r>
      </w:ins>
      <w:ins w:id="1461" w:author="Raymond Castellino" w:date="2015-11-06T12:08:00Z">
        <w:r w:rsidR="00EE2B7A">
          <w:rPr>
            <w:rFonts w:ascii="Times New Roman"/>
            <w:sz w:val="24"/>
            <w:szCs w:val="24"/>
          </w:rPr>
          <w:t>,</w:t>
        </w:r>
      </w:ins>
      <w:proofErr w:type="gramEnd"/>
      <w:ins w:id="1462"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proofErr w:type="spellStart"/>
    <w:r>
      <w:rPr>
        <w:rFonts w:ascii="Times"/>
        <w:sz w:val="18"/>
        <w:szCs w:val="18"/>
        <w:lang w:val="fr-FR"/>
      </w:rPr>
      <w:t>June</w:t>
    </w:r>
    <w:proofErr w:type="spellEnd"/>
    <w:r>
      <w:rPr>
        <w:rFonts w:ascii="Times"/>
        <w:sz w:val="18"/>
        <w:szCs w:val="18"/>
        <w:lang w:val="fr-FR"/>
      </w:rPr>
      <w:t>*2014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w:t>
    </w:r>
    <w:proofErr w:type="spellStart"/>
    <w:r>
      <w:rPr>
        <w:rFonts w:ascii="Times"/>
        <w:sz w:val="18"/>
        <w:szCs w:val="18"/>
      </w:rPr>
      <w:t>Castellino</w:t>
    </w:r>
    <w:proofErr w:type="spellEnd"/>
    <w:r>
      <w:rPr>
        <w:rFonts w:ascii="Times"/>
        <w:sz w:val="18"/>
        <w:szCs w:val="18"/>
      </w:rPr>
      <w:t xml:space="preserve"> Training Corporation, 1105 N. </w:t>
    </w:r>
    <w:proofErr w:type="spellStart"/>
    <w:r>
      <w:rPr>
        <w:rFonts w:ascii="Times"/>
        <w:sz w:val="18"/>
        <w:szCs w:val="18"/>
        <w:lang w:val="it-IT"/>
      </w:rPr>
      <w:t>Ontare</w:t>
    </w:r>
    <w:proofErr w:type="spellEnd"/>
    <w:r>
      <w:rPr>
        <w:rFonts w:ascii="Times"/>
        <w:sz w:val="18"/>
        <w:szCs w:val="18"/>
      </w:rPr>
      <w:t xml:space="preserve"> Rd., </w:t>
    </w:r>
    <w:proofErr w:type="gramStart"/>
    <w:r>
      <w:rPr>
        <w:rFonts w:ascii="Times"/>
        <w:sz w:val="18"/>
        <w:szCs w:val="18"/>
      </w:rPr>
      <w:t xml:space="preserve">Santa </w:t>
    </w:r>
    <w:r>
      <w:rPr>
        <w:rFonts w:ascii="Times"/>
        <w:sz w:val="18"/>
        <w:szCs w:val="18"/>
        <w:lang w:val="sv-SE"/>
      </w:rPr>
      <w:t xml:space="preserve"> Barbara</w:t>
    </w:r>
    <w:proofErr w:type="gramEnd"/>
    <w:r>
      <w:rPr>
        <w:rFonts w:ascii="Times"/>
        <w:sz w:val="18"/>
        <w:szCs w:val="18"/>
        <w:lang w:val="sv-SE"/>
      </w:rPr>
      <w:t>,</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B71A27">
      <w:fldChar w:fldCharType="begin"/>
    </w:r>
    <w:r>
      <w:instrText xml:space="preserve"> PAGE </w:instrText>
    </w:r>
    <w:r w:rsidR="00B71A27">
      <w:fldChar w:fldCharType="separate"/>
    </w:r>
    <w:r w:rsidR="00445CE4">
      <w:rPr>
        <w:noProof/>
      </w:rPr>
      <w:t>39</w:t>
    </w:r>
    <w:r w:rsidR="00B71A27">
      <w:fldChar w:fldCharType="end"/>
    </w:r>
    <w:r>
      <w:t xml:space="preserve"> of </w:t>
    </w:r>
    <w:r w:rsidR="00B71A27">
      <w:fldChar w:fldCharType="begin"/>
    </w:r>
    <w:r>
      <w:instrText xml:space="preserve"> NUMPAGES </w:instrText>
    </w:r>
    <w:r w:rsidR="00B71A27">
      <w:fldChar w:fldCharType="separate"/>
    </w:r>
    <w:r w:rsidR="00445CE4">
      <w:rPr>
        <w:noProof/>
      </w:rPr>
      <w:t>45</w:t>
    </w:r>
    <w:r w:rsidR="00B71A27">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B35B8"/>
    <w:multiLevelType w:val="hybridMultilevel"/>
    <w:tmpl w:val="2D709618"/>
    <w:lvl w:ilvl="0" w:tplc="671027E0">
      <w:start w:val="1"/>
      <w:numFmt w:val="decimal"/>
      <w:lvlText w:val="%1."/>
      <w:lvlJc w:val="left"/>
      <w:pPr>
        <w:ind w:left="720" w:hanging="360"/>
      </w:pPr>
      <w:rPr>
        <w:rFont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4">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5">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8">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9">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10">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2">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4">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5">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7">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9">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1">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2">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4">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5">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6">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7">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9">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1">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2">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5">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8">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40">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1">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2">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4">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5">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8">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9">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8"/>
  </w:num>
  <w:num w:numId="2">
    <w:abstractNumId w:val="27"/>
  </w:num>
  <w:num w:numId="3">
    <w:abstractNumId w:val="28"/>
  </w:num>
  <w:num w:numId="4">
    <w:abstractNumId w:val="39"/>
  </w:num>
  <w:num w:numId="5">
    <w:abstractNumId w:val="3"/>
  </w:num>
  <w:num w:numId="6">
    <w:abstractNumId w:val="20"/>
  </w:num>
  <w:num w:numId="7">
    <w:abstractNumId w:val="25"/>
  </w:num>
  <w:num w:numId="8">
    <w:abstractNumId w:val="24"/>
  </w:num>
  <w:num w:numId="9">
    <w:abstractNumId w:val="31"/>
  </w:num>
  <w:num w:numId="10">
    <w:abstractNumId w:val="9"/>
  </w:num>
  <w:num w:numId="11">
    <w:abstractNumId w:val="48"/>
  </w:num>
  <w:num w:numId="12">
    <w:abstractNumId w:val="40"/>
  </w:num>
  <w:num w:numId="13">
    <w:abstractNumId w:val="6"/>
  </w:num>
  <w:num w:numId="14">
    <w:abstractNumId w:val="23"/>
  </w:num>
  <w:num w:numId="15">
    <w:abstractNumId w:val="7"/>
  </w:num>
  <w:num w:numId="16">
    <w:abstractNumId w:val="26"/>
  </w:num>
  <w:num w:numId="17">
    <w:abstractNumId w:val="21"/>
  </w:num>
  <w:num w:numId="18">
    <w:abstractNumId w:val="37"/>
  </w:num>
  <w:num w:numId="19">
    <w:abstractNumId w:val="16"/>
  </w:num>
  <w:num w:numId="20">
    <w:abstractNumId w:val="36"/>
  </w:num>
  <w:num w:numId="21">
    <w:abstractNumId w:val="29"/>
  </w:num>
  <w:num w:numId="22">
    <w:abstractNumId w:val="30"/>
  </w:num>
  <w:num w:numId="23">
    <w:abstractNumId w:val="13"/>
  </w:num>
  <w:num w:numId="24">
    <w:abstractNumId w:val="44"/>
  </w:num>
  <w:num w:numId="25">
    <w:abstractNumId w:val="47"/>
  </w:num>
  <w:num w:numId="26">
    <w:abstractNumId w:val="15"/>
  </w:num>
  <w:num w:numId="27">
    <w:abstractNumId w:val="34"/>
  </w:num>
  <w:num w:numId="28">
    <w:abstractNumId w:val="41"/>
  </w:num>
  <w:num w:numId="29">
    <w:abstractNumId w:val="11"/>
  </w:num>
  <w:num w:numId="30">
    <w:abstractNumId w:val="18"/>
  </w:num>
  <w:num w:numId="31">
    <w:abstractNumId w:val="17"/>
  </w:num>
  <w:num w:numId="32">
    <w:abstractNumId w:val="4"/>
  </w:num>
  <w:num w:numId="33">
    <w:abstractNumId w:val="49"/>
  </w:num>
  <w:num w:numId="34">
    <w:abstractNumId w:val="43"/>
  </w:num>
  <w:num w:numId="35">
    <w:abstractNumId w:val="8"/>
  </w:num>
  <w:num w:numId="36">
    <w:abstractNumId w:val="10"/>
  </w:num>
  <w:num w:numId="37">
    <w:abstractNumId w:val="45"/>
  </w:num>
  <w:num w:numId="38">
    <w:abstractNumId w:val="19"/>
  </w:num>
  <w:num w:numId="39">
    <w:abstractNumId w:val="42"/>
  </w:num>
  <w:num w:numId="40">
    <w:abstractNumId w:val="22"/>
  </w:num>
  <w:num w:numId="41">
    <w:abstractNumId w:val="0"/>
  </w:num>
  <w:num w:numId="42">
    <w:abstractNumId w:val="5"/>
  </w:num>
  <w:num w:numId="43">
    <w:abstractNumId w:val="32"/>
  </w:num>
  <w:num w:numId="44">
    <w:abstractNumId w:val="35"/>
  </w:num>
  <w:num w:numId="45">
    <w:abstractNumId w:val="46"/>
  </w:num>
  <w:num w:numId="46">
    <w:abstractNumId w:val="33"/>
  </w:num>
  <w:num w:numId="47">
    <w:abstractNumId w:val="14"/>
  </w:num>
  <w:num w:numId="48">
    <w:abstractNumId w:val="2"/>
  </w:num>
  <w:num w:numId="49">
    <w:abstractNumId w:val="12"/>
  </w:num>
  <w:num w:numId="5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revisionView w:formatting="0"/>
  <w:trackRevisions/>
  <w:doNotTrackMoves/>
  <w:defaultTabStop w:val="720"/>
  <w:characterSpacingControl w:val="doNotCompress"/>
  <w:compat/>
  <w:rsids>
    <w:rsidRoot w:val="00746F55"/>
    <w:rsid w:val="000A4A6D"/>
    <w:rsid w:val="0018532A"/>
    <w:rsid w:val="002F0A5E"/>
    <w:rsid w:val="002F1290"/>
    <w:rsid w:val="00301D4B"/>
    <w:rsid w:val="00314C2E"/>
    <w:rsid w:val="003C6CBA"/>
    <w:rsid w:val="00440B33"/>
    <w:rsid w:val="00445CE4"/>
    <w:rsid w:val="00494248"/>
    <w:rsid w:val="004C7AFB"/>
    <w:rsid w:val="0055440F"/>
    <w:rsid w:val="005737A2"/>
    <w:rsid w:val="00622C29"/>
    <w:rsid w:val="0068684E"/>
    <w:rsid w:val="006B01B0"/>
    <w:rsid w:val="006F0C29"/>
    <w:rsid w:val="00746F55"/>
    <w:rsid w:val="00785B0C"/>
    <w:rsid w:val="00862433"/>
    <w:rsid w:val="008A5D1C"/>
    <w:rsid w:val="00974D87"/>
    <w:rsid w:val="00A431B2"/>
    <w:rsid w:val="00A4437E"/>
    <w:rsid w:val="00AB0B6C"/>
    <w:rsid w:val="00B71A27"/>
    <w:rsid w:val="00BD1F5B"/>
    <w:rsid w:val="00BD5EBA"/>
    <w:rsid w:val="00DC5EF1"/>
    <w:rsid w:val="00E03BA3"/>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45</Pages>
  <Words>16586</Words>
  <Characters>94544</Characters>
  <Application>Microsoft Macintosh Word</Application>
  <DocSecurity>0</DocSecurity>
  <Lines>787</Lines>
  <Paragraphs>189</Paragraphs>
  <ScaleCrop>false</ScaleCrop>
  <LinksUpToDate>false</LinksUpToDate>
  <CharactersWithSpaces>116106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6</cp:revision>
  <dcterms:created xsi:type="dcterms:W3CDTF">2015-11-06T20:31:00Z</dcterms:created>
  <dcterms:modified xsi:type="dcterms:W3CDTF">2015-11-06T20:57:00Z</dcterms:modified>
</cp:coreProperties>
</file>