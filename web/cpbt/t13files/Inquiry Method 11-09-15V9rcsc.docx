
<file path=[Content_Types].xml><?xml version="1.0" encoding="utf-8"?>
<Types xmlns="http://schemas.openxmlformats.org/package/2006/content-types">
  <Override PartName="/word/numbering.xml" ContentType="application/vnd.openxmlformats-officedocument.wordprocessingml.numbering+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C58" w:rsidRPr="00F56599" w:rsidDel="005F2136" w:rsidRDefault="00433C58">
      <w:pPr>
        <w:pStyle w:val="BodyA"/>
        <w:jc w:val="center"/>
        <w:outlineLvl w:val="0"/>
        <w:rPr>
          <w:del w:id="0" w:author="Raymond Castellino" w:date="2015-11-06T19:16:00Z"/>
          <w:b/>
          <w:bCs/>
        </w:rPr>
      </w:pPr>
    </w:p>
    <w:p w:rsidR="00433C58" w:rsidRPr="00F56599" w:rsidDel="00D051B3" w:rsidRDefault="00E9604A">
      <w:pPr>
        <w:pStyle w:val="BodyA"/>
        <w:jc w:val="center"/>
        <w:outlineLvl w:val="0"/>
        <w:rPr>
          <w:del w:id="1" w:author="Raymond Castellino" w:date="2015-11-09T18:41:00Z"/>
          <w:b/>
          <w:bCs/>
          <w:sz w:val="56"/>
          <w:szCs w:val="56"/>
        </w:rPr>
      </w:pPr>
      <w:del w:id="2" w:author="Raymond Castellino" w:date="2015-11-09T18:41:00Z">
        <w:r w:rsidRPr="00F56599" w:rsidDel="00D051B3">
          <w:rPr>
            <w:b/>
            <w:bCs/>
            <w:sz w:val="56"/>
            <w:szCs w:val="56"/>
          </w:rPr>
          <w:delText>DRAFT Not to be copied</w:delText>
        </w:r>
      </w:del>
    </w:p>
    <w:p w:rsidR="005F2136" w:rsidRPr="00F56599" w:rsidDel="00D051B3" w:rsidRDefault="005F2136">
      <w:pPr>
        <w:pStyle w:val="BodyA"/>
        <w:jc w:val="center"/>
        <w:outlineLvl w:val="0"/>
        <w:rPr>
          <w:del w:id="3" w:author="Raymond Castellino" w:date="2015-11-09T18:41:00Z"/>
          <w:b/>
          <w:bCs/>
        </w:rPr>
      </w:pPr>
    </w:p>
    <w:p w:rsidR="00433C58" w:rsidRPr="00F56599" w:rsidRDefault="00303FE2">
      <w:pPr>
        <w:pStyle w:val="BodyA"/>
        <w:jc w:val="center"/>
        <w:outlineLvl w:val="0"/>
        <w:rPr>
          <w:b/>
          <w:bCs/>
          <w:sz w:val="48"/>
          <w:szCs w:val="48"/>
        </w:rPr>
      </w:pPr>
      <w:r w:rsidRPr="00303FE2">
        <w:rPr>
          <w:b/>
          <w:bCs/>
          <w:sz w:val="48"/>
          <w:szCs w:val="48"/>
          <w:rPrChange w:id="4" w:author="Raymond Castellino" w:date="2015-11-06T19:07:00Z">
            <w:rPr>
              <w:rFonts w:ascii="Times New Roman" w:eastAsia="Arial Unicode MS" w:hAnsi="Times New Roman" w:cs="Times New Roman"/>
              <w:b/>
              <w:bCs/>
              <w:color w:val="auto"/>
              <w:sz w:val="48"/>
              <w:szCs w:val="48"/>
            </w:rPr>
          </w:rPrChange>
        </w:rPr>
        <w:t>INQUIRY</w:t>
      </w:r>
    </w:p>
    <w:p w:rsidR="00433C58" w:rsidRPr="00F56599" w:rsidRDefault="00303FE2">
      <w:pPr>
        <w:pStyle w:val="BodyA"/>
        <w:jc w:val="center"/>
        <w:outlineLvl w:val="0"/>
        <w:rPr>
          <w:b/>
          <w:bCs/>
          <w:sz w:val="36"/>
          <w:szCs w:val="36"/>
        </w:rPr>
      </w:pPr>
      <w:r w:rsidRPr="00303FE2">
        <w:rPr>
          <w:b/>
          <w:bCs/>
          <w:sz w:val="36"/>
          <w:szCs w:val="36"/>
          <w:rPrChange w:id="5" w:author="Raymond Castellino" w:date="2015-11-06T19:07:00Z">
            <w:rPr>
              <w:rFonts w:ascii="Times New Roman" w:eastAsia="Arial Unicode MS" w:hAnsi="Times New Roman" w:cs="Times New Roman"/>
              <w:b/>
              <w:bCs/>
              <w:color w:val="auto"/>
              <w:sz w:val="36"/>
              <w:szCs w:val="36"/>
            </w:rPr>
          </w:rPrChange>
        </w:rPr>
        <w:t>A Way to Strengthen C</w:t>
      </w:r>
      <w:r w:rsidRPr="00303FE2">
        <w:rPr>
          <w:b/>
          <w:bCs/>
          <w:sz w:val="36"/>
          <w:szCs w:val="36"/>
          <w:lang w:val="fr-FR"/>
          <w:rPrChange w:id="6" w:author="Raymond Castellino" w:date="2015-11-06T19:07:00Z">
            <w:rPr>
              <w:rFonts w:ascii="Times New Roman" w:eastAsia="Arial Unicode MS" w:hAnsi="Times New Roman" w:cs="Times New Roman"/>
              <w:b/>
              <w:bCs/>
              <w:color w:val="auto"/>
              <w:sz w:val="36"/>
              <w:szCs w:val="36"/>
              <w:lang w:val="fr-FR"/>
            </w:rPr>
          </w:rPrChange>
        </w:rPr>
        <w:t>onnection</w:t>
      </w:r>
      <w:r w:rsidRPr="00303FE2">
        <w:rPr>
          <w:b/>
          <w:bCs/>
          <w:sz w:val="36"/>
          <w:szCs w:val="36"/>
          <w:rPrChange w:id="7" w:author="Raymond Castellino" w:date="2015-11-06T19:07:00Z">
            <w:rPr>
              <w:rFonts w:ascii="Times New Roman" w:eastAsia="Arial Unicode MS" w:hAnsi="Times New Roman" w:cs="Times New Roman"/>
              <w:b/>
              <w:bCs/>
              <w:color w:val="auto"/>
              <w:sz w:val="36"/>
              <w:szCs w:val="36"/>
            </w:rPr>
          </w:rPrChange>
        </w:rPr>
        <w:t>s in Relationship</w:t>
      </w:r>
    </w:p>
    <w:p w:rsidR="00433C58" w:rsidRPr="00F56599" w:rsidRDefault="008A2A7B">
      <w:pPr>
        <w:pStyle w:val="BodyA"/>
        <w:jc w:val="center"/>
        <w:outlineLvl w:val="0"/>
        <w:rPr>
          <w:b/>
          <w:bCs/>
        </w:rPr>
      </w:pPr>
      <w:ins w:id="8" w:author="Raymond Castellino" w:date="2015-11-09T18:50:00Z">
        <w:r>
          <w:rPr>
            <w:b/>
            <w:bCs/>
          </w:rPr>
          <w:t>b</w:t>
        </w:r>
      </w:ins>
      <w:del w:id="9" w:author="Raymond Castellino" w:date="2015-11-09T18:50:00Z">
        <w:r w:rsidR="00303FE2" w:rsidRPr="00303FE2" w:rsidDel="008A2A7B">
          <w:rPr>
            <w:b/>
            <w:bCs/>
            <w:rPrChange w:id="10" w:author="Raymond Castellino" w:date="2015-11-06T19:07:00Z">
              <w:rPr>
                <w:rFonts w:ascii="Times New Roman" w:eastAsia="Arial Unicode MS" w:hAnsi="Times New Roman" w:cs="Times New Roman"/>
                <w:b/>
                <w:bCs/>
                <w:color w:val="auto"/>
              </w:rPr>
            </w:rPrChange>
          </w:rPr>
          <w:delText>B</w:delText>
        </w:r>
      </w:del>
      <w:r w:rsidR="00303FE2" w:rsidRPr="00303FE2">
        <w:rPr>
          <w:b/>
          <w:bCs/>
          <w:rPrChange w:id="11" w:author="Raymond Castellino" w:date="2015-11-06T19:07:00Z">
            <w:rPr>
              <w:rFonts w:ascii="Times New Roman" w:eastAsia="Arial Unicode MS" w:hAnsi="Times New Roman" w:cs="Times New Roman"/>
              <w:b/>
              <w:bCs/>
              <w:color w:val="auto"/>
            </w:rPr>
          </w:rPrChange>
        </w:rPr>
        <w:t xml:space="preserve">y Ray Castellino, DC (retired), </w:t>
      </w:r>
      <w:del w:id="12" w:author="Raymond Castellino" w:date="2015-11-09T18:50:00Z">
        <w:r w:rsidR="00303FE2" w:rsidRPr="00303FE2" w:rsidDel="008A2A7B">
          <w:rPr>
            <w:b/>
            <w:bCs/>
            <w:rPrChange w:id="13" w:author="Raymond Castellino" w:date="2015-11-06T19:07:00Z">
              <w:rPr>
                <w:rFonts w:ascii="Times New Roman" w:eastAsia="Arial Unicode MS" w:hAnsi="Times New Roman" w:cs="Times New Roman"/>
                <w:b/>
                <w:bCs/>
                <w:color w:val="auto"/>
              </w:rPr>
            </w:rPrChange>
          </w:rPr>
          <w:delText>RPP</w:delText>
        </w:r>
      </w:del>
      <w:ins w:id="14" w:author="Raymond Castellino" w:date="2015-11-09T18:50:00Z">
        <w:r w:rsidRPr="00303FE2">
          <w:rPr>
            <w:b/>
            <w:bCs/>
            <w:rPrChange w:id="15" w:author="Raymond Castellino" w:date="2015-11-06T19:07:00Z">
              <w:rPr>
                <w:rFonts w:ascii="Times New Roman" w:eastAsia="Arial Unicode MS" w:hAnsi="Times New Roman" w:cs="Times New Roman"/>
                <w:b/>
                <w:bCs/>
                <w:color w:val="auto"/>
              </w:rPr>
            </w:rPrChange>
          </w:rPr>
          <w:t>RP</w:t>
        </w:r>
        <w:r>
          <w:rPr>
            <w:b/>
            <w:bCs/>
          </w:rPr>
          <w:t>E</w:t>
        </w:r>
      </w:ins>
      <w:r w:rsidR="00303FE2" w:rsidRPr="00303FE2">
        <w:rPr>
          <w:b/>
          <w:bCs/>
          <w:rPrChange w:id="16" w:author="Raymond Castellino" w:date="2015-11-06T19:07:00Z">
            <w:rPr>
              <w:rFonts w:ascii="Times New Roman" w:eastAsia="Arial Unicode MS" w:hAnsi="Times New Roman" w:cs="Times New Roman"/>
              <w:b/>
              <w:bCs/>
              <w:color w:val="auto"/>
            </w:rPr>
          </w:rPrChange>
        </w:rPr>
        <w:t>., RCST</w:t>
      </w:r>
    </w:p>
    <w:p w:rsidR="00433C58" w:rsidRDefault="00303FE2">
      <w:pPr>
        <w:pStyle w:val="BodyA"/>
        <w:jc w:val="center"/>
        <w:outlineLvl w:val="0"/>
        <w:rPr>
          <w:ins w:id="17" w:author="Raymond Castellino" w:date="2015-11-06T19:27:00Z"/>
          <w:b/>
          <w:bCs/>
        </w:rPr>
      </w:pPr>
      <w:r w:rsidRPr="00303FE2">
        <w:rPr>
          <w:b/>
          <w:bCs/>
          <w:rPrChange w:id="18" w:author="Raymond Castellino" w:date="2015-11-06T19:07:00Z">
            <w:rPr>
              <w:rFonts w:ascii="Times New Roman" w:eastAsia="Arial Unicode MS" w:hAnsi="Times New Roman" w:cs="Times New Roman"/>
              <w:b/>
              <w:bCs/>
              <w:color w:val="auto"/>
            </w:rPr>
          </w:rPrChange>
        </w:rPr>
        <w:t xml:space="preserve">May 2014, </w:t>
      </w:r>
      <w:ins w:id="19" w:author="Raymond Castellino" w:date="2015-11-09T18:50:00Z">
        <w:r w:rsidR="00784F74">
          <w:rPr>
            <w:b/>
            <w:bCs/>
          </w:rPr>
          <w:t xml:space="preserve">revised </w:t>
        </w:r>
      </w:ins>
      <w:del w:id="20" w:author="Raymond Castellino" w:date="2015-11-09T18:50:00Z">
        <w:r w:rsidRPr="00303FE2" w:rsidDel="00784F74">
          <w:rPr>
            <w:b/>
            <w:bCs/>
            <w:rPrChange w:id="21" w:author="Raymond Castellino" w:date="2015-11-06T19:07:00Z">
              <w:rPr>
                <w:rFonts w:ascii="Times New Roman" w:eastAsia="Arial Unicode MS" w:hAnsi="Times New Roman" w:cs="Times New Roman"/>
                <w:b/>
                <w:bCs/>
                <w:color w:val="auto"/>
              </w:rPr>
            </w:rPrChange>
          </w:rPr>
          <w:delText xml:space="preserve">July 2015, </w:delText>
        </w:r>
      </w:del>
      <w:r w:rsidRPr="00303FE2">
        <w:rPr>
          <w:b/>
          <w:bCs/>
          <w:rPrChange w:id="22" w:author="Raymond Castellino" w:date="2015-11-06T19:07:00Z">
            <w:rPr>
              <w:rFonts w:ascii="Times New Roman" w:eastAsia="Arial Unicode MS" w:hAnsi="Times New Roman" w:cs="Times New Roman"/>
              <w:b/>
              <w:bCs/>
              <w:color w:val="auto"/>
            </w:rPr>
          </w:rPrChange>
        </w:rPr>
        <w:t>August 2015</w:t>
      </w:r>
    </w:p>
    <w:p w:rsidR="001F14B9" w:rsidRPr="00F56599" w:rsidRDefault="001F14B9">
      <w:pPr>
        <w:pStyle w:val="BodyA"/>
        <w:numPr>
          <w:ins w:id="23" w:author="Raymond Castellino" w:date="2015-11-06T19:27:00Z"/>
        </w:numPr>
        <w:jc w:val="center"/>
        <w:outlineLvl w:val="0"/>
        <w:rPr>
          <w:b/>
          <w:bCs/>
        </w:rPr>
      </w:pPr>
    </w:p>
    <w:p w:rsidR="00433C58" w:rsidRPr="00F56599" w:rsidDel="00D051B3" w:rsidRDefault="00433C58">
      <w:pPr>
        <w:pStyle w:val="BodyA"/>
        <w:rPr>
          <w:del w:id="24" w:author="Raymond Castellino" w:date="2015-11-09T18:41:00Z"/>
          <w:b/>
          <w:bCs/>
        </w:rPr>
      </w:pPr>
    </w:p>
    <w:p w:rsidR="00433C58" w:rsidRPr="00F56599" w:rsidRDefault="00433C58">
      <w:pPr>
        <w:pStyle w:val="BodyA"/>
        <w:rPr>
          <w:b/>
          <w:bCs/>
        </w:rPr>
      </w:pPr>
    </w:p>
    <w:p w:rsidR="00433C58" w:rsidRPr="00F56599" w:rsidRDefault="00303FE2">
      <w:pPr>
        <w:pStyle w:val="BodyA"/>
      </w:pPr>
      <w:r w:rsidRPr="00303FE2">
        <w:rPr>
          <w:rPrChange w:id="25" w:author="Raymond Castellino" w:date="2015-11-06T19:07:00Z">
            <w:rPr>
              <w:rFonts w:ascii="Times New Roman" w:eastAsia="Arial Unicode MS" w:hAnsi="Times New Roman" w:cs="Times New Roman"/>
              <w:color w:val="auto"/>
            </w:rPr>
          </w:rPrChange>
        </w:rPr>
        <w:t>Here is a model that encourages and promotes mutual support and cooperation between people, the deepening of relationships, the melting of conflict, greater understanding and intimate connection. The central mechanism of this method is a process of coherent listening, connection between the listener or listeners and the person sharing or speaking. In the simplest of terms this is a method for listening from and through the heart. This model is designed to strengthen the connections in our individual social nervous systems, individually and collectively. This is a model that is especially useful for couples whether they are in conflict or are interested in deepening their relationship. Inquiry employs and promotes the principles of mutual support, cooperation, self and co-regulation, integrative tempo, understanding, empathy and compassion.</w:t>
      </w:r>
    </w:p>
    <w:p w:rsidR="00433C58" w:rsidRPr="00F56599" w:rsidRDefault="00433C58">
      <w:pPr>
        <w:pStyle w:val="BodyA"/>
      </w:pPr>
    </w:p>
    <w:p w:rsidR="00433C58" w:rsidRPr="00F56599" w:rsidRDefault="00303FE2">
      <w:pPr>
        <w:pStyle w:val="BodyA"/>
      </w:pPr>
      <w:r w:rsidRPr="00303FE2">
        <w:rPr>
          <w:rPrChange w:id="26" w:author="Raymond Castellino" w:date="2015-11-06T19:07:00Z">
            <w:rPr>
              <w:rFonts w:ascii="Times New Roman" w:eastAsia="Arial Unicode MS" w:hAnsi="Times New Roman" w:cs="Times New Roman"/>
              <w:color w:val="auto"/>
            </w:rPr>
          </w:rPrChange>
        </w:rPr>
        <w:t xml:space="preserve">On the onset I want to name that the primary effect </w:t>
      </w:r>
      <w:ins w:id="27" w:author="Raymond Castellino" w:date="2015-11-06T17:53:00Z">
        <w:r w:rsidRPr="00303FE2">
          <w:rPr>
            <w:rPrChange w:id="28" w:author="Raymond Castellino" w:date="2015-11-06T19:07:00Z">
              <w:rPr>
                <w:rFonts w:ascii="Times New Roman" w:eastAsia="Arial Unicode MS" w:hAnsi="Times New Roman" w:cs="Times New Roman"/>
                <w:color w:val="auto"/>
              </w:rPr>
            </w:rPrChange>
          </w:rPr>
          <w:t xml:space="preserve">of </w:t>
        </w:r>
      </w:ins>
      <w:r w:rsidRPr="00303FE2">
        <w:rPr>
          <w:rPrChange w:id="29" w:author="Raymond Castellino" w:date="2015-11-06T19:07:00Z">
            <w:rPr>
              <w:rFonts w:ascii="Times New Roman" w:eastAsia="Arial Unicode MS" w:hAnsi="Times New Roman" w:cs="Times New Roman"/>
              <w:color w:val="auto"/>
            </w:rPr>
          </w:rPrChange>
        </w:rPr>
        <w:t>this method can be to bring two people into harmonic resonance with each other. Rather than one person dominating the process, the inquiry method allows the two people to discover common coherent and contingent rhythms or tempos that enhance their connection. They have the opportunity to fully engage in a relational social nervous system. In many ways</w:t>
      </w:r>
      <w:ins w:id="30" w:author="Raymond Castellino" w:date="2015-11-06T17:53:00Z">
        <w:r w:rsidRPr="00303FE2">
          <w:rPr>
            <w:rPrChange w:id="31" w:author="Raymond Castellino" w:date="2015-11-06T19:07:00Z">
              <w:rPr>
                <w:rFonts w:ascii="Times New Roman" w:eastAsia="Arial Unicode MS" w:hAnsi="Times New Roman" w:cs="Times New Roman"/>
                <w:color w:val="auto"/>
              </w:rPr>
            </w:rPrChange>
          </w:rPr>
          <w:t>,</w:t>
        </w:r>
      </w:ins>
      <w:r w:rsidRPr="00303FE2">
        <w:rPr>
          <w:rPrChange w:id="32" w:author="Raymond Castellino" w:date="2015-11-06T19:07:00Z">
            <w:rPr>
              <w:rFonts w:ascii="Times New Roman" w:eastAsia="Arial Unicode MS" w:hAnsi="Times New Roman" w:cs="Times New Roman"/>
              <w:color w:val="auto"/>
            </w:rPr>
          </w:rPrChange>
        </w:rPr>
        <w:t xml:space="preserve"> the energy between the people becomes more important than the content. It’s the quality of the energy that fosters the cooperation more than the ideas in the content. </w:t>
      </w:r>
    </w:p>
    <w:p w:rsidR="00433C58" w:rsidRPr="00F56599" w:rsidRDefault="00433C58">
      <w:pPr>
        <w:pStyle w:val="BodyA"/>
      </w:pPr>
    </w:p>
    <w:p w:rsidR="00433C58" w:rsidRPr="00F56599" w:rsidRDefault="00303FE2">
      <w:pPr>
        <w:pStyle w:val="BodyA"/>
      </w:pPr>
      <w:r w:rsidRPr="00303FE2">
        <w:rPr>
          <w:rPrChange w:id="33" w:author="Raymond Castellino" w:date="2015-11-06T19:07:00Z">
            <w:rPr>
              <w:rFonts w:ascii="Times New Roman" w:eastAsia="Arial Unicode MS" w:hAnsi="Times New Roman" w:cs="Times New Roman"/>
              <w:color w:val="auto"/>
            </w:rPr>
          </w:rPrChange>
        </w:rPr>
        <w:t>Another</w:t>
      </w:r>
      <w:del w:id="34" w:author="Raymond Castellino" w:date="2015-11-06T17:53:00Z">
        <w:r w:rsidRPr="00303FE2">
          <w:rPr>
            <w:rPrChange w:id="35" w:author="Raymond Castellino" w:date="2015-11-06T19:07:00Z">
              <w:rPr>
                <w:rFonts w:ascii="Times New Roman" w:eastAsia="Arial Unicode MS" w:hAnsi="Times New Roman" w:cs="Times New Roman"/>
                <w:color w:val="auto"/>
              </w:rPr>
            </w:rPrChange>
          </w:rPr>
          <w:delText>,</w:delText>
        </w:r>
      </w:del>
      <w:r w:rsidRPr="00303FE2">
        <w:rPr>
          <w:rPrChange w:id="36" w:author="Raymond Castellino" w:date="2015-11-06T19:07:00Z">
            <w:rPr>
              <w:rFonts w:ascii="Times New Roman" w:eastAsia="Arial Unicode MS" w:hAnsi="Times New Roman" w:cs="Times New Roman"/>
              <w:color w:val="auto"/>
            </w:rPr>
          </w:rPrChange>
        </w:rPr>
        <w:t xml:space="preserve"> observable effect of the Inquiry method is that</w:t>
      </w:r>
      <w:ins w:id="37" w:author="Raymond Castellino" w:date="2015-11-06T17:54:00Z">
        <w:r w:rsidRPr="00303FE2">
          <w:rPr>
            <w:rPrChange w:id="38" w:author="Raymond Castellino" w:date="2015-11-06T19:07:00Z">
              <w:rPr>
                <w:rFonts w:ascii="Times New Roman" w:eastAsia="Arial Unicode MS" w:hAnsi="Times New Roman" w:cs="Times New Roman"/>
                <w:color w:val="auto"/>
              </w:rPr>
            </w:rPrChange>
          </w:rPr>
          <w:t>,</w:t>
        </w:r>
      </w:ins>
      <w:r w:rsidRPr="00303FE2">
        <w:rPr>
          <w:rPrChange w:id="39" w:author="Raymond Castellino" w:date="2015-11-06T19:07:00Z">
            <w:rPr>
              <w:rFonts w:ascii="Times New Roman" w:eastAsia="Arial Unicode MS" w:hAnsi="Times New Roman" w:cs="Times New Roman"/>
              <w:color w:val="auto"/>
            </w:rPr>
          </w:rPrChange>
        </w:rPr>
        <w:t xml:space="preserve"> as people deepen into cooperation with each other, they learn that the causes of their conflicts most often lay in the history of their ancestors, family systems and early pre-verbal life experiences. This can be very freeing because we have the potential to learn that the origin of the conflicts that we have with our loved ones may be that the conflictual energy was already there before we met</w:t>
      </w:r>
      <w:ins w:id="40" w:author="Raymond Castellino" w:date="2015-11-06T17:54:00Z">
        <w:r w:rsidRPr="00303FE2">
          <w:rPr>
            <w:rPrChange w:id="41" w:author="Raymond Castellino" w:date="2015-11-06T19:07:00Z">
              <w:rPr>
                <w:rFonts w:ascii="Times New Roman" w:eastAsia="Arial Unicode MS" w:hAnsi="Times New Roman" w:cs="Times New Roman"/>
                <w:color w:val="auto"/>
              </w:rPr>
            </w:rPrChange>
          </w:rPr>
          <w:t>.</w:t>
        </w:r>
      </w:ins>
      <w:del w:id="42" w:author="Raymond Castellino" w:date="2015-11-06T17:54:00Z">
        <w:r w:rsidRPr="00303FE2">
          <w:rPr>
            <w:rPrChange w:id="43" w:author="Raymond Castellino" w:date="2015-11-06T19:07:00Z">
              <w:rPr>
                <w:rFonts w:ascii="Times New Roman" w:eastAsia="Arial Unicode MS" w:hAnsi="Times New Roman" w:cs="Times New Roman"/>
                <w:color w:val="auto"/>
              </w:rPr>
            </w:rPrChange>
          </w:rPr>
          <w:delText>,</w:delText>
        </w:r>
      </w:del>
      <w:r w:rsidRPr="00303FE2">
        <w:rPr>
          <w:rPrChange w:id="44" w:author="Raymond Castellino" w:date="2015-11-06T19:07:00Z">
            <w:rPr>
              <w:rFonts w:ascii="Times New Roman" w:eastAsia="Arial Unicode MS" w:hAnsi="Times New Roman" w:cs="Times New Roman"/>
              <w:color w:val="auto"/>
            </w:rPr>
          </w:rPrChange>
        </w:rPr>
        <w:t xml:space="preserve"> </w:t>
      </w:r>
      <w:del w:id="45" w:author="Raymond Castellino" w:date="2015-11-06T17:55:00Z">
        <w:r w:rsidRPr="00303FE2">
          <w:rPr>
            <w:rPrChange w:id="46" w:author="Raymond Castellino" w:date="2015-11-06T19:07:00Z">
              <w:rPr>
                <w:rFonts w:ascii="Times New Roman" w:eastAsia="Arial Unicode MS" w:hAnsi="Times New Roman" w:cs="Times New Roman"/>
                <w:color w:val="auto"/>
              </w:rPr>
            </w:rPrChange>
          </w:rPr>
          <w:delText>and that we</w:delText>
        </w:r>
      </w:del>
      <w:ins w:id="47" w:author="Raymond Castellino" w:date="2015-11-06T17:55:00Z">
        <w:r w:rsidRPr="00303FE2">
          <w:rPr>
            <w:rPrChange w:id="48" w:author="Raymond Castellino" w:date="2015-11-06T19:07:00Z">
              <w:rPr>
                <w:rFonts w:ascii="Times New Roman" w:eastAsia="Arial Unicode MS" w:hAnsi="Times New Roman" w:cs="Times New Roman"/>
                <w:color w:val="auto"/>
              </w:rPr>
            </w:rPrChange>
          </w:rPr>
          <w:t>We may be</w:t>
        </w:r>
      </w:ins>
      <w:del w:id="49" w:author="Raymond Castellino" w:date="2015-11-06T17:55:00Z">
        <w:r w:rsidRPr="00303FE2">
          <w:rPr>
            <w:rPrChange w:id="50" w:author="Raymond Castellino" w:date="2015-11-06T19:07:00Z">
              <w:rPr>
                <w:rFonts w:ascii="Times New Roman" w:eastAsia="Arial Unicode MS" w:hAnsi="Times New Roman" w:cs="Times New Roman"/>
                <w:color w:val="auto"/>
              </w:rPr>
            </w:rPrChange>
          </w:rPr>
          <w:delText xml:space="preserve"> are</w:delText>
        </w:r>
      </w:del>
      <w:r w:rsidRPr="00303FE2">
        <w:rPr>
          <w:rPrChange w:id="51" w:author="Raymond Castellino" w:date="2015-11-06T19:07:00Z">
            <w:rPr>
              <w:rFonts w:ascii="Times New Roman" w:eastAsia="Arial Unicode MS" w:hAnsi="Times New Roman" w:cs="Times New Roman"/>
              <w:color w:val="auto"/>
            </w:rPr>
          </w:rPrChange>
        </w:rPr>
        <w:t xml:space="preserve"> playing out the energy that we carry imprinted in our systems rather than being with each other in the depth of authentic connection with each other.</w:t>
      </w:r>
    </w:p>
    <w:p w:rsidR="00433C58" w:rsidRPr="00F56599" w:rsidRDefault="00433C58">
      <w:pPr>
        <w:pStyle w:val="BodyA"/>
      </w:pPr>
    </w:p>
    <w:p w:rsidR="00433C58" w:rsidRPr="00F56599" w:rsidRDefault="00303FE2">
      <w:pPr>
        <w:pStyle w:val="BodyA"/>
      </w:pPr>
      <w:r w:rsidRPr="00303FE2">
        <w:rPr>
          <w:rPrChange w:id="52" w:author="Raymond Castellino" w:date="2015-11-06T19:07:00Z">
            <w:rPr>
              <w:rFonts w:ascii="Times New Roman" w:eastAsia="Arial Unicode MS" w:hAnsi="Times New Roman" w:cs="Times New Roman"/>
              <w:color w:val="auto"/>
            </w:rPr>
          </w:rPrChange>
        </w:rPr>
        <w:t>On a greater societal level, we live in a</w:t>
      </w:r>
      <w:del w:id="53" w:author="Raymond Castellino" w:date="2015-11-06T19:10:00Z">
        <w:r w:rsidRPr="00303FE2">
          <w:rPr>
            <w:rPrChange w:id="54" w:author="Raymond Castellino" w:date="2015-11-06T19:07:00Z">
              <w:rPr>
                <w:rFonts w:ascii="Times New Roman" w:eastAsia="Arial Unicode MS" w:hAnsi="Times New Roman" w:cs="Times New Roman"/>
                <w:color w:val="auto"/>
              </w:rPr>
            </w:rPrChange>
          </w:rPr>
          <w:delText>n</w:delText>
        </w:r>
      </w:del>
      <w:r w:rsidRPr="00303FE2">
        <w:rPr>
          <w:rPrChange w:id="55" w:author="Raymond Castellino" w:date="2015-11-06T19:07:00Z">
            <w:rPr>
              <w:rFonts w:ascii="Times New Roman" w:eastAsia="Arial Unicode MS" w:hAnsi="Times New Roman" w:cs="Times New Roman"/>
              <w:color w:val="auto"/>
            </w:rPr>
          </w:rPrChange>
        </w:rPr>
        <w:t xml:space="preserve"> </w:t>
      </w:r>
      <w:del w:id="56" w:author="Raymond Castellino" w:date="2015-11-06T19:10:00Z">
        <w:r w:rsidRPr="00303FE2">
          <w:rPr>
            <w:rPrChange w:id="57" w:author="Raymond Castellino" w:date="2015-11-06T19:07:00Z">
              <w:rPr>
                <w:rFonts w:ascii="Times New Roman" w:eastAsia="Arial Unicode MS" w:hAnsi="Times New Roman" w:cs="Times New Roman"/>
                <w:color w:val="auto"/>
              </w:rPr>
            </w:rPrChange>
          </w:rPr>
          <w:delText xml:space="preserve">era </w:delText>
        </w:r>
      </w:del>
      <w:ins w:id="58" w:author="Raymond Castellino" w:date="2015-11-06T19:10:00Z">
        <w:r w:rsidR="00145DE6">
          <w:t>time and place</w:t>
        </w:r>
        <w:r w:rsidRPr="00303FE2">
          <w:rPr>
            <w:rPrChange w:id="59" w:author="Raymond Castellino" w:date="2015-11-06T19:07:00Z">
              <w:rPr>
                <w:rFonts w:ascii="Times New Roman" w:eastAsia="Arial Unicode MS" w:hAnsi="Times New Roman" w:cs="Times New Roman"/>
                <w:color w:val="auto"/>
              </w:rPr>
            </w:rPrChange>
          </w:rPr>
          <w:t xml:space="preserve"> </w:t>
        </w:r>
      </w:ins>
      <w:r w:rsidRPr="00303FE2">
        <w:rPr>
          <w:rPrChange w:id="60" w:author="Raymond Castellino" w:date="2015-11-06T19:07:00Z">
            <w:rPr>
              <w:rFonts w:ascii="Times New Roman" w:eastAsia="Arial Unicode MS" w:hAnsi="Times New Roman" w:cs="Times New Roman"/>
              <w:color w:val="auto"/>
            </w:rPr>
          </w:rPrChange>
        </w:rPr>
        <w:t>where competition, winning and financial gain are primary values in our culture</w:t>
      </w:r>
      <w:del w:id="61" w:author="Raymond Castellino" w:date="2015-11-06T19:10:00Z">
        <w:r w:rsidRPr="00303FE2">
          <w:rPr>
            <w:rPrChange w:id="62" w:author="Raymond Castellino" w:date="2015-11-06T19:07:00Z">
              <w:rPr>
                <w:rFonts w:ascii="Times New Roman" w:eastAsia="Arial Unicode MS" w:hAnsi="Times New Roman" w:cs="Times New Roman"/>
                <w:color w:val="auto"/>
              </w:rPr>
            </w:rPrChange>
          </w:rPr>
          <w:delText>s</w:delText>
        </w:r>
      </w:del>
      <w:r w:rsidRPr="00303FE2">
        <w:rPr>
          <w:rPrChange w:id="63" w:author="Raymond Castellino" w:date="2015-11-06T19:07:00Z">
            <w:rPr>
              <w:rFonts w:ascii="Times New Roman" w:eastAsia="Arial Unicode MS" w:hAnsi="Times New Roman" w:cs="Times New Roman"/>
              <w:color w:val="auto"/>
            </w:rPr>
          </w:rPrChange>
        </w:rPr>
        <w:t>. On the surface, these three values may be fine. Working for profit and financial gain with social awareness with the value of mutual support and cooperation supports the healthy distribution of wealth, resources and power through</w:t>
      </w:r>
      <w:del w:id="64" w:author="Raymond Castellino" w:date="2015-11-06T17:55:00Z">
        <w:r w:rsidRPr="00303FE2">
          <w:rPr>
            <w:rPrChange w:id="65" w:author="Raymond Castellino" w:date="2015-11-06T19:07:00Z">
              <w:rPr>
                <w:rFonts w:ascii="Times New Roman" w:eastAsia="Arial Unicode MS" w:hAnsi="Times New Roman" w:cs="Times New Roman"/>
                <w:color w:val="auto"/>
              </w:rPr>
            </w:rPrChange>
          </w:rPr>
          <w:delText xml:space="preserve"> </w:delText>
        </w:r>
      </w:del>
      <w:r w:rsidRPr="00303FE2">
        <w:rPr>
          <w:rPrChange w:id="66" w:author="Raymond Castellino" w:date="2015-11-06T19:07:00Z">
            <w:rPr>
              <w:rFonts w:ascii="Times New Roman" w:eastAsia="Arial Unicode MS" w:hAnsi="Times New Roman" w:cs="Times New Roman"/>
              <w:color w:val="auto"/>
            </w:rPr>
          </w:rPrChange>
        </w:rPr>
        <w:t xml:space="preserve">out our populations. </w:t>
      </w:r>
    </w:p>
    <w:p w:rsidR="00433C58" w:rsidRPr="00F56599" w:rsidRDefault="00433C58">
      <w:pPr>
        <w:pStyle w:val="BodyA"/>
      </w:pPr>
    </w:p>
    <w:p w:rsidR="00433C58" w:rsidRPr="00F56599" w:rsidRDefault="00303FE2">
      <w:pPr>
        <w:pStyle w:val="BodyA"/>
      </w:pPr>
      <w:r w:rsidRPr="00303FE2">
        <w:rPr>
          <w:rPrChange w:id="67" w:author="Raymond Castellino" w:date="2015-11-06T19:07:00Z">
            <w:rPr>
              <w:rFonts w:ascii="Times New Roman" w:eastAsia="Arial Unicode MS" w:hAnsi="Times New Roman" w:cs="Times New Roman"/>
              <w:color w:val="auto"/>
            </w:rPr>
          </w:rPrChange>
        </w:rPr>
        <w:t xml:space="preserve">However, </w:t>
      </w:r>
      <w:del w:id="68" w:author="Raymond Castellino" w:date="2015-11-06T17:55:00Z">
        <w:r w:rsidRPr="00303FE2">
          <w:rPr>
            <w:rPrChange w:id="69" w:author="Raymond Castellino" w:date="2015-11-06T19:07:00Z">
              <w:rPr>
                <w:rFonts w:ascii="Times New Roman" w:eastAsia="Arial Unicode MS" w:hAnsi="Times New Roman" w:cs="Times New Roman"/>
                <w:color w:val="auto"/>
              </w:rPr>
            </w:rPrChange>
          </w:rPr>
          <w:delText xml:space="preserve">examination of </w:delText>
        </w:r>
      </w:del>
      <w:r w:rsidRPr="00303FE2">
        <w:rPr>
          <w:rPrChange w:id="70" w:author="Raymond Castellino" w:date="2015-11-06T19:07:00Z">
            <w:rPr>
              <w:rFonts w:ascii="Times New Roman" w:eastAsia="Arial Unicode MS" w:hAnsi="Times New Roman" w:cs="Times New Roman"/>
              <w:color w:val="auto"/>
            </w:rPr>
          </w:rPrChange>
        </w:rPr>
        <w:t xml:space="preserve">the consequences of playing out these values without social awareness </w:t>
      </w:r>
      <w:ins w:id="71" w:author="Raymond Castellino" w:date="2015-11-06T18:00:00Z">
        <w:r w:rsidRPr="00303FE2">
          <w:rPr>
            <w:rPrChange w:id="72" w:author="Raymond Castellino" w:date="2015-11-06T19:07:00Z">
              <w:rPr>
                <w:rFonts w:ascii="Times New Roman" w:eastAsia="Arial Unicode MS" w:hAnsi="Times New Roman" w:cs="Times New Roman"/>
                <w:color w:val="auto"/>
              </w:rPr>
            </w:rPrChange>
          </w:rPr>
          <w:t xml:space="preserve">or </w:t>
        </w:r>
      </w:ins>
      <w:del w:id="73" w:author="Raymond Castellino" w:date="2015-11-06T18:00:00Z">
        <w:r w:rsidRPr="00303FE2">
          <w:rPr>
            <w:rPrChange w:id="74" w:author="Raymond Castellino" w:date="2015-11-06T19:07:00Z">
              <w:rPr>
                <w:rFonts w:ascii="Times New Roman" w:eastAsia="Arial Unicode MS" w:hAnsi="Times New Roman" w:cs="Times New Roman"/>
                <w:color w:val="auto"/>
              </w:rPr>
            </w:rPrChange>
          </w:rPr>
          <w:delText xml:space="preserve">and the absence of </w:delText>
        </w:r>
      </w:del>
      <w:r w:rsidRPr="00303FE2">
        <w:rPr>
          <w:rPrChange w:id="75" w:author="Raymond Castellino" w:date="2015-11-06T19:07:00Z">
            <w:rPr>
              <w:rFonts w:ascii="Times New Roman" w:eastAsia="Arial Unicode MS" w:hAnsi="Times New Roman" w:cs="Times New Roman"/>
              <w:color w:val="auto"/>
            </w:rPr>
          </w:rPrChange>
        </w:rPr>
        <w:t>mutual support and cooperation are that personal relationships can be easily fractured, children easily misunderstood, hearts broken, friendships ruptured, business partners in legal conflicts and individuals or groups vying for power at the expense of others. In this atmosphere</w:t>
      </w:r>
      <w:ins w:id="76" w:author="Raymond Castellino" w:date="2015-11-06T17:56:00Z">
        <w:r w:rsidRPr="00303FE2">
          <w:rPr>
            <w:rPrChange w:id="77" w:author="Raymond Castellino" w:date="2015-11-06T19:07:00Z">
              <w:rPr>
                <w:rFonts w:ascii="Times New Roman" w:eastAsia="Arial Unicode MS" w:hAnsi="Times New Roman" w:cs="Times New Roman"/>
                <w:color w:val="auto"/>
              </w:rPr>
            </w:rPrChange>
          </w:rPr>
          <w:t>,</w:t>
        </w:r>
      </w:ins>
      <w:r w:rsidRPr="00303FE2">
        <w:rPr>
          <w:rPrChange w:id="78" w:author="Raymond Castellino" w:date="2015-11-06T19:07:00Z">
            <w:rPr>
              <w:rFonts w:ascii="Times New Roman" w:eastAsia="Arial Unicode MS" w:hAnsi="Times New Roman" w:cs="Times New Roman"/>
              <w:color w:val="auto"/>
            </w:rPr>
          </w:rPrChange>
        </w:rPr>
        <w:t xml:space="preserve"> the will for profit and power override the sanctity of the individual spirit. A corporate will for profit overrides the most basic of human needs for compassion and connection. In this age, we are witnessing not only the disruption of our democratic republics</w:t>
      </w:r>
      <w:del w:id="79" w:author="Raymond Castellino" w:date="2015-11-06T17:56:00Z">
        <w:r w:rsidRPr="00303FE2">
          <w:rPr>
            <w:rPrChange w:id="80" w:author="Raymond Castellino" w:date="2015-11-06T19:07:00Z">
              <w:rPr>
                <w:rFonts w:ascii="Times New Roman" w:eastAsia="Arial Unicode MS" w:hAnsi="Times New Roman" w:cs="Times New Roman"/>
                <w:color w:val="auto"/>
              </w:rPr>
            </w:rPrChange>
          </w:rPr>
          <w:delText>,</w:delText>
        </w:r>
      </w:del>
      <w:r w:rsidRPr="00303FE2">
        <w:rPr>
          <w:rPrChange w:id="81" w:author="Raymond Castellino" w:date="2015-11-06T19:07:00Z">
            <w:rPr>
              <w:rFonts w:ascii="Times New Roman" w:eastAsia="Arial Unicode MS" w:hAnsi="Times New Roman" w:cs="Times New Roman"/>
              <w:color w:val="auto"/>
            </w:rPr>
          </w:rPrChange>
        </w:rPr>
        <w:t xml:space="preserve"> but</w:t>
      </w:r>
      <w:ins w:id="82" w:author="Raymond Castellino" w:date="2015-11-06T17:56:00Z">
        <w:r w:rsidRPr="00303FE2">
          <w:rPr>
            <w:rPrChange w:id="83" w:author="Raymond Castellino" w:date="2015-11-06T19:07:00Z">
              <w:rPr>
                <w:rFonts w:ascii="Times New Roman" w:eastAsia="Arial Unicode MS" w:hAnsi="Times New Roman" w:cs="Times New Roman"/>
                <w:color w:val="auto"/>
              </w:rPr>
            </w:rPrChange>
          </w:rPr>
          <w:t xml:space="preserve"> also</w:t>
        </w:r>
      </w:ins>
      <w:del w:id="84" w:author="Raymond Castellino" w:date="2015-11-06T17:56:00Z">
        <w:r w:rsidRPr="00303FE2">
          <w:rPr>
            <w:rPrChange w:id="85" w:author="Raymond Castellino" w:date="2015-11-06T19:07:00Z">
              <w:rPr>
                <w:rFonts w:ascii="Times New Roman" w:eastAsia="Arial Unicode MS" w:hAnsi="Times New Roman" w:cs="Times New Roman"/>
                <w:color w:val="auto"/>
              </w:rPr>
            </w:rPrChange>
          </w:rPr>
          <w:delText>,</w:delText>
        </w:r>
      </w:del>
      <w:r w:rsidRPr="00303FE2">
        <w:rPr>
          <w:rPrChange w:id="86" w:author="Raymond Castellino" w:date="2015-11-06T19:07:00Z">
            <w:rPr>
              <w:rFonts w:ascii="Times New Roman" w:eastAsia="Arial Unicode MS" w:hAnsi="Times New Roman" w:cs="Times New Roman"/>
              <w:color w:val="auto"/>
            </w:rPr>
          </w:rPrChange>
        </w:rPr>
        <w:t xml:space="preserve"> the breakdown of our primary social</w:t>
      </w:r>
      <w:ins w:id="87" w:author="Raymond Castellino" w:date="2015-11-06T17:57:00Z">
        <w:r w:rsidRPr="00303FE2">
          <w:rPr>
            <w:rPrChange w:id="88" w:author="Raymond Castellino" w:date="2015-11-06T19:07:00Z">
              <w:rPr>
                <w:rFonts w:ascii="Times New Roman" w:eastAsia="Arial Unicode MS" w:hAnsi="Times New Roman" w:cs="Times New Roman"/>
                <w:color w:val="auto"/>
              </w:rPr>
            </w:rPrChange>
          </w:rPr>
          <w:t xml:space="preserve"> and</w:t>
        </w:r>
      </w:ins>
      <w:del w:id="89" w:author="Raymond Castellino" w:date="2015-11-06T17:57:00Z">
        <w:r w:rsidRPr="00303FE2">
          <w:rPr>
            <w:rPrChange w:id="90" w:author="Raymond Castellino" w:date="2015-11-06T19:07:00Z">
              <w:rPr>
                <w:rFonts w:ascii="Times New Roman" w:eastAsia="Arial Unicode MS" w:hAnsi="Times New Roman" w:cs="Times New Roman"/>
                <w:color w:val="auto"/>
              </w:rPr>
            </w:rPrChange>
          </w:rPr>
          <w:delText>,</w:delText>
        </w:r>
      </w:del>
      <w:r w:rsidRPr="00303FE2">
        <w:rPr>
          <w:rPrChange w:id="91" w:author="Raymond Castellino" w:date="2015-11-06T19:07:00Z">
            <w:rPr>
              <w:rFonts w:ascii="Times New Roman" w:eastAsia="Arial Unicode MS" w:hAnsi="Times New Roman" w:cs="Times New Roman"/>
              <w:color w:val="auto"/>
            </w:rPr>
          </w:rPrChange>
        </w:rPr>
        <w:t xml:space="preserve"> economic institutions </w:t>
      </w:r>
      <w:del w:id="92" w:author="Raymond Castellino" w:date="2015-11-06T17:57:00Z">
        <w:r w:rsidRPr="00303FE2">
          <w:rPr>
            <w:rPrChange w:id="93" w:author="Raymond Castellino" w:date="2015-11-06T19:07:00Z">
              <w:rPr>
                <w:rFonts w:ascii="Times New Roman" w:eastAsia="Arial Unicode MS" w:hAnsi="Times New Roman" w:cs="Times New Roman"/>
                <w:color w:val="auto"/>
              </w:rPr>
            </w:rPrChange>
          </w:rPr>
          <w:delText xml:space="preserve">and </w:delText>
        </w:r>
      </w:del>
      <w:ins w:id="94" w:author="Raymond Castellino" w:date="2015-11-06T17:57:00Z">
        <w:r w:rsidRPr="00303FE2">
          <w:rPr>
            <w:rPrChange w:id="95" w:author="Raymond Castellino" w:date="2015-11-06T19:07:00Z">
              <w:rPr>
                <w:rFonts w:ascii="Times New Roman" w:eastAsia="Arial Unicode MS" w:hAnsi="Times New Roman" w:cs="Times New Roman"/>
                <w:color w:val="auto"/>
              </w:rPr>
            </w:rPrChange>
          </w:rPr>
          <w:t xml:space="preserve">as well as </w:t>
        </w:r>
      </w:ins>
      <w:r w:rsidRPr="00303FE2">
        <w:rPr>
          <w:rPrChange w:id="96" w:author="Raymond Castellino" w:date="2015-11-06T19:07:00Z">
            <w:rPr>
              <w:rFonts w:ascii="Times New Roman" w:eastAsia="Arial Unicode MS" w:hAnsi="Times New Roman" w:cs="Times New Roman"/>
              <w:color w:val="auto"/>
            </w:rPr>
          </w:rPrChange>
        </w:rPr>
        <w:t xml:space="preserve">the rapid destruction of our planet’s environment. </w:t>
      </w:r>
    </w:p>
    <w:p w:rsidR="00433C58" w:rsidRPr="00F56599" w:rsidRDefault="00433C58">
      <w:pPr>
        <w:pStyle w:val="BodyA"/>
      </w:pPr>
    </w:p>
    <w:p w:rsidR="00433C58" w:rsidRPr="00F56599" w:rsidRDefault="00303FE2">
      <w:pPr>
        <w:pStyle w:val="BodyA"/>
      </w:pPr>
      <w:r w:rsidRPr="00303FE2">
        <w:rPr>
          <w:rPrChange w:id="97" w:author="Raymond Castellino" w:date="2015-11-06T19:07:00Z">
            <w:rPr>
              <w:rFonts w:ascii="Times New Roman" w:eastAsia="Arial Unicode MS" w:hAnsi="Times New Roman" w:cs="Times New Roman"/>
              <w:color w:val="auto"/>
            </w:rPr>
          </w:rPrChange>
        </w:rPr>
        <w:t xml:space="preserve">Without an engaged social nervous system, there </w:t>
      </w:r>
      <w:del w:id="98" w:author="Raymond Castellino" w:date="2015-11-06T17:57:00Z">
        <w:r w:rsidRPr="00303FE2">
          <w:rPr>
            <w:rPrChange w:id="99" w:author="Raymond Castellino" w:date="2015-11-06T19:07:00Z">
              <w:rPr>
                <w:rFonts w:ascii="Times New Roman" w:eastAsia="Arial Unicode MS" w:hAnsi="Times New Roman" w:cs="Times New Roman"/>
                <w:color w:val="auto"/>
              </w:rPr>
            </w:rPrChange>
          </w:rPr>
          <w:delText>are commensurate of</w:delText>
        </w:r>
      </w:del>
      <w:ins w:id="100" w:author="Raymond Castellino" w:date="2015-11-06T17:57:00Z">
        <w:r w:rsidRPr="00303FE2">
          <w:rPr>
            <w:rPrChange w:id="101" w:author="Raymond Castellino" w:date="2015-11-06T19:07:00Z">
              <w:rPr>
                <w:rFonts w:ascii="Times New Roman" w:eastAsia="Arial Unicode MS" w:hAnsi="Times New Roman" w:cs="Times New Roman"/>
                <w:color w:val="auto"/>
              </w:rPr>
            </w:rPrChange>
          </w:rPr>
          <w:t>is a</w:t>
        </w:r>
      </w:ins>
      <w:r w:rsidRPr="00303FE2">
        <w:rPr>
          <w:rPrChange w:id="102" w:author="Raymond Castellino" w:date="2015-11-06T19:07:00Z">
            <w:rPr>
              <w:rFonts w:ascii="Times New Roman" w:eastAsia="Arial Unicode MS" w:hAnsi="Times New Roman" w:cs="Times New Roman"/>
              <w:color w:val="auto"/>
            </w:rPr>
          </w:rPrChange>
        </w:rPr>
        <w:t xml:space="preserve"> loss</w:t>
      </w:r>
      <w:del w:id="103" w:author="Raymond Castellino" w:date="2015-11-06T17:57:00Z">
        <w:r w:rsidRPr="00303FE2">
          <w:rPr>
            <w:rPrChange w:id="104" w:author="Raymond Castellino" w:date="2015-11-06T19:07:00Z">
              <w:rPr>
                <w:rFonts w:ascii="Times New Roman" w:eastAsia="Arial Unicode MS" w:hAnsi="Times New Roman" w:cs="Times New Roman"/>
                <w:color w:val="auto"/>
              </w:rPr>
            </w:rPrChange>
          </w:rPr>
          <w:delText>es</w:delText>
        </w:r>
      </w:del>
      <w:r w:rsidRPr="00303FE2">
        <w:rPr>
          <w:rPrChange w:id="105" w:author="Raymond Castellino" w:date="2015-11-06T19:07:00Z">
            <w:rPr>
              <w:rFonts w:ascii="Times New Roman" w:eastAsia="Arial Unicode MS" w:hAnsi="Times New Roman" w:cs="Times New Roman"/>
              <w:color w:val="auto"/>
            </w:rPr>
          </w:rPrChange>
        </w:rPr>
        <w:t xml:space="preserve"> of empathy and compassion. </w:t>
      </w:r>
      <w:del w:id="106" w:author="Raymond Castellino" w:date="2015-11-06T17:58:00Z">
        <w:r w:rsidRPr="00303FE2">
          <w:rPr>
            <w:rPrChange w:id="107" w:author="Raymond Castellino" w:date="2015-11-06T19:07:00Z">
              <w:rPr>
                <w:rFonts w:ascii="Times New Roman" w:eastAsia="Arial Unicode MS" w:hAnsi="Times New Roman" w:cs="Times New Roman"/>
                <w:color w:val="auto"/>
              </w:rPr>
            </w:rPrChange>
          </w:rPr>
          <w:delText>So much</w:delText>
        </w:r>
      </w:del>
      <w:ins w:id="108" w:author="Raymond Castellino" w:date="2015-11-06T17:58:00Z">
        <w:r w:rsidRPr="00303FE2">
          <w:rPr>
            <w:rPrChange w:id="109" w:author="Raymond Castellino" w:date="2015-11-06T19:07:00Z">
              <w:rPr>
                <w:rFonts w:ascii="Times New Roman" w:eastAsia="Arial Unicode MS" w:hAnsi="Times New Roman" w:cs="Times New Roman"/>
                <w:color w:val="auto"/>
              </w:rPr>
            </w:rPrChange>
          </w:rPr>
          <w:t>Many</w:t>
        </w:r>
      </w:ins>
      <w:r w:rsidRPr="00303FE2">
        <w:rPr>
          <w:rPrChange w:id="110" w:author="Raymond Castellino" w:date="2015-11-06T19:07:00Z">
            <w:rPr>
              <w:rFonts w:ascii="Times New Roman" w:eastAsia="Arial Unicode MS" w:hAnsi="Times New Roman" w:cs="Times New Roman"/>
              <w:color w:val="auto"/>
            </w:rPr>
          </w:rPrChange>
        </w:rPr>
        <w:t xml:space="preserve"> of our socialization methods of children and educational practices </w:t>
      </w:r>
      <w:del w:id="111" w:author="Raymond Castellino" w:date="2015-11-06T17:58:00Z">
        <w:r w:rsidRPr="00303FE2">
          <w:rPr>
            <w:rPrChange w:id="112" w:author="Raymond Castellino" w:date="2015-11-06T19:07:00Z">
              <w:rPr>
                <w:rFonts w:ascii="Times New Roman" w:eastAsia="Arial Unicode MS" w:hAnsi="Times New Roman" w:cs="Times New Roman"/>
                <w:color w:val="auto"/>
              </w:rPr>
            </w:rPrChange>
          </w:rPr>
          <w:delText xml:space="preserve">easily </w:delText>
        </w:r>
      </w:del>
      <w:r w:rsidRPr="00303FE2">
        <w:rPr>
          <w:rPrChange w:id="113" w:author="Raymond Castellino" w:date="2015-11-06T19:07:00Z">
            <w:rPr>
              <w:rFonts w:ascii="Times New Roman" w:eastAsia="Arial Unicode MS" w:hAnsi="Times New Roman" w:cs="Times New Roman"/>
              <w:color w:val="auto"/>
            </w:rPr>
          </w:rPrChange>
        </w:rPr>
        <w:t>isolate our children in ways that precludes primary conception and birth rights</w:t>
      </w:r>
      <w:del w:id="114" w:author="Raymond Castellino" w:date="2015-11-06T17:58:00Z">
        <w:r w:rsidRPr="00303FE2">
          <w:rPr>
            <w:rPrChange w:id="115" w:author="Raymond Castellino" w:date="2015-11-06T19:07:00Z">
              <w:rPr>
                <w:rFonts w:ascii="Times New Roman" w:eastAsia="Arial Unicode MS" w:hAnsi="Times New Roman" w:cs="Times New Roman"/>
                <w:color w:val="auto"/>
              </w:rPr>
            </w:rPrChange>
          </w:rPr>
          <w:delText>. At this point suffice it to just</w:delText>
        </w:r>
      </w:del>
      <w:ins w:id="116" w:author="Raymond Castellino" w:date="2015-11-06T17:58:00Z">
        <w:r w:rsidRPr="00303FE2">
          <w:rPr>
            <w:rPrChange w:id="117" w:author="Raymond Castellino" w:date="2015-11-06T19:07:00Z">
              <w:rPr>
                <w:rFonts w:ascii="Times New Roman" w:eastAsia="Arial Unicode MS" w:hAnsi="Times New Roman" w:cs="Times New Roman"/>
                <w:color w:val="auto"/>
              </w:rPr>
            </w:rPrChange>
          </w:rPr>
          <w:t xml:space="preserve"> </w:t>
        </w:r>
      </w:ins>
      <w:del w:id="118" w:author="Raymond Castellino" w:date="2015-11-06T19:01:00Z">
        <w:r w:rsidRPr="00303FE2">
          <w:rPr>
            <w:rPrChange w:id="119" w:author="Raymond Castellino" w:date="2015-11-06T19:07:00Z">
              <w:rPr>
                <w:rFonts w:ascii="Times New Roman" w:eastAsia="Arial Unicode MS" w:hAnsi="Times New Roman" w:cs="Times New Roman"/>
                <w:color w:val="auto"/>
              </w:rPr>
            </w:rPrChange>
          </w:rPr>
          <w:delText xml:space="preserve"> </w:delText>
        </w:r>
      </w:del>
      <w:r w:rsidRPr="00303FE2">
        <w:rPr>
          <w:rPrChange w:id="120" w:author="Raymond Castellino" w:date="2015-11-06T19:07:00Z">
            <w:rPr>
              <w:rFonts w:ascii="Times New Roman" w:eastAsia="Arial Unicode MS" w:hAnsi="Times New Roman" w:cs="Times New Roman"/>
              <w:color w:val="auto"/>
            </w:rPr>
          </w:rPrChange>
        </w:rPr>
        <w:t>refer</w:t>
      </w:r>
      <w:ins w:id="121" w:author="Raymond Castellino" w:date="2015-11-06T17:58:00Z">
        <w:r w:rsidRPr="00303FE2">
          <w:rPr>
            <w:rPrChange w:id="122" w:author="Raymond Castellino" w:date="2015-11-06T19:07:00Z">
              <w:rPr>
                <w:rFonts w:ascii="Times New Roman" w:eastAsia="Arial Unicode MS" w:hAnsi="Times New Roman" w:cs="Times New Roman"/>
                <w:color w:val="auto"/>
              </w:rPr>
            </w:rPrChange>
          </w:rPr>
          <w:t>red</w:t>
        </w:r>
      </w:ins>
      <w:r w:rsidRPr="00303FE2">
        <w:rPr>
          <w:rPrChange w:id="123" w:author="Raymond Castellino" w:date="2015-11-06T19:07:00Z">
            <w:rPr>
              <w:rFonts w:ascii="Times New Roman" w:eastAsia="Arial Unicode MS" w:hAnsi="Times New Roman" w:cs="Times New Roman"/>
              <w:color w:val="auto"/>
            </w:rPr>
          </w:rPrChange>
        </w:rPr>
        <w:t xml:space="preserve"> to </w:t>
      </w:r>
      <w:ins w:id="124" w:author="Raymond Castellino" w:date="2015-11-06T17:58:00Z">
        <w:r w:rsidRPr="00303FE2">
          <w:rPr>
            <w:rPrChange w:id="125" w:author="Raymond Castellino" w:date="2015-11-06T19:07:00Z">
              <w:rPr>
                <w:rFonts w:ascii="Times New Roman" w:eastAsia="Arial Unicode MS" w:hAnsi="Times New Roman" w:cs="Times New Roman"/>
                <w:color w:val="auto"/>
              </w:rPr>
            </w:rPrChange>
          </w:rPr>
          <w:t xml:space="preserve">in </w:t>
        </w:r>
      </w:ins>
      <w:r w:rsidRPr="00303FE2">
        <w:rPr>
          <w:rPrChange w:id="126" w:author="Raymond Castellino" w:date="2015-11-06T19:07:00Z">
            <w:rPr>
              <w:rFonts w:ascii="Times New Roman" w:eastAsia="Arial Unicode MS" w:hAnsi="Times New Roman" w:cs="Times New Roman"/>
              <w:color w:val="auto"/>
            </w:rPr>
          </w:rPrChange>
        </w:rPr>
        <w:t>the Preamble of the United States Declaration of Independence.</w:t>
      </w:r>
    </w:p>
    <w:p w:rsidR="00433C58" w:rsidRPr="00F56599" w:rsidRDefault="00433C58">
      <w:pPr>
        <w:pStyle w:val="BodyA"/>
      </w:pPr>
    </w:p>
    <w:p w:rsidR="00433C58" w:rsidRPr="00F56599" w:rsidRDefault="00303FE2">
      <w:pPr>
        <w:pStyle w:val="BodyA"/>
        <w:rPr>
          <w:lang w:val="fr-FR"/>
        </w:rPr>
      </w:pPr>
      <w:r w:rsidRPr="00303FE2">
        <w:rPr>
          <w:rPrChange w:id="127" w:author="Raymond Castellino" w:date="2015-11-06T19:07:00Z">
            <w:rPr>
              <w:rFonts w:ascii="Times New Roman" w:eastAsia="Arial Unicode MS" w:hAnsi="Times New Roman" w:cs="Times New Roman"/>
              <w:color w:val="auto"/>
            </w:rPr>
          </w:rPrChange>
        </w:rPr>
        <w:t>More than ever, there is a need to rebuild our social fiber from the ground up, from individual to individual, from parent</w:t>
      </w:r>
      <w:del w:id="128" w:author="Raymond Castellino" w:date="2015-11-06T17:59:00Z">
        <w:r w:rsidRPr="00303FE2">
          <w:rPr>
            <w:rPrChange w:id="129" w:author="Raymond Castellino" w:date="2015-11-06T19:07:00Z">
              <w:rPr>
                <w:rFonts w:ascii="Times New Roman" w:eastAsia="Arial Unicode MS" w:hAnsi="Times New Roman" w:cs="Times New Roman"/>
                <w:color w:val="auto"/>
              </w:rPr>
            </w:rPrChange>
          </w:rPr>
          <w:delText>s</w:delText>
        </w:r>
      </w:del>
      <w:r w:rsidRPr="00303FE2">
        <w:rPr>
          <w:rPrChange w:id="130" w:author="Raymond Castellino" w:date="2015-11-06T19:07:00Z">
            <w:rPr>
              <w:rFonts w:ascii="Times New Roman" w:eastAsia="Arial Unicode MS" w:hAnsi="Times New Roman" w:cs="Times New Roman"/>
              <w:color w:val="auto"/>
            </w:rPr>
          </w:rPrChange>
        </w:rPr>
        <w:t xml:space="preserve"> to child, from teacher to student and from child to child. Here we are presenting simple models for communication that can, one person at a time, rebuild the connected fiber of our relationships and eventually restore the cooperative nature of our families, communities, social and physical </w:t>
      </w:r>
      <w:r w:rsidRPr="00303FE2">
        <w:rPr>
          <w:lang w:val="fr-FR"/>
          <w:rPrChange w:id="131" w:author="Raymond Castellino" w:date="2015-11-06T19:07:00Z">
            <w:rPr>
              <w:rFonts w:ascii="Times New Roman" w:eastAsia="Arial Unicode MS" w:hAnsi="Times New Roman" w:cs="Times New Roman"/>
              <w:color w:val="auto"/>
              <w:lang w:val="fr-FR"/>
            </w:rPr>
          </w:rPrChange>
        </w:rPr>
        <w:t>resources.</w:t>
      </w:r>
    </w:p>
    <w:p w:rsidR="00433C58" w:rsidRPr="00F56599" w:rsidRDefault="00433C58">
      <w:pPr>
        <w:pStyle w:val="BodyA"/>
        <w:rPr>
          <w:lang w:val="fr-FR"/>
        </w:rPr>
      </w:pPr>
    </w:p>
    <w:p w:rsidR="00433C58" w:rsidRPr="00F56599" w:rsidRDefault="00303FE2">
      <w:pPr>
        <w:pStyle w:val="BodyA"/>
      </w:pPr>
      <w:r w:rsidRPr="00303FE2">
        <w:rPr>
          <w:rPrChange w:id="132" w:author="Raymond Castellino" w:date="2015-11-06T19:07:00Z">
            <w:rPr>
              <w:rFonts w:ascii="Times New Roman" w:eastAsia="Arial Unicode MS" w:hAnsi="Times New Roman" w:cs="Times New Roman"/>
              <w:color w:val="auto"/>
            </w:rPr>
          </w:rPrChange>
        </w:rPr>
        <w:t xml:space="preserve">The quality of inquiry presented here </w:t>
      </w:r>
      <w:del w:id="133" w:author="Raymond Castellino" w:date="2015-11-06T18:01:00Z">
        <w:r w:rsidRPr="00303FE2">
          <w:rPr>
            <w:rPrChange w:id="134" w:author="Raymond Castellino" w:date="2015-11-06T19:07:00Z">
              <w:rPr>
                <w:rFonts w:ascii="Times New Roman" w:eastAsia="Arial Unicode MS" w:hAnsi="Times New Roman" w:cs="Times New Roman"/>
                <w:color w:val="auto"/>
              </w:rPr>
            </w:rPrChange>
          </w:rPr>
          <w:delText>we believe are</w:delText>
        </w:r>
      </w:del>
      <w:ins w:id="135" w:author="Raymond Castellino" w:date="2015-11-06T18:01:00Z">
        <w:r w:rsidRPr="00303FE2">
          <w:rPr>
            <w:rPrChange w:id="136" w:author="Raymond Castellino" w:date="2015-11-06T19:07:00Z">
              <w:rPr>
                <w:rFonts w:ascii="Times New Roman" w:eastAsia="Arial Unicode MS" w:hAnsi="Times New Roman" w:cs="Times New Roman"/>
                <w:color w:val="auto"/>
              </w:rPr>
            </w:rPrChange>
          </w:rPr>
          <w:t>is</w:t>
        </w:r>
      </w:ins>
      <w:r w:rsidRPr="00303FE2">
        <w:rPr>
          <w:rPrChange w:id="137" w:author="Raymond Castellino" w:date="2015-11-06T19:07:00Z">
            <w:rPr>
              <w:rFonts w:ascii="Times New Roman" w:eastAsia="Arial Unicode MS" w:hAnsi="Times New Roman" w:cs="Times New Roman"/>
              <w:color w:val="auto"/>
            </w:rPr>
          </w:rPrChange>
        </w:rPr>
        <w:t xml:space="preserve"> commensurate with Marshall Rosenberg’s “Non Violent Communication.” However, the Non Violent Communication model focuses on how we communicate. The inquiry model is listener focused. The attention is on how the listener listens and communicates that listening.</w:t>
      </w:r>
    </w:p>
    <w:p w:rsidR="00433C58" w:rsidRPr="00F56599" w:rsidRDefault="00433C58">
      <w:pPr>
        <w:pStyle w:val="BodyA"/>
      </w:pPr>
    </w:p>
    <w:p w:rsidR="00433C58" w:rsidRPr="00F56599" w:rsidRDefault="00303FE2">
      <w:pPr>
        <w:pStyle w:val="BodyA"/>
      </w:pPr>
      <w:r w:rsidRPr="00303FE2">
        <w:rPr>
          <w:rPrChange w:id="138" w:author="Raymond Castellino" w:date="2015-11-06T19:07:00Z">
            <w:rPr>
              <w:rFonts w:ascii="Times New Roman" w:eastAsia="Arial Unicode MS" w:hAnsi="Times New Roman" w:cs="Times New Roman"/>
              <w:color w:val="auto"/>
            </w:rPr>
          </w:rPrChange>
        </w:rPr>
        <w:t>These are essential skills for all professional caregivers including psychological or somatic therapists, medical practitioners and teachers. Inquiry can be used for deepening connection between family members, couples, parents and children, siblings, friends</w:t>
      </w:r>
      <w:ins w:id="139" w:author="Raymond Castellino" w:date="2015-11-06T18:02:00Z">
        <w:r w:rsidRPr="00303FE2">
          <w:rPr>
            <w:rPrChange w:id="140" w:author="Raymond Castellino" w:date="2015-11-06T19:07:00Z">
              <w:rPr>
                <w:rFonts w:ascii="Times New Roman" w:eastAsia="Arial Unicode MS" w:hAnsi="Times New Roman" w:cs="Times New Roman"/>
                <w:color w:val="auto"/>
              </w:rPr>
            </w:rPrChange>
          </w:rPr>
          <w:t xml:space="preserve"> and</w:t>
        </w:r>
      </w:ins>
      <w:del w:id="141" w:author="Raymond Castellino" w:date="2015-11-06T18:02:00Z">
        <w:r w:rsidRPr="00303FE2">
          <w:rPr>
            <w:rPrChange w:id="142" w:author="Raymond Castellino" w:date="2015-11-06T19:07:00Z">
              <w:rPr>
                <w:rFonts w:ascii="Times New Roman" w:eastAsia="Arial Unicode MS" w:hAnsi="Times New Roman" w:cs="Times New Roman"/>
                <w:color w:val="auto"/>
              </w:rPr>
            </w:rPrChange>
          </w:rPr>
          <w:delText>,</w:delText>
        </w:r>
      </w:del>
      <w:r w:rsidRPr="00303FE2">
        <w:rPr>
          <w:rPrChange w:id="143" w:author="Raymond Castellino" w:date="2015-11-06T19:07:00Z">
            <w:rPr>
              <w:rFonts w:ascii="Times New Roman" w:eastAsia="Arial Unicode MS" w:hAnsi="Times New Roman" w:cs="Times New Roman"/>
              <w:color w:val="auto"/>
            </w:rPr>
          </w:rPrChange>
        </w:rPr>
        <w:t xml:space="preserve"> </w:t>
      </w:r>
      <w:ins w:id="144" w:author="Raymond Castellino" w:date="2015-11-06T18:02:00Z">
        <w:r w:rsidRPr="00303FE2">
          <w:rPr>
            <w:rPrChange w:id="145" w:author="Raymond Castellino" w:date="2015-11-06T19:07:00Z">
              <w:rPr>
                <w:rFonts w:ascii="Times New Roman" w:eastAsia="Arial Unicode MS" w:hAnsi="Times New Roman" w:cs="Times New Roman"/>
                <w:color w:val="auto"/>
              </w:rPr>
            </w:rPrChange>
          </w:rPr>
          <w:t xml:space="preserve">workers in </w:t>
        </w:r>
      </w:ins>
      <w:r w:rsidRPr="00303FE2">
        <w:rPr>
          <w:rPrChange w:id="146" w:author="Raymond Castellino" w:date="2015-11-06T19:07:00Z">
            <w:rPr>
              <w:rFonts w:ascii="Times New Roman" w:eastAsia="Arial Unicode MS" w:hAnsi="Times New Roman" w:cs="Times New Roman"/>
              <w:color w:val="auto"/>
            </w:rPr>
          </w:rPrChange>
        </w:rPr>
        <w:t xml:space="preserve">business and government organizations.  </w:t>
      </w:r>
    </w:p>
    <w:p w:rsidR="00433C58" w:rsidRPr="00F56599" w:rsidRDefault="00433C58">
      <w:pPr>
        <w:pStyle w:val="BodyA"/>
      </w:pPr>
    </w:p>
    <w:p w:rsidR="00433C58" w:rsidRPr="00F56599" w:rsidRDefault="00303FE2">
      <w:pPr>
        <w:pStyle w:val="BodyA"/>
      </w:pPr>
      <w:r w:rsidRPr="00303FE2">
        <w:rPr>
          <w:rPrChange w:id="147" w:author="Raymond Castellino" w:date="2015-11-06T19:07:00Z">
            <w:rPr>
              <w:rFonts w:ascii="Times New Roman" w:eastAsia="Arial Unicode MS" w:hAnsi="Times New Roman" w:cs="Times New Roman"/>
              <w:color w:val="auto"/>
            </w:rPr>
          </w:rPrChange>
        </w:rPr>
        <w:t xml:space="preserve">This method requires that the listener and speaker be able to drop one’s own ego enough so that </w:t>
      </w:r>
      <w:del w:id="148" w:author="Raymond Castellino" w:date="2015-11-06T18:02:00Z">
        <w:r w:rsidRPr="00303FE2">
          <w:rPr>
            <w:rPrChange w:id="149" w:author="Raymond Castellino" w:date="2015-11-06T19:07:00Z">
              <w:rPr>
                <w:rFonts w:ascii="Times New Roman" w:eastAsia="Arial Unicode MS" w:hAnsi="Times New Roman" w:cs="Times New Roman"/>
                <w:color w:val="auto"/>
              </w:rPr>
            </w:rPrChange>
          </w:rPr>
          <w:delText>he/she</w:delText>
        </w:r>
      </w:del>
      <w:ins w:id="150" w:author="Raymond Castellino" w:date="2015-11-06T18:02:00Z">
        <w:r w:rsidRPr="00303FE2">
          <w:rPr>
            <w:rPrChange w:id="151" w:author="Raymond Castellino" w:date="2015-11-06T19:07:00Z">
              <w:rPr>
                <w:rFonts w:ascii="Times New Roman" w:eastAsia="Arial Unicode MS" w:hAnsi="Times New Roman" w:cs="Times New Roman"/>
                <w:color w:val="auto"/>
              </w:rPr>
            </w:rPrChange>
          </w:rPr>
          <w:t>both</w:t>
        </w:r>
      </w:ins>
      <w:del w:id="152" w:author="Raymond Castellino" w:date="2015-11-06T18:02:00Z">
        <w:r w:rsidRPr="00303FE2">
          <w:rPr>
            <w:rPrChange w:id="153" w:author="Raymond Castellino" w:date="2015-11-06T19:07:00Z">
              <w:rPr>
                <w:rFonts w:ascii="Times New Roman" w:eastAsia="Arial Unicode MS" w:hAnsi="Times New Roman" w:cs="Times New Roman"/>
                <w:color w:val="auto"/>
              </w:rPr>
            </w:rPrChange>
          </w:rPr>
          <w:delText xml:space="preserve"> is</w:delText>
        </w:r>
      </w:del>
      <w:ins w:id="154" w:author="Raymond Castellino" w:date="2015-11-06T18:02:00Z">
        <w:r w:rsidRPr="00303FE2">
          <w:rPr>
            <w:rPrChange w:id="155" w:author="Raymond Castellino" w:date="2015-11-06T19:07:00Z">
              <w:rPr>
                <w:rFonts w:ascii="Times New Roman" w:eastAsia="Arial Unicode MS" w:hAnsi="Times New Roman" w:cs="Times New Roman"/>
                <w:color w:val="auto"/>
              </w:rPr>
            </w:rPrChange>
          </w:rPr>
          <w:t xml:space="preserve"> are</w:t>
        </w:r>
      </w:ins>
      <w:r w:rsidRPr="00303FE2">
        <w:rPr>
          <w:rPrChange w:id="156" w:author="Raymond Castellino" w:date="2015-11-06T19:07:00Z">
            <w:rPr>
              <w:rFonts w:ascii="Times New Roman" w:eastAsia="Arial Unicode MS" w:hAnsi="Times New Roman" w:cs="Times New Roman"/>
              <w:color w:val="auto"/>
            </w:rPr>
          </w:rPrChange>
        </w:rPr>
        <w:t xml:space="preserve"> able to make enough room for each </w:t>
      </w:r>
      <w:del w:id="157" w:author="Raymond Castellino" w:date="2015-11-06T18:02:00Z">
        <w:r w:rsidRPr="00303FE2">
          <w:rPr>
            <w:rPrChange w:id="158" w:author="Raymond Castellino" w:date="2015-11-06T19:07:00Z">
              <w:rPr>
                <w:rFonts w:ascii="Times New Roman" w:eastAsia="Arial Unicode MS" w:hAnsi="Times New Roman" w:cs="Times New Roman"/>
                <w:color w:val="auto"/>
              </w:rPr>
            </w:rPrChange>
          </w:rPr>
          <w:delText xml:space="preserve">party </w:delText>
        </w:r>
      </w:del>
      <w:ins w:id="159" w:author="Raymond Castellino" w:date="2015-11-06T18:02:00Z">
        <w:r w:rsidRPr="00303FE2">
          <w:rPr>
            <w:rPrChange w:id="160" w:author="Raymond Castellino" w:date="2015-11-06T19:07:00Z">
              <w:rPr>
                <w:rFonts w:ascii="Times New Roman" w:eastAsia="Arial Unicode MS" w:hAnsi="Times New Roman" w:cs="Times New Roman"/>
                <w:color w:val="auto"/>
              </w:rPr>
            </w:rPrChange>
          </w:rPr>
          <w:t xml:space="preserve">other </w:t>
        </w:r>
      </w:ins>
      <w:r w:rsidRPr="00303FE2">
        <w:rPr>
          <w:rPrChange w:id="161" w:author="Raymond Castellino" w:date="2015-11-06T19:07:00Z">
            <w:rPr>
              <w:rFonts w:ascii="Times New Roman" w:eastAsia="Arial Unicode MS" w:hAnsi="Times New Roman" w:cs="Times New Roman"/>
              <w:color w:val="auto"/>
            </w:rPr>
          </w:rPrChange>
        </w:rPr>
        <w:t>in the inquiry</w:t>
      </w:r>
      <w:del w:id="162" w:author="Raymond Castellino" w:date="2015-11-06T18:03:00Z">
        <w:r w:rsidRPr="00303FE2">
          <w:rPr>
            <w:rPrChange w:id="163" w:author="Raymond Castellino" w:date="2015-11-06T19:07:00Z">
              <w:rPr>
                <w:rFonts w:ascii="Times New Roman" w:eastAsia="Arial Unicode MS" w:hAnsi="Times New Roman" w:cs="Times New Roman"/>
                <w:color w:val="auto"/>
              </w:rPr>
            </w:rPrChange>
          </w:rPr>
          <w:delText xml:space="preserve"> </w:delText>
        </w:r>
      </w:del>
      <w:ins w:id="164" w:author="Raymond Castellino" w:date="2015-11-06T18:03:00Z">
        <w:r w:rsidRPr="00303FE2">
          <w:rPr>
            <w:rPrChange w:id="165" w:author="Raymond Castellino" w:date="2015-11-06T19:07:00Z">
              <w:rPr>
                <w:rFonts w:ascii="Times New Roman" w:eastAsia="Arial Unicode MS" w:hAnsi="Times New Roman" w:cs="Times New Roman"/>
                <w:color w:val="auto"/>
              </w:rPr>
            </w:rPrChange>
          </w:rPr>
          <w:t>.</w:t>
        </w:r>
      </w:ins>
      <w:del w:id="166" w:author="Raymond Castellino" w:date="2015-11-06T18:03:00Z">
        <w:r w:rsidRPr="00303FE2">
          <w:rPr>
            <w:rPrChange w:id="167" w:author="Raymond Castellino" w:date="2015-11-06T19:07:00Z">
              <w:rPr>
                <w:rFonts w:ascii="Times New Roman" w:eastAsia="Arial Unicode MS" w:hAnsi="Times New Roman" w:cs="Times New Roman"/>
                <w:color w:val="auto"/>
              </w:rPr>
            </w:rPrChange>
          </w:rPr>
          <w:delText>to receive each other</w:delText>
        </w:r>
      </w:del>
      <w:del w:id="168" w:author="Raymond Castellino" w:date="2015-11-09T18:41:00Z">
        <w:r w:rsidRPr="00303FE2" w:rsidDel="00D051B3">
          <w:rPr>
            <w:rPrChange w:id="169" w:author="Raymond Castellino" w:date="2015-11-06T19:07:00Z">
              <w:rPr>
                <w:rFonts w:ascii="Times New Roman" w:eastAsia="Arial Unicode MS" w:hAnsi="Times New Roman" w:cs="Times New Roman"/>
                <w:color w:val="auto"/>
              </w:rPr>
            </w:rPrChange>
          </w:rPr>
          <w:delText>.</w:delText>
        </w:r>
      </w:del>
      <w:r w:rsidRPr="00303FE2">
        <w:rPr>
          <w:rPrChange w:id="170" w:author="Raymond Castellino" w:date="2015-11-06T19:07:00Z">
            <w:rPr>
              <w:rFonts w:ascii="Times New Roman" w:eastAsia="Arial Unicode MS" w:hAnsi="Times New Roman" w:cs="Times New Roman"/>
              <w:color w:val="auto"/>
            </w:rPr>
          </w:rPrChange>
        </w:rPr>
        <w:t xml:space="preserve"> If one or both parties are not able to drop their egos</w:t>
      </w:r>
      <w:ins w:id="171" w:author="Raymond Castellino" w:date="2015-11-06T18:03:00Z">
        <w:r w:rsidRPr="00303FE2">
          <w:rPr>
            <w:rPrChange w:id="172" w:author="Raymond Castellino" w:date="2015-11-06T19:07:00Z">
              <w:rPr>
                <w:rFonts w:ascii="Times New Roman" w:eastAsia="Arial Unicode MS" w:hAnsi="Times New Roman" w:cs="Times New Roman"/>
                <w:color w:val="auto"/>
              </w:rPr>
            </w:rPrChange>
          </w:rPr>
          <w:t>,</w:t>
        </w:r>
      </w:ins>
      <w:r w:rsidRPr="00303FE2">
        <w:rPr>
          <w:rPrChange w:id="173" w:author="Raymond Castellino" w:date="2015-11-06T19:07:00Z">
            <w:rPr>
              <w:rFonts w:ascii="Times New Roman" w:eastAsia="Arial Unicode MS" w:hAnsi="Times New Roman" w:cs="Times New Roman"/>
              <w:color w:val="auto"/>
            </w:rPr>
          </w:rPrChange>
        </w:rPr>
        <w:t xml:space="preserve"> they will not be able to do the inquiry in the ways described in this writing. If one or both parties insist that they remain the focus of the inquiry, cooperative communication and exchange will be prevented from happening. Mutual support and cooperation especially in the face of disagreement is required for the Inquiry Method to support an optimal connection between the parties.</w:t>
      </w:r>
    </w:p>
    <w:p w:rsidR="00433C58" w:rsidRPr="00F56599" w:rsidRDefault="00433C58">
      <w:pPr>
        <w:pStyle w:val="BodyA"/>
      </w:pPr>
    </w:p>
    <w:p w:rsidR="00433C58" w:rsidRPr="00F56599" w:rsidRDefault="00303FE2">
      <w:pPr>
        <w:pStyle w:val="BodyA"/>
      </w:pPr>
      <w:del w:id="174" w:author="Raymond Castellino" w:date="2015-11-06T18:04:00Z">
        <w:r w:rsidRPr="00303FE2">
          <w:rPr>
            <w:rPrChange w:id="175" w:author="Raymond Castellino" w:date="2015-11-06T19:07:00Z">
              <w:rPr>
                <w:rFonts w:ascii="Times New Roman" w:eastAsia="Arial Unicode MS" w:hAnsi="Times New Roman" w:cs="Times New Roman"/>
                <w:color w:val="auto"/>
              </w:rPr>
            </w:rPrChange>
          </w:rPr>
          <w:delText>While on</w:delText>
        </w:r>
      </w:del>
      <w:ins w:id="176" w:author="Raymond Castellino" w:date="2015-11-06T18:04:00Z">
        <w:r w:rsidRPr="00303FE2">
          <w:rPr>
            <w:rPrChange w:id="177" w:author="Raymond Castellino" w:date="2015-11-06T19:07:00Z">
              <w:rPr>
                <w:rFonts w:ascii="Times New Roman" w:eastAsia="Arial Unicode MS" w:hAnsi="Times New Roman" w:cs="Times New Roman"/>
                <w:color w:val="auto"/>
              </w:rPr>
            </w:rPrChange>
          </w:rPr>
          <w:t>On</w:t>
        </w:r>
      </w:ins>
      <w:r w:rsidRPr="00303FE2">
        <w:rPr>
          <w:rPrChange w:id="178" w:author="Raymond Castellino" w:date="2015-11-06T19:07:00Z">
            <w:rPr>
              <w:rFonts w:ascii="Times New Roman" w:eastAsia="Arial Unicode MS" w:hAnsi="Times New Roman" w:cs="Times New Roman"/>
              <w:color w:val="auto"/>
            </w:rPr>
          </w:rPrChange>
        </w:rPr>
        <w:t xml:space="preserve"> an individual level</w:t>
      </w:r>
      <w:ins w:id="179" w:author="Raymond Castellino" w:date="2015-11-06T18:04:00Z">
        <w:r w:rsidRPr="00303FE2">
          <w:rPr>
            <w:rPrChange w:id="180" w:author="Raymond Castellino" w:date="2015-11-06T19:07:00Z">
              <w:rPr>
                <w:rFonts w:ascii="Times New Roman" w:eastAsia="Arial Unicode MS" w:hAnsi="Times New Roman" w:cs="Times New Roman"/>
                <w:color w:val="auto"/>
              </w:rPr>
            </w:rPrChange>
          </w:rPr>
          <w:t>,</w:t>
        </w:r>
      </w:ins>
      <w:r w:rsidRPr="00303FE2">
        <w:rPr>
          <w:rPrChange w:id="181" w:author="Raymond Castellino" w:date="2015-11-06T19:07:00Z">
            <w:rPr>
              <w:rFonts w:ascii="Times New Roman" w:eastAsia="Arial Unicode MS" w:hAnsi="Times New Roman" w:cs="Times New Roman"/>
              <w:color w:val="auto"/>
            </w:rPr>
          </w:rPrChange>
        </w:rPr>
        <w:t xml:space="preserve"> a purpose of the inquiry is to support the speaker to deepen into him</w:t>
      </w:r>
      <w:del w:id="182" w:author="Raymond Castellino" w:date="2015-11-06T18:04:00Z">
        <w:r w:rsidRPr="00303FE2">
          <w:rPr>
            <w:rPrChange w:id="183" w:author="Raymond Castellino" w:date="2015-11-06T19:07:00Z">
              <w:rPr>
                <w:rFonts w:ascii="Times New Roman" w:eastAsia="Arial Unicode MS" w:hAnsi="Times New Roman" w:cs="Times New Roman"/>
                <w:color w:val="auto"/>
              </w:rPr>
            </w:rPrChange>
          </w:rPr>
          <w:delText>/her</w:delText>
        </w:r>
      </w:del>
      <w:r w:rsidRPr="00303FE2">
        <w:rPr>
          <w:rPrChange w:id="184" w:author="Raymond Castellino" w:date="2015-11-06T19:07:00Z">
            <w:rPr>
              <w:rFonts w:ascii="Times New Roman" w:eastAsia="Arial Unicode MS" w:hAnsi="Times New Roman" w:cs="Times New Roman"/>
              <w:color w:val="auto"/>
            </w:rPr>
          </w:rPrChange>
        </w:rPr>
        <w:t xml:space="preserve"> self and to </w:t>
      </w:r>
      <w:ins w:id="185" w:author="Raymond Castellino" w:date="2015-11-06T18:04:00Z">
        <w:r w:rsidRPr="00303FE2">
          <w:rPr>
            <w:rPrChange w:id="186" w:author="Raymond Castellino" w:date="2015-11-06T19:07:00Z">
              <w:rPr>
                <w:rFonts w:ascii="Times New Roman" w:eastAsia="Arial Unicode MS" w:hAnsi="Times New Roman" w:cs="Times New Roman"/>
                <w:color w:val="auto"/>
              </w:rPr>
            </w:rPrChange>
          </w:rPr>
          <w:t xml:space="preserve">for the listener to </w:t>
        </w:r>
      </w:ins>
      <w:r w:rsidRPr="00303FE2">
        <w:rPr>
          <w:rPrChange w:id="187" w:author="Raymond Castellino" w:date="2015-11-06T19:07:00Z">
            <w:rPr>
              <w:rFonts w:ascii="Times New Roman" w:eastAsia="Arial Unicode MS" w:hAnsi="Times New Roman" w:cs="Times New Roman"/>
              <w:color w:val="auto"/>
            </w:rPr>
          </w:rPrChange>
        </w:rPr>
        <w:t xml:space="preserve">convey to </w:t>
      </w:r>
      <w:del w:id="188" w:author="Raymond Castellino" w:date="2015-11-06T18:04:00Z">
        <w:r w:rsidRPr="00303FE2">
          <w:rPr>
            <w:rPrChange w:id="189" w:author="Raymond Castellino" w:date="2015-11-06T19:07:00Z">
              <w:rPr>
                <w:rFonts w:ascii="Times New Roman" w:eastAsia="Arial Unicode MS" w:hAnsi="Times New Roman" w:cs="Times New Roman"/>
                <w:color w:val="auto"/>
              </w:rPr>
            </w:rPrChange>
          </w:rPr>
          <w:delText xml:space="preserve">them </w:delText>
        </w:r>
      </w:del>
      <w:ins w:id="190" w:author="Raymond Castellino" w:date="2015-11-06T18:04:00Z">
        <w:r w:rsidRPr="00303FE2">
          <w:rPr>
            <w:rPrChange w:id="191" w:author="Raymond Castellino" w:date="2015-11-06T19:07:00Z">
              <w:rPr>
                <w:rFonts w:ascii="Times New Roman" w:eastAsia="Arial Unicode MS" w:hAnsi="Times New Roman" w:cs="Times New Roman"/>
                <w:color w:val="auto"/>
              </w:rPr>
            </w:rPrChange>
          </w:rPr>
          <w:t xml:space="preserve">him </w:t>
        </w:r>
      </w:ins>
      <w:r w:rsidRPr="00303FE2">
        <w:rPr>
          <w:rPrChange w:id="192" w:author="Raymond Castellino" w:date="2015-11-06T19:07:00Z">
            <w:rPr>
              <w:rFonts w:ascii="Times New Roman" w:eastAsia="Arial Unicode MS" w:hAnsi="Times New Roman" w:cs="Times New Roman"/>
              <w:color w:val="auto"/>
            </w:rPr>
          </w:rPrChange>
        </w:rPr>
        <w:t>the full complement of being heard.</w:t>
      </w:r>
      <w:ins w:id="193" w:author="Raymond Castellino" w:date="2015-11-06T18:06:00Z">
        <w:r w:rsidRPr="00303FE2">
          <w:rPr>
            <w:rStyle w:val="FootnoteReference"/>
            <w:rPrChange w:id="194" w:author="Raymond Castellino" w:date="2015-11-06T19:07:00Z">
              <w:rPr>
                <w:rStyle w:val="FootnoteReference"/>
                <w:rFonts w:ascii="Times New Roman" w:eastAsia="Arial Unicode MS" w:hAnsi="Times New Roman" w:cs="Times New Roman"/>
                <w:color w:val="auto"/>
              </w:rPr>
            </w:rPrChange>
          </w:rPr>
          <w:footnoteReference w:id="2"/>
        </w:r>
      </w:ins>
      <w:r w:rsidRPr="00303FE2">
        <w:rPr>
          <w:rPrChange w:id="224" w:author="Raymond Castellino" w:date="2015-11-06T19:07:00Z">
            <w:rPr>
              <w:rFonts w:ascii="Times New Roman" w:eastAsia="Arial Unicode MS" w:hAnsi="Times New Roman" w:cs="Times New Roman"/>
              <w:color w:val="auto"/>
              <w:vertAlign w:val="superscript"/>
            </w:rPr>
          </w:rPrChange>
        </w:rPr>
        <w:t xml:space="preserve"> When the listener extends </w:t>
      </w:r>
      <w:del w:id="225" w:author="Raymond Castellino" w:date="2015-11-06T18:04:00Z">
        <w:r w:rsidRPr="00303FE2">
          <w:rPr>
            <w:rPrChange w:id="226" w:author="Raymond Castellino" w:date="2015-11-06T19:07:00Z">
              <w:rPr>
                <w:rFonts w:ascii="Times New Roman" w:eastAsia="Arial Unicode MS" w:hAnsi="Times New Roman" w:cs="Times New Roman"/>
                <w:color w:val="auto"/>
                <w:vertAlign w:val="superscript"/>
              </w:rPr>
            </w:rPrChange>
          </w:rPr>
          <w:delText>his/</w:delText>
        </w:r>
      </w:del>
      <w:r w:rsidRPr="00303FE2">
        <w:rPr>
          <w:rPrChange w:id="227" w:author="Raymond Castellino" w:date="2015-11-06T19:07:00Z">
            <w:rPr>
              <w:rFonts w:ascii="Times New Roman" w:eastAsia="Arial Unicode MS" w:hAnsi="Times New Roman" w:cs="Times New Roman"/>
              <w:color w:val="auto"/>
              <w:vertAlign w:val="superscript"/>
            </w:rPr>
          </w:rPrChange>
        </w:rPr>
        <w:t>her attention in this way</w:t>
      </w:r>
      <w:ins w:id="228" w:author="Raymond Castellino" w:date="2015-11-06T18:05:00Z">
        <w:r w:rsidRPr="00303FE2">
          <w:rPr>
            <w:rPrChange w:id="229" w:author="Raymond Castellino" w:date="2015-11-06T19:07:00Z">
              <w:rPr>
                <w:rFonts w:ascii="Times New Roman" w:eastAsia="Arial Unicode MS" w:hAnsi="Times New Roman" w:cs="Times New Roman"/>
                <w:color w:val="auto"/>
                <w:vertAlign w:val="superscript"/>
              </w:rPr>
            </w:rPrChange>
          </w:rPr>
          <w:t>,</w:t>
        </w:r>
      </w:ins>
      <w:r w:rsidRPr="00303FE2">
        <w:rPr>
          <w:rPrChange w:id="230" w:author="Raymond Castellino" w:date="2015-11-06T19:07:00Z">
            <w:rPr>
              <w:rFonts w:ascii="Times New Roman" w:eastAsia="Arial Unicode MS" w:hAnsi="Times New Roman" w:cs="Times New Roman"/>
              <w:color w:val="auto"/>
              <w:vertAlign w:val="superscript"/>
            </w:rPr>
          </w:rPrChange>
        </w:rPr>
        <w:t xml:space="preserve"> the consequence is greater intimacy and understanding between the parties. The purpose of an inquiry is to strengthen the connection between the parties, through mutual support and cooperation, effective listening, understanding and empathy. Ultimately, an inquiry has the potential to lead to listening from the heart with unconditional acceptance.</w:t>
      </w:r>
      <w:r w:rsidRPr="00303FE2">
        <w:rPr>
          <w:vertAlign w:val="superscript"/>
          <w:rPrChange w:id="231" w:author="Raymond Castellino" w:date="2015-11-06T19:07:00Z">
            <w:rPr>
              <w:rFonts w:ascii="Times New Roman" w:eastAsia="Arial Unicode MS" w:hAnsi="Times New Roman" w:cs="Times New Roman"/>
              <w:color w:val="auto"/>
              <w:vertAlign w:val="superscript"/>
            </w:rPr>
          </w:rPrChange>
        </w:rPr>
        <w:footnoteReference w:id="3"/>
      </w:r>
    </w:p>
    <w:p w:rsidR="00433C58" w:rsidRPr="00F56599" w:rsidRDefault="00433C58">
      <w:pPr>
        <w:pStyle w:val="BodyA"/>
        <w:numPr>
          <w:ins w:id="234" w:author="Raymond Castellino" w:date="2015-11-06T18:18:00Z"/>
        </w:numPr>
        <w:rPr>
          <w:ins w:id="235" w:author="Raymond Castellino" w:date="2015-11-06T18:18:00Z"/>
          <w:b/>
          <w:bCs/>
        </w:rPr>
      </w:pPr>
    </w:p>
    <w:p w:rsidR="00BC0890" w:rsidRPr="00F56599" w:rsidRDefault="00BC0890">
      <w:pPr>
        <w:pStyle w:val="BodyA"/>
        <w:rPr>
          <w:b/>
          <w:bCs/>
        </w:rPr>
      </w:pPr>
    </w:p>
    <w:p w:rsidR="00303FE2" w:rsidRDefault="00303FE2" w:rsidP="00303FE2">
      <w:pPr>
        <w:pStyle w:val="BodyA"/>
        <w:jc w:val="center"/>
        <w:rPr>
          <w:b/>
          <w:bCs/>
        </w:rPr>
        <w:pPrChange w:id="236" w:author="Raymond Castellino" w:date="2015-11-06T19:03:00Z">
          <w:pPr>
            <w:pStyle w:val="BodyA"/>
          </w:pPr>
        </w:pPrChange>
      </w:pPr>
      <w:r w:rsidRPr="00303FE2">
        <w:rPr>
          <w:b/>
          <w:bCs/>
          <w:rPrChange w:id="237" w:author="Raymond Castellino" w:date="2015-11-06T19:07:00Z">
            <w:rPr>
              <w:b/>
              <w:bCs/>
              <w:vertAlign w:val="superscript"/>
            </w:rPr>
          </w:rPrChange>
        </w:rPr>
        <w:t>History</w:t>
      </w:r>
    </w:p>
    <w:p w:rsidR="00433C58" w:rsidRPr="00F56599" w:rsidRDefault="00433C58">
      <w:pPr>
        <w:pStyle w:val="BodyA"/>
        <w:rPr>
          <w:b/>
          <w:bCs/>
        </w:rPr>
      </w:pPr>
    </w:p>
    <w:p w:rsidR="00433C58" w:rsidRPr="00F56599" w:rsidRDefault="00303FE2">
      <w:pPr>
        <w:pStyle w:val="BodyA"/>
      </w:pPr>
      <w:r w:rsidRPr="00303FE2">
        <w:rPr>
          <w:rPrChange w:id="238" w:author="Raymond Castellino" w:date="2015-11-06T19:07:00Z">
            <w:rPr>
              <w:vertAlign w:val="superscript"/>
            </w:rPr>
          </w:rPrChange>
        </w:rPr>
        <w:t>In the early and mid 1970s</w:t>
      </w:r>
      <w:ins w:id="239" w:author="Raymond Castellino" w:date="2015-11-06T18:07:00Z">
        <w:r w:rsidRPr="00303FE2">
          <w:rPr>
            <w:rPrChange w:id="240" w:author="Raymond Castellino" w:date="2015-11-06T19:07:00Z">
              <w:rPr>
                <w:vertAlign w:val="superscript"/>
              </w:rPr>
            </w:rPrChange>
          </w:rPr>
          <w:t>,</w:t>
        </w:r>
      </w:ins>
      <w:r w:rsidRPr="00303FE2">
        <w:rPr>
          <w:rPrChange w:id="241" w:author="Raymond Castellino" w:date="2015-11-06T19:07:00Z">
            <w:rPr>
              <w:vertAlign w:val="superscript"/>
            </w:rPr>
          </w:rPrChange>
        </w:rPr>
        <w:t xml:space="preserve"> for a period of four or five years</w:t>
      </w:r>
      <w:ins w:id="242" w:author="Raymond Castellino" w:date="2015-11-06T18:07:00Z">
        <w:r w:rsidRPr="00303FE2">
          <w:rPr>
            <w:rPrChange w:id="243" w:author="Raymond Castellino" w:date="2015-11-06T19:07:00Z">
              <w:rPr>
                <w:vertAlign w:val="superscript"/>
              </w:rPr>
            </w:rPrChange>
          </w:rPr>
          <w:t>,</w:t>
        </w:r>
      </w:ins>
      <w:r w:rsidRPr="00303FE2">
        <w:rPr>
          <w:rPrChange w:id="244" w:author="Raymond Castellino" w:date="2015-11-06T19:07:00Z">
            <w:rPr>
              <w:vertAlign w:val="superscript"/>
            </w:rPr>
          </w:rPrChange>
        </w:rPr>
        <w:t xml:space="preserve"> I studied with a true Adlerian psychologist, Henry Stein in S</w:t>
      </w:r>
      <w:ins w:id="245" w:author="Raymond Castellino" w:date="2015-11-06T19:01:00Z">
        <w:r w:rsidRPr="00303FE2">
          <w:rPr>
            <w:rPrChange w:id="246" w:author="Raymond Castellino" w:date="2015-11-06T19:07:00Z">
              <w:rPr>
                <w:vertAlign w:val="superscript"/>
              </w:rPr>
            </w:rPrChange>
          </w:rPr>
          <w:t xml:space="preserve">an </w:t>
        </w:r>
      </w:ins>
      <w:r w:rsidRPr="00303FE2">
        <w:rPr>
          <w:rPrChange w:id="247" w:author="Raymond Castellino" w:date="2015-11-06T19:07:00Z">
            <w:rPr>
              <w:vertAlign w:val="superscript"/>
            </w:rPr>
          </w:rPrChange>
        </w:rPr>
        <w:t>F</w:t>
      </w:r>
      <w:ins w:id="248" w:author="Raymond Castellino" w:date="2015-11-06T19:01:00Z">
        <w:r w:rsidRPr="00303FE2">
          <w:rPr>
            <w:rPrChange w:id="249" w:author="Raymond Castellino" w:date="2015-11-06T19:07:00Z">
              <w:rPr>
                <w:vertAlign w:val="superscript"/>
              </w:rPr>
            </w:rPrChange>
          </w:rPr>
          <w:t>rancisco</w:t>
        </w:r>
      </w:ins>
      <w:r w:rsidRPr="00303FE2">
        <w:rPr>
          <w:rPrChange w:id="250" w:author="Raymond Castellino" w:date="2015-11-06T19:07:00Z">
            <w:rPr>
              <w:vertAlign w:val="superscript"/>
            </w:rPr>
          </w:rPrChange>
        </w:rPr>
        <w:t xml:space="preserve">. As of 2014, Henry is the director of the Alfred Adler Inst. of NW WA. Henry is a champion of Adler's notion that the ability to be cooperative with others and sustain one's own autonomy and connection with self is the primary component and measure for psychological health. It has been decades since I’ve seen </w:t>
      </w:r>
      <w:del w:id="251" w:author="Raymond Castellino" w:date="2015-11-06T18:08:00Z">
        <w:r w:rsidRPr="00303FE2">
          <w:rPr>
            <w:rPrChange w:id="252" w:author="Raymond Castellino" w:date="2015-11-06T19:07:00Z">
              <w:rPr>
                <w:vertAlign w:val="superscript"/>
              </w:rPr>
            </w:rPrChange>
          </w:rPr>
          <w:delText xml:space="preserve">and </w:delText>
        </w:r>
      </w:del>
      <w:ins w:id="253" w:author="Raymond Castellino" w:date="2015-11-06T18:08:00Z">
        <w:r w:rsidRPr="00303FE2">
          <w:rPr>
            <w:rPrChange w:id="254" w:author="Raymond Castellino" w:date="2015-11-06T19:07:00Z">
              <w:rPr>
                <w:vertAlign w:val="superscript"/>
              </w:rPr>
            </w:rPrChange>
          </w:rPr>
          <w:t xml:space="preserve">Henry and </w:t>
        </w:r>
      </w:ins>
      <w:r w:rsidRPr="00303FE2">
        <w:rPr>
          <w:rPrChange w:id="255" w:author="Raymond Castellino" w:date="2015-11-06T19:07:00Z">
            <w:rPr>
              <w:vertAlign w:val="superscript"/>
            </w:rPr>
          </w:rPrChange>
        </w:rPr>
        <w:t xml:space="preserve">worked with </w:t>
      </w:r>
      <w:del w:id="256" w:author="Raymond Castellino" w:date="2015-11-06T18:08:00Z">
        <w:r w:rsidRPr="00303FE2">
          <w:rPr>
            <w:rPrChange w:id="257" w:author="Raymond Castellino" w:date="2015-11-06T19:07:00Z">
              <w:rPr>
                <w:vertAlign w:val="superscript"/>
              </w:rPr>
            </w:rPrChange>
          </w:rPr>
          <w:delText>Henry</w:delText>
        </w:r>
      </w:del>
      <w:ins w:id="258" w:author="Raymond Castellino" w:date="2015-11-06T18:08:00Z">
        <w:r w:rsidRPr="00303FE2">
          <w:rPr>
            <w:rPrChange w:id="259" w:author="Raymond Castellino" w:date="2015-11-06T19:07:00Z">
              <w:rPr>
                <w:vertAlign w:val="superscript"/>
              </w:rPr>
            </w:rPrChange>
          </w:rPr>
          <w:t>him</w:t>
        </w:r>
      </w:ins>
      <w:r w:rsidRPr="00303FE2">
        <w:rPr>
          <w:rPrChange w:id="260" w:author="Raymond Castellino" w:date="2015-11-06T19:07:00Z">
            <w:rPr>
              <w:vertAlign w:val="superscript"/>
            </w:rPr>
          </w:rPrChange>
        </w:rPr>
        <w:t xml:space="preserve">. In the 1970s, Henry was a master of what he referred to as the Socratic Method of Inquiry. As his client and student, I experienced </w:t>
      </w:r>
      <w:del w:id="261" w:author="Raymond Castellino" w:date="2015-11-06T18:08:00Z">
        <w:r w:rsidRPr="00303FE2">
          <w:rPr>
            <w:rPrChange w:id="262" w:author="Raymond Castellino" w:date="2015-11-06T19:07:00Z">
              <w:rPr>
                <w:vertAlign w:val="superscript"/>
              </w:rPr>
            </w:rPrChange>
          </w:rPr>
          <w:delText xml:space="preserve">first hand, </w:delText>
        </w:r>
      </w:del>
      <w:r w:rsidRPr="00303FE2">
        <w:rPr>
          <w:rPrChange w:id="263" w:author="Raymond Castellino" w:date="2015-11-06T19:07:00Z">
            <w:rPr>
              <w:vertAlign w:val="superscript"/>
            </w:rPr>
          </w:rPrChange>
        </w:rPr>
        <w:t xml:space="preserve">Henry forming and delivering </w:t>
      </w:r>
      <w:r w:rsidRPr="00303FE2">
        <w:rPr>
          <w:lang w:val="fr-FR"/>
          <w:rPrChange w:id="264" w:author="Raymond Castellino" w:date="2015-11-06T19:07:00Z">
            <w:rPr>
              <w:vertAlign w:val="superscript"/>
              <w:lang w:val="fr-FR"/>
            </w:rPr>
          </w:rPrChange>
        </w:rPr>
        <w:t xml:space="preserve">questions </w:t>
      </w:r>
      <w:r w:rsidRPr="00303FE2">
        <w:rPr>
          <w:rPrChange w:id="265" w:author="Raymond Castellino" w:date="2015-11-06T19:07:00Z">
            <w:rPr>
              <w:vertAlign w:val="superscript"/>
            </w:rPr>
          </w:rPrChange>
        </w:rPr>
        <w:t xml:space="preserve">with such amazing perception and timing that I was supported to access the depth of myself, not just intellectually, but to feel deeply into the </w:t>
      </w:r>
      <w:r w:rsidRPr="00303FE2">
        <w:rPr>
          <w:lang w:val="fr-FR"/>
          <w:rPrChange w:id="266" w:author="Raymond Castellino" w:date="2015-11-06T19:07:00Z">
            <w:rPr>
              <w:vertAlign w:val="superscript"/>
              <w:lang w:val="fr-FR"/>
            </w:rPr>
          </w:rPrChange>
        </w:rPr>
        <w:t xml:space="preserve">source </w:t>
      </w:r>
      <w:r w:rsidRPr="00303FE2">
        <w:rPr>
          <w:rPrChange w:id="267" w:author="Raymond Castellino" w:date="2015-11-06T19:07:00Z">
            <w:rPr>
              <w:vertAlign w:val="superscript"/>
            </w:rPr>
          </w:rPrChange>
        </w:rPr>
        <w:t>of my core emotions and beliefs.</w:t>
      </w:r>
    </w:p>
    <w:p w:rsidR="00433C58" w:rsidRPr="00F56599" w:rsidRDefault="00433C58">
      <w:pPr>
        <w:pStyle w:val="BodyA"/>
      </w:pPr>
    </w:p>
    <w:p w:rsidR="00433C58" w:rsidRPr="00F56599" w:rsidRDefault="00303FE2">
      <w:pPr>
        <w:pStyle w:val="BodyA"/>
      </w:pPr>
      <w:r w:rsidRPr="00303FE2">
        <w:rPr>
          <w:rPrChange w:id="268" w:author="Raymond Castellino" w:date="2015-11-06T19:07:00Z">
            <w:rPr>
              <w:vertAlign w:val="superscript"/>
            </w:rPr>
          </w:rPrChange>
        </w:rPr>
        <w:t xml:space="preserve">When Sandra and I were in the process of separating in 2006, our friends, Cindy and Ian Rawlinson introduced us to the work of Russell Sutter in Sebastopol, CA. Russell taught us a simple and profound approach to communicating, that he refers to as </w:t>
      </w:r>
      <w:ins w:id="269" w:author="Raymond Castellino" w:date="2015-11-06T19:02:00Z">
        <w:r w:rsidRPr="00303FE2">
          <w:rPr>
            <w:rPrChange w:id="270" w:author="Raymond Castellino" w:date="2015-11-06T19:07:00Z">
              <w:rPr>
                <w:vertAlign w:val="superscript"/>
              </w:rPr>
            </w:rPrChange>
          </w:rPr>
          <w:t xml:space="preserve">the </w:t>
        </w:r>
      </w:ins>
      <w:del w:id="271" w:author="Raymond Castellino" w:date="2015-11-06T18:09:00Z">
        <w:r w:rsidRPr="00303FE2">
          <w:rPr>
            <w:rPrChange w:id="272" w:author="Raymond Castellino" w:date="2015-11-06T19:07:00Z">
              <w:rPr>
                <w:vertAlign w:val="superscript"/>
              </w:rPr>
            </w:rPrChange>
          </w:rPr>
          <w:delText>“</w:delText>
        </w:r>
      </w:del>
      <w:ins w:id="273" w:author="Raymond Castellino" w:date="2015-11-06T18:11:00Z">
        <w:r w:rsidRPr="00303FE2">
          <w:rPr>
            <w:rPrChange w:id="274" w:author="Raymond Castellino" w:date="2015-11-06T19:07:00Z">
              <w:rPr>
                <w:vertAlign w:val="superscript"/>
              </w:rPr>
            </w:rPrChange>
          </w:rPr>
          <w:t>”</w:t>
        </w:r>
      </w:ins>
      <w:r w:rsidRPr="00303FE2">
        <w:rPr>
          <w:rPrChange w:id="275" w:author="Raymond Castellino" w:date="2015-11-06T19:07:00Z">
            <w:rPr>
              <w:vertAlign w:val="superscript"/>
            </w:rPr>
          </w:rPrChange>
        </w:rPr>
        <w:t>Inquiry</w:t>
      </w:r>
      <w:ins w:id="276" w:author="Raymond Castellino" w:date="2015-11-06T18:11:00Z">
        <w:r w:rsidRPr="00303FE2">
          <w:rPr>
            <w:rPrChange w:id="277" w:author="Raymond Castellino" w:date="2015-11-06T19:07:00Z">
              <w:rPr>
                <w:vertAlign w:val="superscript"/>
              </w:rPr>
            </w:rPrChange>
          </w:rPr>
          <w:t xml:space="preserve"> Form,”</w:t>
        </w:r>
      </w:ins>
      <w:del w:id="278" w:author="Raymond Castellino" w:date="2015-11-06T18:11:00Z">
        <w:r w:rsidRPr="00303FE2">
          <w:rPr>
            <w:rPrChange w:id="279" w:author="Raymond Castellino" w:date="2015-11-06T19:07:00Z">
              <w:rPr>
                <w:vertAlign w:val="superscript"/>
              </w:rPr>
            </w:rPrChange>
          </w:rPr>
          <w:delText>.</w:delText>
        </w:r>
      </w:del>
      <w:del w:id="280" w:author="Raymond Castellino" w:date="2015-11-06T18:09:00Z">
        <w:r w:rsidRPr="00303FE2">
          <w:rPr>
            <w:rPrChange w:id="281" w:author="Raymond Castellino" w:date="2015-11-06T19:07:00Z">
              <w:rPr>
                <w:vertAlign w:val="superscript"/>
              </w:rPr>
            </w:rPrChange>
          </w:rPr>
          <w:delText>”</w:delText>
        </w:r>
      </w:del>
      <w:r w:rsidRPr="00303FE2">
        <w:rPr>
          <w:rPrChange w:id="282" w:author="Raymond Castellino" w:date="2015-11-06T19:07:00Z">
            <w:rPr>
              <w:vertAlign w:val="superscript"/>
            </w:rPr>
          </w:rPrChange>
        </w:rPr>
        <w:t xml:space="preserve"> At that time Russell had </w:t>
      </w:r>
      <w:del w:id="283" w:author="Raymond Castellino" w:date="2015-11-06T18:09:00Z">
        <w:r w:rsidRPr="00303FE2">
          <w:rPr>
            <w:rPrChange w:id="284" w:author="Raymond Castellino" w:date="2015-11-06T19:07:00Z">
              <w:rPr>
                <w:vertAlign w:val="superscript"/>
              </w:rPr>
            </w:rPrChange>
          </w:rPr>
          <w:delText>the couple</w:delText>
        </w:r>
      </w:del>
      <w:ins w:id="285" w:author="Raymond Castellino" w:date="2015-11-06T18:09:00Z">
        <w:r w:rsidRPr="00303FE2">
          <w:rPr>
            <w:rPrChange w:id="286" w:author="Raymond Castellino" w:date="2015-11-06T19:07:00Z">
              <w:rPr>
                <w:vertAlign w:val="superscript"/>
              </w:rPr>
            </w:rPrChange>
          </w:rPr>
          <w:t>us</w:t>
        </w:r>
      </w:ins>
      <w:r w:rsidRPr="00303FE2">
        <w:rPr>
          <w:rPrChange w:id="287" w:author="Raymond Castellino" w:date="2015-11-06T19:07:00Z">
            <w:rPr>
              <w:vertAlign w:val="superscript"/>
            </w:rPr>
          </w:rPrChange>
        </w:rPr>
        <w:t xml:space="preserve"> share and listen in defined roles, one as speaker; the other as listener. He had the listener repeat what the speaker said, word for word, phrase by phrase. Russell explained that the listener takes responsibility for how much information </w:t>
      </w:r>
      <w:del w:id="288" w:author="Raymond Castellino" w:date="2015-11-06T18:09:00Z">
        <w:r w:rsidRPr="00303FE2">
          <w:rPr>
            <w:rPrChange w:id="289" w:author="Raymond Castellino" w:date="2015-11-06T19:07:00Z">
              <w:rPr>
                <w:vertAlign w:val="superscript"/>
              </w:rPr>
            </w:rPrChange>
          </w:rPr>
          <w:delText>he/</w:delText>
        </w:r>
      </w:del>
      <w:r w:rsidRPr="00303FE2">
        <w:rPr>
          <w:rPrChange w:id="290" w:author="Raymond Castellino" w:date="2015-11-06T19:07:00Z">
            <w:rPr>
              <w:vertAlign w:val="superscript"/>
            </w:rPr>
          </w:rPrChange>
        </w:rPr>
        <w:t xml:space="preserve">she can take in at any given time. Each time, the listener repeats only as much as </w:t>
      </w:r>
      <w:del w:id="291" w:author="Raymond Castellino" w:date="2015-11-06T18:09:00Z">
        <w:r w:rsidRPr="00303FE2">
          <w:rPr>
            <w:rPrChange w:id="292" w:author="Raymond Castellino" w:date="2015-11-06T19:07:00Z">
              <w:rPr>
                <w:vertAlign w:val="superscript"/>
              </w:rPr>
            </w:rPrChange>
          </w:rPr>
          <w:delText>he/</w:delText>
        </w:r>
      </w:del>
      <w:r w:rsidRPr="00303FE2">
        <w:rPr>
          <w:rPrChange w:id="293" w:author="Raymond Castellino" w:date="2015-11-06T19:07:00Z">
            <w:rPr>
              <w:vertAlign w:val="superscript"/>
            </w:rPr>
          </w:rPrChange>
        </w:rPr>
        <w:t xml:space="preserve">she can accurately repeat word for word, phrase by phrase. </w:t>
      </w:r>
    </w:p>
    <w:p w:rsidR="00433C58" w:rsidRPr="00F56599" w:rsidRDefault="00433C58">
      <w:pPr>
        <w:pStyle w:val="BodyA"/>
      </w:pPr>
    </w:p>
    <w:p w:rsidR="00433C58" w:rsidRPr="00F56599" w:rsidRDefault="00303FE2">
      <w:pPr>
        <w:pStyle w:val="BodyA"/>
      </w:pPr>
      <w:r w:rsidRPr="00303FE2">
        <w:rPr>
          <w:rPrChange w:id="294" w:author="Raymond Castellino" w:date="2015-11-06T19:07:00Z">
            <w:rPr>
              <w:vertAlign w:val="superscript"/>
            </w:rPr>
          </w:rPrChange>
        </w:rPr>
        <w:t>This actually takes some level of mutual support and cooperation between the couple. The speaker supports the listener to fully receive what he</w:t>
      </w:r>
      <w:del w:id="295" w:author="Raymond Castellino" w:date="2015-11-06T18:10:00Z">
        <w:r w:rsidRPr="00303FE2">
          <w:rPr>
            <w:rPrChange w:id="296" w:author="Raymond Castellino" w:date="2015-11-06T19:07:00Z">
              <w:rPr>
                <w:vertAlign w:val="superscript"/>
              </w:rPr>
            </w:rPrChange>
          </w:rPr>
          <w:delText>/she</w:delText>
        </w:r>
      </w:del>
      <w:r w:rsidRPr="00303FE2">
        <w:rPr>
          <w:rPrChange w:id="297" w:author="Raymond Castellino" w:date="2015-11-06T19:07:00Z">
            <w:rPr>
              <w:vertAlign w:val="superscript"/>
            </w:rPr>
          </w:rPrChange>
        </w:rPr>
        <w:t xml:space="preserve"> is saying by making room for the listener to repeat verbatim what </w:t>
      </w:r>
      <w:del w:id="298" w:author="Raymond Castellino" w:date="2015-11-06T18:10:00Z">
        <w:r w:rsidRPr="00303FE2">
          <w:rPr>
            <w:rPrChange w:id="299" w:author="Raymond Castellino" w:date="2015-11-06T19:07:00Z">
              <w:rPr>
                <w:vertAlign w:val="superscript"/>
              </w:rPr>
            </w:rPrChange>
          </w:rPr>
          <w:delText>he/</w:delText>
        </w:r>
      </w:del>
      <w:r w:rsidRPr="00303FE2">
        <w:rPr>
          <w:rPrChange w:id="300" w:author="Raymond Castellino" w:date="2015-11-06T19:07:00Z">
            <w:rPr>
              <w:vertAlign w:val="superscript"/>
            </w:rPr>
          </w:rPrChange>
        </w:rPr>
        <w:t xml:space="preserve">she is hearing. In this way, the listener demonstrates </w:t>
      </w:r>
      <w:del w:id="301" w:author="Raymond Castellino" w:date="2015-11-06T18:10:00Z">
        <w:r w:rsidRPr="00303FE2">
          <w:rPr>
            <w:rPrChange w:id="302" w:author="Raymond Castellino" w:date="2015-11-06T19:07:00Z">
              <w:rPr>
                <w:vertAlign w:val="superscript"/>
              </w:rPr>
            </w:rPrChange>
          </w:rPr>
          <w:delText>his/</w:delText>
        </w:r>
      </w:del>
      <w:r w:rsidRPr="00303FE2">
        <w:rPr>
          <w:rPrChange w:id="303" w:author="Raymond Castellino" w:date="2015-11-06T19:07:00Z">
            <w:rPr>
              <w:vertAlign w:val="superscript"/>
            </w:rPr>
          </w:rPrChange>
        </w:rPr>
        <w:t>her recognition of what the speaker is saying.</w:t>
      </w:r>
    </w:p>
    <w:p w:rsidR="00433C58" w:rsidRPr="00F56599" w:rsidRDefault="00433C58">
      <w:pPr>
        <w:pStyle w:val="BodyA"/>
      </w:pPr>
    </w:p>
    <w:p w:rsidR="00433C58" w:rsidRPr="00F56599" w:rsidRDefault="00303FE2">
      <w:pPr>
        <w:pStyle w:val="BodyA"/>
      </w:pPr>
      <w:r w:rsidRPr="00303FE2">
        <w:rPr>
          <w:rPrChange w:id="304" w:author="Raymond Castellino" w:date="2015-11-06T19:07:00Z">
            <w:rPr>
              <w:vertAlign w:val="superscript"/>
            </w:rPr>
          </w:rPrChange>
        </w:rPr>
        <w:t xml:space="preserve">At first </w:t>
      </w:r>
      <w:del w:id="305" w:author="Raymond Castellino" w:date="2015-11-06T18:10:00Z">
        <w:r w:rsidRPr="00303FE2">
          <w:rPr>
            <w:rPrChange w:id="306" w:author="Raymond Castellino" w:date="2015-11-06T19:07:00Z">
              <w:rPr>
                <w:vertAlign w:val="superscript"/>
              </w:rPr>
            </w:rPrChange>
          </w:rPr>
          <w:delText xml:space="preserve">as </w:delText>
        </w:r>
      </w:del>
      <w:r w:rsidRPr="00303FE2">
        <w:rPr>
          <w:rPrChange w:id="307" w:author="Raymond Castellino" w:date="2015-11-06T19:07:00Z">
            <w:rPr>
              <w:vertAlign w:val="superscript"/>
            </w:rPr>
          </w:rPrChange>
        </w:rPr>
        <w:t>this way of speaking and listening can feel awkward and contrived</w:t>
      </w:r>
      <w:del w:id="308" w:author="Raymond Castellino" w:date="2015-11-06T18:10:00Z">
        <w:r w:rsidRPr="00303FE2">
          <w:rPr>
            <w:rPrChange w:id="309" w:author="Raymond Castellino" w:date="2015-11-06T19:07:00Z">
              <w:rPr>
                <w:vertAlign w:val="superscript"/>
              </w:rPr>
            </w:rPrChange>
          </w:rPr>
          <w:delText>,</w:delText>
        </w:r>
      </w:del>
      <w:r w:rsidRPr="00303FE2">
        <w:rPr>
          <w:rPrChange w:id="310" w:author="Raymond Castellino" w:date="2015-11-06T19:07:00Z">
            <w:rPr>
              <w:vertAlign w:val="superscript"/>
            </w:rPr>
          </w:rPrChange>
        </w:rPr>
        <w:t xml:space="preserve"> yet</w:t>
      </w:r>
      <w:ins w:id="311" w:author="Raymond Castellino" w:date="2015-11-06T18:10:00Z">
        <w:r w:rsidRPr="00303FE2">
          <w:rPr>
            <w:rPrChange w:id="312" w:author="Raymond Castellino" w:date="2015-11-06T19:07:00Z">
              <w:rPr>
                <w:vertAlign w:val="superscript"/>
              </w:rPr>
            </w:rPrChange>
          </w:rPr>
          <w:t>,</w:t>
        </w:r>
      </w:ins>
      <w:r w:rsidRPr="00303FE2">
        <w:rPr>
          <w:rPrChange w:id="313" w:author="Raymond Castellino" w:date="2015-11-06T19:07:00Z">
            <w:rPr>
              <w:vertAlign w:val="superscript"/>
            </w:rPr>
          </w:rPrChange>
        </w:rPr>
        <w:t xml:space="preserve"> amazingly</w:t>
      </w:r>
      <w:ins w:id="314" w:author="Raymond Castellino" w:date="2015-11-06T18:10:00Z">
        <w:r w:rsidRPr="00303FE2">
          <w:rPr>
            <w:rPrChange w:id="315" w:author="Raymond Castellino" w:date="2015-11-06T19:07:00Z">
              <w:rPr>
                <w:vertAlign w:val="superscript"/>
              </w:rPr>
            </w:rPrChange>
          </w:rPr>
          <w:t>,</w:t>
        </w:r>
      </w:ins>
      <w:r w:rsidRPr="00303FE2">
        <w:rPr>
          <w:rPrChange w:id="316" w:author="Raymond Castellino" w:date="2015-11-06T19:07:00Z">
            <w:rPr>
              <w:vertAlign w:val="superscript"/>
            </w:rPr>
          </w:rPrChange>
        </w:rPr>
        <w:t xml:space="preserve"> with a few minutes of practice, a difficult conversation can open into a sense of empathy, recognition, feeling heard, a felt sense of settling and spreading in the energy between the speaker and listener and a deepening sense </w:t>
      </w:r>
      <w:ins w:id="317" w:author="Raymond Castellino" w:date="2015-11-06T18:11:00Z">
        <w:r w:rsidRPr="00303FE2">
          <w:rPr>
            <w:rPrChange w:id="318" w:author="Raymond Castellino" w:date="2015-11-06T19:07:00Z">
              <w:rPr>
                <w:vertAlign w:val="superscript"/>
              </w:rPr>
            </w:rPrChange>
          </w:rPr>
          <w:t xml:space="preserve">of </w:t>
        </w:r>
      </w:ins>
      <w:r w:rsidRPr="00303FE2">
        <w:rPr>
          <w:rPrChange w:id="319" w:author="Raymond Castellino" w:date="2015-11-06T19:07:00Z">
            <w:rPr>
              <w:vertAlign w:val="superscript"/>
            </w:rPr>
          </w:rPrChange>
        </w:rPr>
        <w:t xml:space="preserve">connection between the couple. </w:t>
      </w:r>
    </w:p>
    <w:p w:rsidR="00433C58" w:rsidRPr="00F56599" w:rsidRDefault="00433C58">
      <w:pPr>
        <w:pStyle w:val="BodyA"/>
      </w:pPr>
    </w:p>
    <w:p w:rsidR="00433C58" w:rsidRPr="00F56599" w:rsidRDefault="00303FE2">
      <w:pPr>
        <w:pStyle w:val="BodyA"/>
      </w:pPr>
      <w:r w:rsidRPr="00303FE2">
        <w:rPr>
          <w:rPrChange w:id="320" w:author="Raymond Castellino" w:date="2015-11-06T19:07:00Z">
            <w:rPr>
              <w:vertAlign w:val="superscript"/>
            </w:rPr>
          </w:rPrChange>
        </w:rPr>
        <w:t>Russell shares about the essence of the Inquiry Form that he uses in his work:</w:t>
      </w:r>
    </w:p>
    <w:p w:rsidR="00433C58" w:rsidRPr="00F56599" w:rsidRDefault="00433C58">
      <w:pPr>
        <w:pStyle w:val="BodyA"/>
      </w:pPr>
    </w:p>
    <w:p w:rsidR="00433C58" w:rsidRPr="00F56599" w:rsidRDefault="00303FE2">
      <w:pPr>
        <w:pStyle w:val="BodyA"/>
        <w:ind w:left="720"/>
      </w:pPr>
      <w:r w:rsidRPr="00303FE2">
        <w:rPr>
          <w:rPrChange w:id="321" w:author="Raymond Castellino" w:date="2015-11-06T19:07:00Z">
            <w:rPr>
              <w:rFonts w:ascii="Times New Roman"/>
              <w:vertAlign w:val="superscript"/>
            </w:rPr>
          </w:rPrChange>
        </w:rPr>
        <w:t>The Inquiry Form I learned, then adapted for my therapy work, certainly has it's roots in the Socratic Method and Plato's inquiries as to the nature of life. The form I've been working on has to do with the "muscle of empathy". The particular emphasis where the listener runs the inquiry and works with their inner material, reactions and projections, while still keeping the focus on the speaker. This is my work. Keeping the listening space open above all else is the operating value, then paying close attention to how that breaks down. The practiced ability to hold your own reactivity and story, and continuing to attend to the other, is the basis of healthy relationship. The couples I work with that welcome this challenge are often the ones who are able to penetrate to the deepest aspects of themselves and others.   (Russell Sutter, Private conversation in 2013.)</w:t>
      </w:r>
    </w:p>
    <w:p w:rsidR="00433C58" w:rsidRPr="00F56599" w:rsidRDefault="00433C58">
      <w:pPr>
        <w:pStyle w:val="BodyA"/>
      </w:pPr>
    </w:p>
    <w:p w:rsidR="00433C58" w:rsidRPr="00F56599" w:rsidRDefault="00303FE2">
      <w:pPr>
        <w:pStyle w:val="BodyA"/>
      </w:pPr>
      <w:r w:rsidRPr="00303FE2">
        <w:rPr>
          <w:rPrChange w:id="322" w:author="Raymond Castellino" w:date="2015-11-06T19:07:00Z">
            <w:rPr>
              <w:vertAlign w:val="superscript"/>
            </w:rPr>
          </w:rPrChange>
        </w:rPr>
        <w:t>Though the mid 2000</w:t>
      </w:r>
      <w:ins w:id="323" w:author="Raymond Castellino" w:date="2015-11-06T18:12:00Z">
        <w:r w:rsidRPr="00303FE2">
          <w:rPr>
            <w:rPrChange w:id="324" w:author="Raymond Castellino" w:date="2015-11-06T19:07:00Z">
              <w:rPr>
                <w:vertAlign w:val="superscript"/>
              </w:rPr>
            </w:rPrChange>
          </w:rPr>
          <w:t>’</w:t>
        </w:r>
      </w:ins>
      <w:r w:rsidRPr="00303FE2">
        <w:rPr>
          <w:rPrChange w:id="325" w:author="Raymond Castellino" w:date="2015-11-06T19:07:00Z">
            <w:rPr>
              <w:vertAlign w:val="superscript"/>
            </w:rPr>
          </w:rPrChange>
        </w:rPr>
        <w:t>s Mary Jackson RN</w:t>
      </w:r>
      <w:del w:id="326" w:author="Raymond Castellino" w:date="2015-11-06T18:12:00Z">
        <w:r w:rsidRPr="00303FE2">
          <w:rPr>
            <w:rPrChange w:id="327" w:author="Raymond Castellino" w:date="2015-11-06T19:07:00Z">
              <w:rPr>
                <w:vertAlign w:val="superscript"/>
              </w:rPr>
            </w:rPrChange>
          </w:rPr>
          <w:delText>.</w:delText>
        </w:r>
      </w:del>
      <w:r w:rsidRPr="00303FE2">
        <w:rPr>
          <w:rPrChange w:id="328" w:author="Raymond Castellino" w:date="2015-11-06T19:07:00Z">
            <w:rPr>
              <w:vertAlign w:val="superscript"/>
            </w:rPr>
          </w:rPrChange>
        </w:rPr>
        <w:t xml:space="preserve">, </w:t>
      </w:r>
      <w:del w:id="329" w:author="Raymond Castellino" w:date="2015-11-06T18:13:00Z">
        <w:r w:rsidRPr="00303FE2">
          <w:rPr>
            <w:rPrChange w:id="330" w:author="Raymond Castellino" w:date="2015-11-06T19:07:00Z">
              <w:rPr>
                <w:vertAlign w:val="superscript"/>
              </w:rPr>
            </w:rPrChange>
          </w:rPr>
          <w:delText>MW</w:delText>
        </w:r>
      </w:del>
      <w:ins w:id="331" w:author="Raymond Castellino" w:date="2015-11-06T18:13:00Z">
        <w:r w:rsidRPr="00303FE2">
          <w:rPr>
            <w:rPrChange w:id="332" w:author="Raymond Castellino" w:date="2015-11-06T19:07:00Z">
              <w:rPr>
                <w:vertAlign w:val="superscript"/>
              </w:rPr>
            </w:rPrChange>
          </w:rPr>
          <w:t>LM, RCST</w:t>
        </w:r>
      </w:ins>
      <w:del w:id="333" w:author="Raymond Castellino" w:date="2015-11-06T18:13:00Z">
        <w:r w:rsidRPr="00303FE2">
          <w:rPr>
            <w:rPrChange w:id="334" w:author="Raymond Castellino" w:date="2015-11-06T19:07:00Z">
              <w:rPr>
                <w:vertAlign w:val="superscript"/>
              </w:rPr>
            </w:rPrChange>
          </w:rPr>
          <w:delText>.</w:delText>
        </w:r>
      </w:del>
      <w:r w:rsidRPr="00303FE2">
        <w:rPr>
          <w:rPrChange w:id="335" w:author="Raymond Castellino" w:date="2015-11-06T19:07:00Z">
            <w:rPr>
              <w:vertAlign w:val="superscript"/>
            </w:rPr>
          </w:rPrChange>
        </w:rPr>
        <w:t>, Tara Blasco, PhD</w:t>
      </w:r>
      <w:ins w:id="336" w:author="Raymond Castellino" w:date="2015-11-06T18:13:00Z">
        <w:r w:rsidRPr="00303FE2">
          <w:rPr>
            <w:rPrChange w:id="337" w:author="Raymond Castellino" w:date="2015-11-06T19:07:00Z">
              <w:rPr>
                <w:vertAlign w:val="superscript"/>
              </w:rPr>
            </w:rPrChange>
          </w:rPr>
          <w:t>, RCST</w:t>
        </w:r>
      </w:ins>
      <w:del w:id="338" w:author="Raymond Castellino" w:date="2015-11-06T18:13:00Z">
        <w:r w:rsidRPr="00303FE2">
          <w:rPr>
            <w:rPrChange w:id="339" w:author="Raymond Castellino" w:date="2015-11-06T19:07:00Z">
              <w:rPr>
                <w:vertAlign w:val="superscript"/>
              </w:rPr>
            </w:rPrChange>
          </w:rPr>
          <w:delText>.</w:delText>
        </w:r>
      </w:del>
      <w:r w:rsidRPr="00303FE2">
        <w:rPr>
          <w:rPrChange w:id="340" w:author="Raymond Castellino" w:date="2015-11-06T19:07:00Z">
            <w:rPr>
              <w:vertAlign w:val="superscript"/>
            </w:rPr>
          </w:rPrChange>
        </w:rPr>
        <w:t xml:space="preserve">, </w:t>
      </w:r>
      <w:del w:id="341" w:author="Raymond Castellino" w:date="2015-11-06T19:03:00Z">
        <w:r w:rsidRPr="00303FE2">
          <w:rPr>
            <w:rPrChange w:id="342" w:author="Raymond Castellino" w:date="2015-11-06T19:07:00Z">
              <w:rPr>
                <w:vertAlign w:val="superscript"/>
              </w:rPr>
            </w:rPrChange>
          </w:rPr>
          <w:delText xml:space="preserve"> </w:delText>
        </w:r>
      </w:del>
      <w:r w:rsidRPr="00303FE2">
        <w:rPr>
          <w:rPrChange w:id="343" w:author="Raymond Castellino" w:date="2015-11-06T19:07:00Z">
            <w:rPr>
              <w:vertAlign w:val="superscript"/>
            </w:rPr>
          </w:rPrChange>
        </w:rPr>
        <w:t xml:space="preserve">and I have found the Inquiry Method that Russell employed </w:t>
      </w:r>
      <w:del w:id="344" w:author="Raymond Castellino" w:date="2015-11-06T18:13:00Z">
        <w:r w:rsidRPr="00303FE2">
          <w:rPr>
            <w:rPrChange w:id="345" w:author="Raymond Castellino" w:date="2015-11-06T19:07:00Z">
              <w:rPr>
                <w:vertAlign w:val="superscript"/>
              </w:rPr>
            </w:rPrChange>
          </w:rPr>
          <w:delText xml:space="preserve">so </w:delText>
        </w:r>
      </w:del>
      <w:ins w:id="346" w:author="Raymond Castellino" w:date="2015-11-06T18:13:00Z">
        <w:r w:rsidRPr="00303FE2">
          <w:rPr>
            <w:rPrChange w:id="347" w:author="Raymond Castellino" w:date="2015-11-06T19:07:00Z">
              <w:rPr>
                <w:vertAlign w:val="superscript"/>
              </w:rPr>
            </w:rPrChange>
          </w:rPr>
          <w:t xml:space="preserve">to be </w:t>
        </w:r>
      </w:ins>
      <w:r w:rsidRPr="00303FE2">
        <w:rPr>
          <w:rPrChange w:id="348" w:author="Raymond Castellino" w:date="2015-11-06T19:07:00Z">
            <w:rPr>
              <w:vertAlign w:val="superscript"/>
            </w:rPr>
          </w:rPrChange>
        </w:rPr>
        <w:t>simple and extremely valuable for work with couples, parents in all phases of preparing for partnering and raising children, to Womb Surround Process Workshops and in our teaching. This model has become a central feature of the work in our family research clinic, Building and Enhancing Bonding and Attachment (BEBA), in About Connections and in the Castellino Prenatal and Birth Training.</w:t>
      </w:r>
    </w:p>
    <w:p w:rsidR="00433C58" w:rsidRPr="00F56599" w:rsidRDefault="00433C58">
      <w:pPr>
        <w:pStyle w:val="BodyA"/>
      </w:pPr>
    </w:p>
    <w:p w:rsidR="00433C58" w:rsidRPr="00F56599" w:rsidRDefault="00303FE2">
      <w:pPr>
        <w:pStyle w:val="BodyA"/>
      </w:pPr>
      <w:r w:rsidRPr="00303FE2">
        <w:rPr>
          <w:rPrChange w:id="349" w:author="Raymond Castellino" w:date="2015-11-06T19:07:00Z">
            <w:rPr>
              <w:vertAlign w:val="superscript"/>
            </w:rPr>
          </w:rPrChange>
        </w:rPr>
        <w:t>Sharing a preliminary outline copy of this article with Anna Chitty in 2014, I learned that she follows similar structures and methods for an advanced training course for Somatic Oriented Therapists that she calls “</w:t>
      </w:r>
      <w:r w:rsidRPr="00303FE2">
        <w:rPr>
          <w:lang w:val="de-DE"/>
          <w:rPrChange w:id="350" w:author="Raymond Castellino" w:date="2015-11-06T19:07:00Z">
            <w:rPr>
              <w:vertAlign w:val="superscript"/>
              <w:lang w:val="de-DE"/>
            </w:rPr>
          </w:rPrChange>
        </w:rPr>
        <w:t>Verbal Skills.</w:t>
      </w:r>
      <w:r w:rsidRPr="00303FE2">
        <w:rPr>
          <w:rPrChange w:id="351" w:author="Raymond Castellino" w:date="2015-11-06T19:07:00Z">
            <w:rPr>
              <w:vertAlign w:val="superscript"/>
            </w:rPr>
          </w:rPrChange>
        </w:rPr>
        <w:t>” These methods are also a central feature for the Body Into Being training that Anna and I teach.</w:t>
      </w:r>
    </w:p>
    <w:p w:rsidR="00433C58" w:rsidRPr="00F56599" w:rsidRDefault="00433C58">
      <w:pPr>
        <w:pStyle w:val="BodyA"/>
      </w:pPr>
    </w:p>
    <w:p w:rsidR="00433C58" w:rsidRPr="00F56599" w:rsidRDefault="00303FE2">
      <w:pPr>
        <w:pStyle w:val="BodyA"/>
      </w:pPr>
      <w:r w:rsidRPr="00303FE2">
        <w:rPr>
          <w:rPrChange w:id="352" w:author="Raymond Castellino" w:date="2015-11-06T19:07:00Z">
            <w:rPr>
              <w:vertAlign w:val="superscript"/>
            </w:rPr>
          </w:rPrChange>
        </w:rPr>
        <w:t>As we practiced the inquiry process in our work</w:t>
      </w:r>
      <w:ins w:id="353" w:author="Raymond Castellino" w:date="2015-11-06T18:14:00Z">
        <w:r w:rsidRPr="00303FE2">
          <w:rPr>
            <w:rPrChange w:id="354" w:author="Raymond Castellino" w:date="2015-11-06T19:07:00Z">
              <w:rPr>
                <w:vertAlign w:val="superscript"/>
              </w:rPr>
            </w:rPrChange>
          </w:rPr>
          <w:t>,</w:t>
        </w:r>
      </w:ins>
      <w:r w:rsidRPr="00303FE2">
        <w:rPr>
          <w:rPrChange w:id="355" w:author="Raymond Castellino" w:date="2015-11-06T19:07:00Z">
            <w:rPr>
              <w:vertAlign w:val="superscript"/>
            </w:rPr>
          </w:rPrChange>
        </w:rPr>
        <w:t xml:space="preserve"> the method has developed in ways that we feel are complimentary to the forms that I originally learned</w:t>
      </w:r>
      <w:del w:id="356" w:author="Raymond Castellino" w:date="2015-11-06T18:14:00Z">
        <w:r w:rsidRPr="00303FE2">
          <w:rPr>
            <w:rPrChange w:id="357" w:author="Raymond Castellino" w:date="2015-11-06T19:07:00Z">
              <w:rPr>
                <w:vertAlign w:val="superscript"/>
              </w:rPr>
            </w:rPrChange>
          </w:rPr>
          <w:delText xml:space="preserve"> it</w:delText>
        </w:r>
      </w:del>
      <w:r w:rsidRPr="00303FE2">
        <w:rPr>
          <w:rPrChange w:id="358" w:author="Raymond Castellino" w:date="2015-11-06T19:07:00Z">
            <w:rPr>
              <w:vertAlign w:val="superscript"/>
            </w:rPr>
          </w:rPrChange>
        </w:rPr>
        <w:t xml:space="preserve"> from Henry Stein and Russell Sutter. </w:t>
      </w:r>
    </w:p>
    <w:p w:rsidR="00433C58" w:rsidRPr="00F56599" w:rsidRDefault="00433C58">
      <w:pPr>
        <w:pStyle w:val="BodyA"/>
        <w:numPr>
          <w:ins w:id="359" w:author="Raymond Castellino" w:date="2015-11-06T18:18:00Z"/>
        </w:numPr>
        <w:rPr>
          <w:ins w:id="360" w:author="Raymond Castellino" w:date="2015-11-06T18:18:00Z"/>
        </w:rPr>
      </w:pPr>
    </w:p>
    <w:p w:rsidR="00BC0890" w:rsidRPr="00F56599" w:rsidRDefault="00BC0890">
      <w:pPr>
        <w:pStyle w:val="BodyA"/>
      </w:pPr>
    </w:p>
    <w:p w:rsidR="00433C58" w:rsidRPr="00F56599" w:rsidRDefault="00303FE2">
      <w:pPr>
        <w:pStyle w:val="BodyA"/>
        <w:jc w:val="center"/>
        <w:rPr>
          <w:b/>
          <w:bCs/>
        </w:rPr>
      </w:pPr>
      <w:r w:rsidRPr="00303FE2">
        <w:rPr>
          <w:b/>
          <w:bCs/>
          <w:rPrChange w:id="361" w:author="Raymond Castellino" w:date="2015-11-06T19:07:00Z">
            <w:rPr>
              <w:b/>
              <w:bCs/>
              <w:vertAlign w:val="superscript"/>
            </w:rPr>
          </w:rPrChange>
        </w:rPr>
        <w:t>Primary Purposes, Means and Goals for Inquiry</w:t>
      </w:r>
    </w:p>
    <w:p w:rsidR="00433C58" w:rsidRPr="00F56599" w:rsidRDefault="00433C58">
      <w:pPr>
        <w:pStyle w:val="BodyA"/>
        <w:rPr>
          <w:b/>
          <w:bCs/>
        </w:rPr>
      </w:pPr>
    </w:p>
    <w:p w:rsidR="00433C58" w:rsidRPr="00F56599" w:rsidRDefault="00303FE2">
      <w:pPr>
        <w:pStyle w:val="BodyA"/>
      </w:pPr>
      <w:r w:rsidRPr="00303FE2">
        <w:rPr>
          <w:rPrChange w:id="362" w:author="Raymond Castellino" w:date="2015-11-06T19:07:00Z">
            <w:rPr>
              <w:vertAlign w:val="superscript"/>
            </w:rPr>
          </w:rPrChange>
        </w:rPr>
        <w:t xml:space="preserve">The </w:t>
      </w:r>
      <w:r w:rsidRPr="00303FE2">
        <w:rPr>
          <w:b/>
          <w:bCs/>
          <w:rPrChange w:id="363" w:author="Raymond Castellino" w:date="2015-11-06T19:07:00Z">
            <w:rPr>
              <w:b/>
              <w:bCs/>
              <w:vertAlign w:val="superscript"/>
            </w:rPr>
          </w:rPrChange>
        </w:rPr>
        <w:t>purposes</w:t>
      </w:r>
      <w:r w:rsidRPr="00303FE2">
        <w:rPr>
          <w:rPrChange w:id="364" w:author="Raymond Castellino" w:date="2015-11-06T19:07:00Z">
            <w:rPr>
              <w:vertAlign w:val="superscript"/>
            </w:rPr>
          </w:rPrChange>
        </w:rPr>
        <w:t xml:space="preserve"> of an inquiry are to support the speaker to deepen into </w:t>
      </w:r>
      <w:del w:id="365" w:author="Raymond Castellino" w:date="2015-11-06T18:14:00Z">
        <w:r w:rsidRPr="00303FE2">
          <w:rPr>
            <w:rPrChange w:id="366" w:author="Raymond Castellino" w:date="2015-11-06T19:07:00Z">
              <w:rPr>
                <w:vertAlign w:val="superscript"/>
              </w:rPr>
            </w:rPrChange>
          </w:rPr>
          <w:delText>one</w:delText>
        </w:r>
        <w:r w:rsidRPr="00303FE2">
          <w:rPr>
            <w:lang w:val="fr-FR"/>
            <w:rPrChange w:id="367" w:author="Raymond Castellino" w:date="2015-11-06T19:07:00Z">
              <w:rPr>
                <w:vertAlign w:val="superscript"/>
                <w:lang w:val="fr-FR"/>
              </w:rPr>
            </w:rPrChange>
          </w:rPr>
          <w:delText>’</w:delText>
        </w:r>
        <w:r w:rsidRPr="00303FE2">
          <w:rPr>
            <w:rPrChange w:id="368" w:author="Raymond Castellino" w:date="2015-11-06T19:07:00Z">
              <w:rPr>
                <w:vertAlign w:val="superscript"/>
              </w:rPr>
            </w:rPrChange>
          </w:rPr>
          <w:delText xml:space="preserve">s </w:delText>
        </w:r>
      </w:del>
      <w:ins w:id="369" w:author="Raymond Castellino" w:date="2015-11-06T18:14:00Z">
        <w:r w:rsidRPr="00303FE2">
          <w:rPr>
            <w:rPrChange w:id="370" w:author="Raymond Castellino" w:date="2015-11-06T19:07:00Z">
              <w:rPr>
                <w:vertAlign w:val="superscript"/>
              </w:rPr>
            </w:rPrChange>
          </w:rPr>
          <w:t xml:space="preserve">his </w:t>
        </w:r>
      </w:ins>
      <w:r w:rsidRPr="00303FE2">
        <w:rPr>
          <w:rPrChange w:id="371" w:author="Raymond Castellino" w:date="2015-11-06T19:07:00Z">
            <w:rPr>
              <w:vertAlign w:val="superscript"/>
            </w:rPr>
          </w:rPrChange>
        </w:rPr>
        <w:t xml:space="preserve">own being, to discover into the depth of </w:t>
      </w:r>
      <w:del w:id="372" w:author="Raymond Castellino" w:date="2015-11-06T18:15:00Z">
        <w:r w:rsidRPr="00303FE2">
          <w:rPr>
            <w:rPrChange w:id="373" w:author="Raymond Castellino" w:date="2015-11-06T19:07:00Z">
              <w:rPr>
                <w:vertAlign w:val="superscript"/>
              </w:rPr>
            </w:rPrChange>
          </w:rPr>
          <w:delText xml:space="preserve">themselves </w:delText>
        </w:r>
      </w:del>
      <w:ins w:id="374" w:author="Raymond Castellino" w:date="2015-11-06T18:15:00Z">
        <w:r w:rsidRPr="00303FE2">
          <w:rPr>
            <w:rPrChange w:id="375" w:author="Raymond Castellino" w:date="2015-11-06T19:07:00Z">
              <w:rPr>
                <w:vertAlign w:val="superscript"/>
              </w:rPr>
            </w:rPrChange>
          </w:rPr>
          <w:t xml:space="preserve">himself </w:t>
        </w:r>
      </w:ins>
      <w:r w:rsidRPr="00303FE2">
        <w:rPr>
          <w:rPrChange w:id="376" w:author="Raymond Castellino" w:date="2015-11-06T19:07:00Z">
            <w:rPr>
              <w:vertAlign w:val="superscript"/>
            </w:rPr>
          </w:rPrChange>
        </w:rPr>
        <w:t>and the truths of his</w:t>
      </w:r>
      <w:del w:id="377" w:author="Raymond Castellino" w:date="2015-11-06T18:15:00Z">
        <w:r w:rsidRPr="00303FE2">
          <w:rPr>
            <w:rPrChange w:id="378" w:author="Raymond Castellino" w:date="2015-11-06T19:07:00Z">
              <w:rPr>
                <w:vertAlign w:val="superscript"/>
              </w:rPr>
            </w:rPrChange>
          </w:rPr>
          <w:delText>/her</w:delText>
        </w:r>
      </w:del>
      <w:r w:rsidRPr="00303FE2">
        <w:rPr>
          <w:rPrChange w:id="379" w:author="Raymond Castellino" w:date="2015-11-06T19:07:00Z">
            <w:rPr>
              <w:vertAlign w:val="superscript"/>
            </w:rPr>
          </w:rPrChange>
        </w:rPr>
        <w:t xml:space="preserve"> being; And, to support the parties of the inquiry to deepen into their connection and increase mutual support and cooperation between them.</w:t>
      </w:r>
    </w:p>
    <w:p w:rsidR="00433C58" w:rsidRPr="00F56599" w:rsidRDefault="00433C58">
      <w:pPr>
        <w:pStyle w:val="BodyA"/>
      </w:pPr>
    </w:p>
    <w:p w:rsidR="00433C58" w:rsidRPr="00F56599" w:rsidRDefault="00303FE2">
      <w:pPr>
        <w:pStyle w:val="BodyA"/>
      </w:pPr>
      <w:r w:rsidRPr="00303FE2">
        <w:rPr>
          <w:rPrChange w:id="380" w:author="Raymond Castellino" w:date="2015-11-06T19:07:00Z">
            <w:rPr>
              <w:vertAlign w:val="superscript"/>
            </w:rPr>
          </w:rPrChange>
        </w:rPr>
        <w:t xml:space="preserve">The primary </w:t>
      </w:r>
      <w:r w:rsidRPr="00303FE2">
        <w:rPr>
          <w:b/>
          <w:bCs/>
          <w:rPrChange w:id="381" w:author="Raymond Castellino" w:date="2015-11-06T19:07:00Z">
            <w:rPr>
              <w:b/>
              <w:bCs/>
              <w:vertAlign w:val="superscript"/>
            </w:rPr>
          </w:rPrChange>
        </w:rPr>
        <w:t xml:space="preserve">means </w:t>
      </w:r>
      <w:r w:rsidRPr="00303FE2">
        <w:rPr>
          <w:rPrChange w:id="382" w:author="Raymond Castellino" w:date="2015-11-06T19:07:00Z">
            <w:rPr>
              <w:vertAlign w:val="superscript"/>
            </w:rPr>
          </w:rPrChange>
        </w:rPr>
        <w:t>for inquiry as we practice it, is listening with an intention to really hear what the speaker is sharing with empathy, the absence of judgment and a sense of open possibility</w:t>
      </w:r>
      <w:ins w:id="383" w:author="Raymond Castellino" w:date="2015-11-06T18:15:00Z">
        <w:r w:rsidRPr="00303FE2">
          <w:rPr>
            <w:rPrChange w:id="384" w:author="Raymond Castellino" w:date="2015-11-06T19:07:00Z">
              <w:rPr>
                <w:vertAlign w:val="superscript"/>
              </w:rPr>
            </w:rPrChange>
          </w:rPr>
          <w:t>. This is done</w:t>
        </w:r>
      </w:ins>
      <w:r w:rsidRPr="00303FE2">
        <w:rPr>
          <w:rPrChange w:id="385" w:author="Raymond Castellino" w:date="2015-11-06T19:07:00Z">
            <w:rPr>
              <w:vertAlign w:val="superscript"/>
            </w:rPr>
          </w:rPrChange>
        </w:rPr>
        <w:t xml:space="preserve"> by repeating key words and phrases, and </w:t>
      </w:r>
      <w:ins w:id="386" w:author="Raymond Castellino" w:date="2015-11-06T18:16:00Z">
        <w:r w:rsidRPr="00303FE2">
          <w:rPr>
            <w:rPrChange w:id="387" w:author="Raymond Castellino" w:date="2015-11-06T19:07:00Z">
              <w:rPr>
                <w:vertAlign w:val="superscript"/>
              </w:rPr>
            </w:rPrChange>
          </w:rPr>
          <w:t xml:space="preserve">/ </w:t>
        </w:r>
      </w:ins>
      <w:r w:rsidRPr="00303FE2">
        <w:rPr>
          <w:rPrChange w:id="388" w:author="Raymond Castellino" w:date="2015-11-06T19:07:00Z">
            <w:rPr>
              <w:vertAlign w:val="superscript"/>
            </w:rPr>
          </w:rPrChange>
        </w:rPr>
        <w:t>or repeating word for word, verbatim, what the speaker is saying in a tempo or rhythm that allows for an opening sense of settling and spreading in the energy of the conversation.</w:t>
      </w:r>
    </w:p>
    <w:p w:rsidR="00433C58" w:rsidRPr="00F56599" w:rsidRDefault="00433C58">
      <w:pPr>
        <w:pStyle w:val="BodyA"/>
      </w:pPr>
    </w:p>
    <w:p w:rsidR="00433C58" w:rsidRPr="00F56599" w:rsidDel="005F2136" w:rsidRDefault="00303FE2">
      <w:pPr>
        <w:pStyle w:val="BodyA"/>
        <w:rPr>
          <w:del w:id="389" w:author="Raymond Castellino" w:date="2015-11-06T19:17:00Z"/>
        </w:rPr>
      </w:pPr>
      <w:r w:rsidRPr="00303FE2">
        <w:rPr>
          <w:rPrChange w:id="390" w:author="Raymond Castellino" w:date="2015-11-06T19:07:00Z">
            <w:rPr>
              <w:vertAlign w:val="superscript"/>
            </w:rPr>
          </w:rPrChange>
        </w:rPr>
        <w:t xml:space="preserve">The </w:t>
      </w:r>
      <w:r w:rsidRPr="00303FE2">
        <w:rPr>
          <w:b/>
          <w:bCs/>
          <w:lang w:val="nl-NL"/>
          <w:rPrChange w:id="391" w:author="Raymond Castellino" w:date="2015-11-06T19:07:00Z">
            <w:rPr>
              <w:b/>
              <w:bCs/>
              <w:vertAlign w:val="superscript"/>
              <w:lang w:val="nl-NL"/>
            </w:rPr>
          </w:rPrChange>
        </w:rPr>
        <w:t>goals</w:t>
      </w:r>
      <w:r w:rsidRPr="00303FE2">
        <w:rPr>
          <w:rPrChange w:id="392" w:author="Raymond Castellino" w:date="2015-11-06T19:07:00Z">
            <w:rPr>
              <w:vertAlign w:val="superscript"/>
            </w:rPr>
          </w:rPrChange>
        </w:rPr>
        <w:t xml:space="preserve"> of inquiry are to promote heartfelt connection between the listener or listeners and the speaker, clarity in communication and a sense of coherence with</w:t>
      </w:r>
      <w:del w:id="393" w:author="Raymond Castellino" w:date="2015-11-06T18:16:00Z">
        <w:r w:rsidRPr="00303FE2">
          <w:rPr>
            <w:rPrChange w:id="394" w:author="Raymond Castellino" w:date="2015-11-06T19:07:00Z">
              <w:rPr>
                <w:vertAlign w:val="superscript"/>
              </w:rPr>
            </w:rPrChange>
          </w:rPr>
          <w:delText xml:space="preserve"> </w:delText>
        </w:r>
      </w:del>
      <w:r w:rsidRPr="00303FE2">
        <w:rPr>
          <w:rPrChange w:id="395" w:author="Raymond Castellino" w:date="2015-11-06T19:07:00Z">
            <w:rPr>
              <w:vertAlign w:val="superscript"/>
            </w:rPr>
          </w:rPrChange>
        </w:rPr>
        <w:t>in the self, individuals and the relationship.</w:t>
      </w:r>
    </w:p>
    <w:p w:rsidR="00433C58" w:rsidRPr="00F56599" w:rsidRDefault="00433C58">
      <w:pPr>
        <w:pStyle w:val="BodyA"/>
        <w:rPr>
          <w:ins w:id="396" w:author="Raymond Castellino" w:date="2015-11-06T18:18:00Z"/>
        </w:rPr>
      </w:pPr>
    </w:p>
    <w:p w:rsidR="00BC0890" w:rsidRPr="00F56599" w:rsidRDefault="00BC0890">
      <w:pPr>
        <w:pStyle w:val="BodyA"/>
      </w:pPr>
    </w:p>
    <w:p w:rsidR="00433C58" w:rsidRPr="00F56599" w:rsidRDefault="00303FE2">
      <w:pPr>
        <w:pStyle w:val="BodyA"/>
        <w:jc w:val="center"/>
        <w:rPr>
          <w:position w:val="4"/>
        </w:rPr>
      </w:pPr>
      <w:r w:rsidRPr="00303FE2">
        <w:rPr>
          <w:b/>
          <w:bCs/>
          <w:position w:val="4"/>
          <w:rPrChange w:id="397" w:author="Raymond Castellino" w:date="2015-11-06T19:07:00Z">
            <w:rPr>
              <w:rFonts w:ascii="Times New Roman"/>
              <w:b/>
              <w:bCs/>
              <w:position w:val="4"/>
              <w:vertAlign w:val="superscript"/>
            </w:rPr>
          </w:rPrChange>
        </w:rPr>
        <w:t>Listening Forms Introduction</w:t>
      </w:r>
    </w:p>
    <w:p w:rsidR="00433C58" w:rsidRPr="00F56599" w:rsidRDefault="00433C58">
      <w:pPr>
        <w:pStyle w:val="BodyA"/>
        <w:rPr>
          <w:position w:val="4"/>
        </w:rPr>
      </w:pPr>
    </w:p>
    <w:p w:rsidR="00433C58" w:rsidRPr="00F56599" w:rsidRDefault="00303FE2">
      <w:pPr>
        <w:pStyle w:val="BodyA"/>
      </w:pPr>
      <w:r w:rsidRPr="00303FE2">
        <w:rPr>
          <w:rPrChange w:id="398" w:author="Raymond Castellino" w:date="2015-11-06T19:07:00Z">
            <w:rPr>
              <w:vertAlign w:val="superscript"/>
            </w:rPr>
          </w:rPrChange>
        </w:rPr>
        <w:t>The listening forms are a progression of listening methods that strengthen the listener</w:t>
      </w:r>
      <w:r w:rsidRPr="00303FE2">
        <w:rPr>
          <w:lang w:val="fr-FR"/>
          <w:rPrChange w:id="399" w:author="Raymond Castellino" w:date="2015-11-06T19:07:00Z">
            <w:rPr>
              <w:vertAlign w:val="superscript"/>
              <w:lang w:val="fr-FR"/>
            </w:rPr>
          </w:rPrChange>
        </w:rPr>
        <w:t xml:space="preserve">’s reception </w:t>
      </w:r>
      <w:r w:rsidRPr="00303FE2">
        <w:rPr>
          <w:rPrChange w:id="400" w:author="Raymond Castellino" w:date="2015-11-06T19:07:00Z">
            <w:rPr>
              <w:vertAlign w:val="superscript"/>
            </w:rPr>
          </w:rPrChange>
        </w:rPr>
        <w:t xml:space="preserve">and recognition </w:t>
      </w:r>
      <w:r w:rsidRPr="00303FE2">
        <w:rPr>
          <w:lang w:val="sv-SE"/>
          <w:rPrChange w:id="401" w:author="Raymond Castellino" w:date="2015-11-06T19:07:00Z">
            <w:rPr>
              <w:vertAlign w:val="superscript"/>
              <w:lang w:val="sv-SE"/>
            </w:rPr>
          </w:rPrChange>
        </w:rPr>
        <w:t xml:space="preserve">skills. </w:t>
      </w:r>
      <w:r w:rsidRPr="00303FE2">
        <w:rPr>
          <w:rPrChange w:id="402" w:author="Raymond Castellino" w:date="2015-11-06T19:07:00Z">
            <w:rPr>
              <w:vertAlign w:val="superscript"/>
            </w:rPr>
          </w:rPrChange>
        </w:rPr>
        <w:t xml:space="preserve">The listening forms provide the speaker </w:t>
      </w:r>
      <w:ins w:id="403" w:author="Raymond Castellino" w:date="2015-11-06T18:17:00Z">
        <w:r w:rsidRPr="00303FE2">
          <w:rPr>
            <w:rPrChange w:id="404" w:author="Raymond Castellino" w:date="2015-11-06T19:07:00Z">
              <w:rPr>
                <w:vertAlign w:val="superscript"/>
              </w:rPr>
            </w:rPrChange>
          </w:rPr>
          <w:t xml:space="preserve">with </w:t>
        </w:r>
      </w:ins>
      <w:r w:rsidRPr="00303FE2">
        <w:rPr>
          <w:rPrChange w:id="405" w:author="Raymond Castellino" w:date="2015-11-06T19:07:00Z">
            <w:rPr>
              <w:vertAlign w:val="superscript"/>
            </w:rPr>
          </w:rPrChange>
        </w:rPr>
        <w:t xml:space="preserve">the opportunity to feel seen and heard. (These forms became clear to me through collaboration with Anna Chitty and in conversation with Charlotte Janus). </w:t>
      </w:r>
    </w:p>
    <w:p w:rsidR="00433C58" w:rsidRPr="00F56599" w:rsidRDefault="00433C58">
      <w:pPr>
        <w:pStyle w:val="BodyA"/>
      </w:pPr>
    </w:p>
    <w:p w:rsidR="00433C58" w:rsidRPr="00F56599" w:rsidRDefault="00303FE2">
      <w:pPr>
        <w:pStyle w:val="BodyA"/>
      </w:pPr>
      <w:r w:rsidRPr="00303FE2">
        <w:rPr>
          <w:rPrChange w:id="406" w:author="Raymond Castellino" w:date="2015-11-06T19:07:00Z">
            <w:rPr>
              <w:vertAlign w:val="superscript"/>
            </w:rPr>
          </w:rPrChange>
        </w:rPr>
        <w:t>Each form can be applied individually by itself</w:t>
      </w:r>
      <w:del w:id="407" w:author="Raymond Castellino" w:date="2015-11-06T18:18:00Z">
        <w:r w:rsidRPr="00303FE2">
          <w:rPr>
            <w:rPrChange w:id="408" w:author="Raymond Castellino" w:date="2015-11-06T19:07:00Z">
              <w:rPr>
                <w:vertAlign w:val="superscript"/>
              </w:rPr>
            </w:rPrChange>
          </w:rPr>
          <w:delText>,</w:delText>
        </w:r>
      </w:del>
      <w:r w:rsidRPr="00303FE2">
        <w:rPr>
          <w:rPrChange w:id="409" w:author="Raymond Castellino" w:date="2015-11-06T19:07:00Z">
            <w:rPr>
              <w:vertAlign w:val="superscript"/>
            </w:rPr>
          </w:rPrChange>
        </w:rPr>
        <w:t xml:space="preserve"> or they may be combined as the situation and moment call for. If you are new to this way of listening, we initially suggest that you practice each of the first these forms individually. As you practice</w:t>
      </w:r>
      <w:ins w:id="410" w:author="Raymond Castellino" w:date="2015-11-06T18:18:00Z">
        <w:r w:rsidRPr="00303FE2">
          <w:rPr>
            <w:rPrChange w:id="411" w:author="Raymond Castellino" w:date="2015-11-06T19:07:00Z">
              <w:rPr>
                <w:vertAlign w:val="superscript"/>
              </w:rPr>
            </w:rPrChange>
          </w:rPr>
          <w:t>,</w:t>
        </w:r>
      </w:ins>
      <w:r w:rsidRPr="00303FE2">
        <w:rPr>
          <w:rPrChange w:id="412" w:author="Raymond Castellino" w:date="2015-11-06T19:07:00Z">
            <w:rPr>
              <w:vertAlign w:val="superscript"/>
            </w:rPr>
          </w:rPrChange>
        </w:rPr>
        <w:t xml:space="preserve"> you will eventually be able to combine the forms and apply them in ways that spontaneously fit the needs of many situations.</w:t>
      </w:r>
    </w:p>
    <w:p w:rsidR="00433C58" w:rsidRPr="00F56599" w:rsidRDefault="00433C58">
      <w:pPr>
        <w:pStyle w:val="BodyA"/>
      </w:pPr>
    </w:p>
    <w:p w:rsidR="00433C58" w:rsidRPr="00F56599" w:rsidRDefault="00303FE2">
      <w:pPr>
        <w:pStyle w:val="BodyA"/>
      </w:pPr>
      <w:r w:rsidRPr="00303FE2">
        <w:rPr>
          <w:rPrChange w:id="413" w:author="Raymond Castellino" w:date="2015-11-06T19:07:00Z">
            <w:rPr>
              <w:vertAlign w:val="superscript"/>
            </w:rPr>
          </w:rPrChange>
        </w:rPr>
        <w:t>The listening forms are:</w:t>
      </w:r>
    </w:p>
    <w:p w:rsidR="00433C58" w:rsidRPr="00F56599" w:rsidRDefault="00303FE2" w:rsidP="005C3BA7">
      <w:pPr>
        <w:pStyle w:val="ListParagraph"/>
        <w:numPr>
          <w:ilvl w:val="0"/>
          <w:numId w:val="1"/>
          <w:numberingChange w:id="414" w:author="Raymond Castellino" w:date="2015-11-06T19:01:00Z" w:original="•"/>
        </w:numPr>
        <w:tabs>
          <w:tab w:val="num" w:pos="720"/>
        </w:tabs>
        <w:ind w:hanging="360"/>
      </w:pPr>
      <w:r w:rsidRPr="00303FE2">
        <w:rPr>
          <w:rPrChange w:id="415" w:author="Raymond Castellino" w:date="2015-11-06T19:07:00Z">
            <w:rPr>
              <w:rFonts w:ascii="Times New Roman"/>
              <w:vertAlign w:val="superscript"/>
            </w:rPr>
          </w:rPrChange>
        </w:rPr>
        <w:t>Simple listening with presence.</w:t>
      </w:r>
    </w:p>
    <w:p w:rsidR="00433C58" w:rsidRPr="00F56599" w:rsidRDefault="00303FE2" w:rsidP="005C3BA7">
      <w:pPr>
        <w:pStyle w:val="ListParagraph"/>
        <w:numPr>
          <w:ilvl w:val="0"/>
          <w:numId w:val="2"/>
          <w:numberingChange w:id="416" w:author="Raymond Castellino" w:date="2015-11-06T19:01:00Z" w:original="•"/>
        </w:numPr>
        <w:tabs>
          <w:tab w:val="num" w:pos="720"/>
        </w:tabs>
        <w:ind w:hanging="360"/>
      </w:pPr>
      <w:r w:rsidRPr="00303FE2">
        <w:rPr>
          <w:rPrChange w:id="417" w:author="Raymond Castellino" w:date="2015-11-06T19:07:00Z">
            <w:rPr>
              <w:rFonts w:ascii="Times New Roman"/>
              <w:vertAlign w:val="superscript"/>
            </w:rPr>
          </w:rPrChange>
        </w:rPr>
        <w:t>Listening with the reflection of single words or phrases.</w:t>
      </w:r>
    </w:p>
    <w:p w:rsidR="00433C58" w:rsidRPr="00F56599" w:rsidRDefault="00303FE2" w:rsidP="005C3BA7">
      <w:pPr>
        <w:pStyle w:val="ListParagraph"/>
        <w:numPr>
          <w:ilvl w:val="0"/>
          <w:numId w:val="3"/>
          <w:numberingChange w:id="418" w:author="Raymond Castellino" w:date="2015-11-06T19:01:00Z" w:original="•"/>
        </w:numPr>
        <w:tabs>
          <w:tab w:val="num" w:pos="720"/>
        </w:tabs>
        <w:ind w:hanging="360"/>
      </w:pPr>
      <w:r w:rsidRPr="00303FE2">
        <w:rPr>
          <w:rPrChange w:id="419" w:author="Raymond Castellino" w:date="2015-11-06T19:07:00Z">
            <w:rPr>
              <w:rFonts w:ascii="Times New Roman"/>
              <w:vertAlign w:val="superscript"/>
            </w:rPr>
          </w:rPrChange>
        </w:rPr>
        <w:t>Listening and repeating verbatim every phrase that is spoken.</w:t>
      </w:r>
    </w:p>
    <w:p w:rsidR="00433C58" w:rsidRPr="00F56599" w:rsidRDefault="00303FE2" w:rsidP="005C3BA7">
      <w:pPr>
        <w:pStyle w:val="ListParagraph"/>
        <w:numPr>
          <w:ilvl w:val="0"/>
          <w:numId w:val="4"/>
          <w:numberingChange w:id="420" w:author="Raymond Castellino" w:date="2015-11-06T19:01:00Z" w:original="•"/>
        </w:numPr>
        <w:tabs>
          <w:tab w:val="num" w:pos="720"/>
        </w:tabs>
        <w:ind w:hanging="360"/>
      </w:pPr>
      <w:r w:rsidRPr="00303FE2">
        <w:rPr>
          <w:rPrChange w:id="421" w:author="Raymond Castellino" w:date="2015-11-06T19:07:00Z">
            <w:rPr>
              <w:rFonts w:ascii="Times New Roman"/>
              <w:vertAlign w:val="superscript"/>
            </w:rPr>
          </w:rPrChange>
        </w:rPr>
        <w:t>Combining the three forms above and asking key questions that support deepening.</w:t>
      </w:r>
    </w:p>
    <w:p w:rsidR="00433C58" w:rsidRPr="00F56599" w:rsidRDefault="00433C58">
      <w:pPr>
        <w:pStyle w:val="BodyA"/>
      </w:pPr>
    </w:p>
    <w:p w:rsidR="00433C58" w:rsidRPr="00F56599" w:rsidRDefault="00303FE2">
      <w:pPr>
        <w:pStyle w:val="BodyA"/>
        <w:rPr>
          <w:ins w:id="422" w:author="Raymond Castellino" w:date="2015-11-06T18:17:00Z"/>
        </w:rPr>
      </w:pPr>
      <w:r w:rsidRPr="00303FE2">
        <w:rPr>
          <w:rPrChange w:id="423" w:author="Raymond Castellino" w:date="2015-11-06T19:07:00Z">
            <w:rPr>
              <w:vertAlign w:val="superscript"/>
            </w:rPr>
          </w:rPrChange>
        </w:rPr>
        <w:t>Discussion of these four listening forms will follow later in this article after the Basic Inquiry Structure is presented.</w:t>
      </w:r>
    </w:p>
    <w:p w:rsidR="00EB4A4A" w:rsidRPr="00F56599" w:rsidRDefault="00EB4A4A">
      <w:pPr>
        <w:pStyle w:val="BodyA"/>
        <w:numPr>
          <w:ins w:id="424" w:author="Raymond Castellino" w:date="2015-11-06T18:18:00Z"/>
        </w:numPr>
        <w:rPr>
          <w:ins w:id="425" w:author="Raymond Castellino" w:date="2015-11-06T18:18:00Z"/>
        </w:rPr>
      </w:pPr>
    </w:p>
    <w:p w:rsidR="00BC0890" w:rsidRPr="00F56599" w:rsidRDefault="00BC0890">
      <w:pPr>
        <w:pStyle w:val="BodyA"/>
        <w:numPr>
          <w:ins w:id="426" w:author="Raymond Castellino" w:date="2015-11-06T18:17:00Z"/>
        </w:numPr>
      </w:pPr>
    </w:p>
    <w:p w:rsidR="00433C58" w:rsidRPr="00F56599" w:rsidRDefault="00303FE2">
      <w:pPr>
        <w:pStyle w:val="BodyA"/>
        <w:jc w:val="center"/>
        <w:rPr>
          <w:b/>
          <w:bCs/>
        </w:rPr>
      </w:pPr>
      <w:r w:rsidRPr="00303FE2">
        <w:rPr>
          <w:b/>
          <w:bCs/>
          <w:rPrChange w:id="427" w:author="Raymond Castellino" w:date="2015-11-06T19:07:00Z">
            <w:rPr>
              <w:rFonts w:ascii="Times New Roman"/>
              <w:b/>
              <w:bCs/>
              <w:vertAlign w:val="superscript"/>
            </w:rPr>
          </w:rPrChange>
        </w:rPr>
        <w:t>Three Roles</w:t>
      </w:r>
    </w:p>
    <w:p w:rsidR="00433C58" w:rsidRPr="00F56599" w:rsidRDefault="00433C58">
      <w:pPr>
        <w:pStyle w:val="BodyA"/>
        <w:rPr>
          <w:b/>
          <w:bCs/>
        </w:rPr>
      </w:pPr>
    </w:p>
    <w:p w:rsidR="00433C58" w:rsidRPr="00F56599" w:rsidRDefault="00303FE2">
      <w:pPr>
        <w:pStyle w:val="BodyA"/>
      </w:pPr>
      <w:r w:rsidRPr="00303FE2">
        <w:rPr>
          <w:rPrChange w:id="428" w:author="Raymond Castellino" w:date="2015-11-06T19:07:00Z">
            <w:rPr>
              <w:vertAlign w:val="superscript"/>
            </w:rPr>
          </w:rPrChange>
        </w:rPr>
        <w:t>The Inquiry Method is designed for two people who are engaged in a challenging conversation or who simply want to deepen in their connection. You do not need to be in conflict to use this method. However, if a challenge in communication arises</w:t>
      </w:r>
      <w:ins w:id="429" w:author="Raymond Castellino" w:date="2015-11-06T18:19:00Z">
        <w:r w:rsidRPr="00303FE2">
          <w:rPr>
            <w:rPrChange w:id="430" w:author="Raymond Castellino" w:date="2015-11-06T19:07:00Z">
              <w:rPr>
                <w:vertAlign w:val="superscript"/>
              </w:rPr>
            </w:rPrChange>
          </w:rPr>
          <w:t>,</w:t>
        </w:r>
      </w:ins>
      <w:r w:rsidRPr="00303FE2">
        <w:rPr>
          <w:rPrChange w:id="431" w:author="Raymond Castellino" w:date="2015-11-06T19:07:00Z">
            <w:rPr>
              <w:vertAlign w:val="superscript"/>
            </w:rPr>
          </w:rPrChange>
        </w:rPr>
        <w:t xml:space="preserve"> shifting to the Inquiry Form can be of significant help. </w:t>
      </w:r>
    </w:p>
    <w:p w:rsidR="00433C58" w:rsidRPr="00F56599" w:rsidRDefault="00433C58">
      <w:pPr>
        <w:pStyle w:val="BodyA"/>
      </w:pPr>
    </w:p>
    <w:p w:rsidR="00433C58" w:rsidRPr="00F56599" w:rsidRDefault="00303FE2">
      <w:pPr>
        <w:pStyle w:val="BodyA"/>
      </w:pPr>
      <w:r w:rsidRPr="00303FE2">
        <w:rPr>
          <w:rPrChange w:id="432" w:author="Raymond Castellino" w:date="2015-11-06T19:07:00Z">
            <w:rPr>
              <w:vertAlign w:val="superscript"/>
            </w:rPr>
          </w:rPrChange>
        </w:rPr>
        <w:t xml:space="preserve">There are often three people involved: </w:t>
      </w:r>
    </w:p>
    <w:p w:rsidR="00433C58" w:rsidRPr="00F56599" w:rsidRDefault="00303FE2">
      <w:pPr>
        <w:pStyle w:val="BodyA"/>
        <w:ind w:left="720"/>
        <w:rPr>
          <w:lang w:val="es-ES_tradnl"/>
        </w:rPr>
      </w:pPr>
      <w:r w:rsidRPr="00303FE2">
        <w:rPr>
          <w:lang w:val="es-ES_tradnl"/>
          <w:rPrChange w:id="433" w:author="Raymond Castellino" w:date="2015-11-06T19:07:00Z">
            <w:rPr>
              <w:rFonts w:ascii="Times New Roman"/>
              <w:vertAlign w:val="superscript"/>
              <w:lang w:val="es-ES_tradnl"/>
            </w:rPr>
          </w:rPrChange>
        </w:rPr>
        <w:t xml:space="preserve">1. A listener; </w:t>
      </w:r>
    </w:p>
    <w:p w:rsidR="00433C58" w:rsidRPr="00F56599" w:rsidRDefault="00303FE2">
      <w:pPr>
        <w:pStyle w:val="BodyA"/>
        <w:ind w:left="720"/>
      </w:pPr>
      <w:r w:rsidRPr="00303FE2">
        <w:rPr>
          <w:rPrChange w:id="434" w:author="Raymond Castellino" w:date="2015-11-06T19:07:00Z">
            <w:rPr>
              <w:rFonts w:ascii="Times New Roman"/>
              <w:vertAlign w:val="superscript"/>
            </w:rPr>
          </w:rPrChange>
        </w:rPr>
        <w:t xml:space="preserve">2. </w:t>
      </w:r>
      <w:del w:id="435" w:author="Raymond Castellino" w:date="2015-11-06T19:03:00Z">
        <w:r w:rsidRPr="00303FE2">
          <w:rPr>
            <w:rPrChange w:id="436" w:author="Raymond Castellino" w:date="2015-11-06T19:07:00Z">
              <w:rPr>
                <w:rFonts w:ascii="Times New Roman"/>
                <w:vertAlign w:val="superscript"/>
              </w:rPr>
            </w:rPrChange>
          </w:rPr>
          <w:delText xml:space="preserve">The </w:delText>
        </w:r>
      </w:del>
      <w:ins w:id="437" w:author="Raymond Castellino" w:date="2015-11-06T19:03:00Z">
        <w:r w:rsidRPr="00303FE2">
          <w:rPr>
            <w:rPrChange w:id="438" w:author="Raymond Castellino" w:date="2015-11-06T19:07:00Z">
              <w:rPr>
                <w:rFonts w:ascii="Times New Roman"/>
                <w:vertAlign w:val="superscript"/>
              </w:rPr>
            </w:rPrChange>
          </w:rPr>
          <w:t xml:space="preserve">A </w:t>
        </w:r>
      </w:ins>
      <w:r w:rsidRPr="00303FE2">
        <w:rPr>
          <w:rPrChange w:id="439" w:author="Raymond Castellino" w:date="2015-11-06T19:07:00Z">
            <w:rPr>
              <w:rFonts w:ascii="Times New Roman"/>
              <w:vertAlign w:val="superscript"/>
            </w:rPr>
          </w:rPrChange>
        </w:rPr>
        <w:t xml:space="preserve">speaker. This is the person for </w:t>
      </w:r>
      <w:del w:id="440" w:author="Raymond Castellino" w:date="2015-11-06T18:20:00Z">
        <w:r w:rsidRPr="00303FE2">
          <w:rPr>
            <w:rPrChange w:id="441" w:author="Raymond Castellino" w:date="2015-11-06T19:07:00Z">
              <w:rPr>
                <w:rFonts w:ascii="Times New Roman"/>
                <w:vertAlign w:val="superscript"/>
              </w:rPr>
            </w:rPrChange>
          </w:rPr>
          <w:delText xml:space="preserve">whom the inquiry is on or </w:delText>
        </w:r>
      </w:del>
      <w:r w:rsidRPr="00303FE2">
        <w:rPr>
          <w:rPrChange w:id="442" w:author="Raymond Castellino" w:date="2015-11-06T19:07:00Z">
            <w:rPr>
              <w:rFonts w:ascii="Times New Roman"/>
              <w:vertAlign w:val="superscript"/>
            </w:rPr>
          </w:rPrChange>
        </w:rPr>
        <w:t xml:space="preserve">who receives the inquiry; </w:t>
      </w:r>
    </w:p>
    <w:p w:rsidR="00433C58" w:rsidRPr="00F56599" w:rsidRDefault="00303FE2">
      <w:pPr>
        <w:pStyle w:val="BodyA"/>
        <w:ind w:left="720"/>
      </w:pPr>
      <w:r w:rsidRPr="00303FE2">
        <w:rPr>
          <w:rPrChange w:id="443" w:author="Raymond Castellino" w:date="2015-11-06T19:07:00Z">
            <w:rPr>
              <w:rFonts w:ascii="Times New Roman"/>
              <w:vertAlign w:val="superscript"/>
            </w:rPr>
          </w:rPrChange>
        </w:rPr>
        <w:t>3. A skilled facilitator.</w:t>
      </w:r>
    </w:p>
    <w:p w:rsidR="00433C58" w:rsidRPr="00F56599" w:rsidRDefault="00433C58">
      <w:pPr>
        <w:pStyle w:val="BodyA"/>
      </w:pPr>
    </w:p>
    <w:p w:rsidR="00433C58" w:rsidRPr="00F56599" w:rsidRDefault="00303FE2">
      <w:pPr>
        <w:pStyle w:val="BodyA"/>
      </w:pPr>
      <w:r w:rsidRPr="00303FE2">
        <w:rPr>
          <w:rPrChange w:id="444" w:author="Raymond Castellino" w:date="2015-11-06T19:07:00Z">
            <w:rPr>
              <w:vertAlign w:val="superscript"/>
            </w:rPr>
          </w:rPrChange>
        </w:rPr>
        <w:t>Following are the basics for each of these rolls.</w:t>
      </w:r>
    </w:p>
    <w:p w:rsidR="00433C58" w:rsidRPr="00F56599" w:rsidRDefault="00433C58">
      <w:pPr>
        <w:pStyle w:val="BodyA"/>
        <w:outlineLvl w:val="0"/>
      </w:pPr>
    </w:p>
    <w:p w:rsidR="00433C58" w:rsidRPr="00F56599" w:rsidRDefault="00303FE2">
      <w:pPr>
        <w:pStyle w:val="BodyA"/>
        <w:outlineLvl w:val="0"/>
        <w:rPr>
          <w:b/>
          <w:bCs/>
        </w:rPr>
      </w:pPr>
      <w:r w:rsidRPr="00303FE2">
        <w:rPr>
          <w:b/>
          <w:bCs/>
          <w:rPrChange w:id="445" w:author="Raymond Castellino" w:date="2015-11-06T19:07:00Z">
            <w:rPr>
              <w:b/>
              <w:bCs/>
              <w:vertAlign w:val="superscript"/>
            </w:rPr>
          </w:rPrChange>
        </w:rPr>
        <w:t>The listener</w:t>
      </w:r>
    </w:p>
    <w:p w:rsidR="00433C58" w:rsidRPr="00F56599" w:rsidRDefault="00303FE2">
      <w:pPr>
        <w:pStyle w:val="BodyA"/>
      </w:pPr>
      <w:r w:rsidRPr="00303FE2">
        <w:rPr>
          <w:rPrChange w:id="446" w:author="Raymond Castellino" w:date="2015-11-06T19:07:00Z">
            <w:rPr>
              <w:vertAlign w:val="superscript"/>
            </w:rPr>
          </w:rPrChange>
        </w:rPr>
        <w:t>In its most basic form</w:t>
      </w:r>
      <w:ins w:id="447" w:author="Raymond Castellino" w:date="2015-11-06T18:20:00Z">
        <w:r w:rsidRPr="00303FE2">
          <w:rPr>
            <w:rPrChange w:id="448" w:author="Raymond Castellino" w:date="2015-11-06T19:07:00Z">
              <w:rPr>
                <w:vertAlign w:val="superscript"/>
              </w:rPr>
            </w:rPrChange>
          </w:rPr>
          <w:t>,</w:t>
        </w:r>
      </w:ins>
      <w:r w:rsidRPr="00303FE2">
        <w:rPr>
          <w:rPrChange w:id="449" w:author="Raymond Castellino" w:date="2015-11-06T19:07:00Z">
            <w:rPr>
              <w:vertAlign w:val="superscript"/>
            </w:rPr>
          </w:rPrChange>
        </w:rPr>
        <w:t xml:space="preserve"> the Inquiry Method is primarily a listening centered practice, whereby the listener demonstrates that </w:t>
      </w:r>
      <w:del w:id="450" w:author="Raymond Castellino" w:date="2015-11-06T18:20:00Z">
        <w:r w:rsidRPr="00303FE2">
          <w:rPr>
            <w:rPrChange w:id="451" w:author="Raymond Castellino" w:date="2015-11-06T19:07:00Z">
              <w:rPr>
                <w:vertAlign w:val="superscript"/>
              </w:rPr>
            </w:rPrChange>
          </w:rPr>
          <w:delText>he/</w:delText>
        </w:r>
      </w:del>
      <w:r w:rsidRPr="00303FE2">
        <w:rPr>
          <w:rPrChange w:id="452" w:author="Raymond Castellino" w:date="2015-11-06T19:07:00Z">
            <w:rPr>
              <w:vertAlign w:val="superscript"/>
            </w:rPr>
          </w:rPrChange>
        </w:rPr>
        <w:t>she is sincerely receiving what the speaker has to say.</w:t>
      </w:r>
    </w:p>
    <w:p w:rsidR="00433C58" w:rsidRPr="00F56599" w:rsidRDefault="00433C58">
      <w:pPr>
        <w:pStyle w:val="BodyA"/>
      </w:pPr>
    </w:p>
    <w:p w:rsidR="00433C58" w:rsidRPr="00F56599" w:rsidRDefault="00303FE2">
      <w:pPr>
        <w:pStyle w:val="BodyA"/>
      </w:pPr>
      <w:r w:rsidRPr="00303FE2">
        <w:rPr>
          <w:rPrChange w:id="453" w:author="Raymond Castellino" w:date="2015-11-06T19:07:00Z">
            <w:rPr>
              <w:vertAlign w:val="superscript"/>
            </w:rPr>
          </w:rPrChange>
        </w:rPr>
        <w:t>The listener listens with the intention to support the speaker to deepen into him</w:t>
      </w:r>
      <w:del w:id="454" w:author="Raymond Castellino" w:date="2015-11-06T18:20:00Z">
        <w:r w:rsidRPr="00303FE2">
          <w:rPr>
            <w:rPrChange w:id="455" w:author="Raymond Castellino" w:date="2015-11-06T19:07:00Z">
              <w:rPr>
                <w:vertAlign w:val="superscript"/>
              </w:rPr>
            </w:rPrChange>
          </w:rPr>
          <w:delText xml:space="preserve">/her </w:delText>
        </w:r>
      </w:del>
      <w:r w:rsidRPr="00303FE2">
        <w:rPr>
          <w:rPrChange w:id="456" w:author="Raymond Castellino" w:date="2015-11-06T19:07:00Z">
            <w:rPr>
              <w:vertAlign w:val="superscript"/>
            </w:rPr>
          </w:rPrChange>
        </w:rPr>
        <w:t xml:space="preserve">self. The listener takes charge of how much information that </w:t>
      </w:r>
      <w:del w:id="457" w:author="Raymond Castellino" w:date="2015-11-06T18:20:00Z">
        <w:r w:rsidRPr="00303FE2">
          <w:rPr>
            <w:rPrChange w:id="458" w:author="Raymond Castellino" w:date="2015-11-06T19:07:00Z">
              <w:rPr>
                <w:vertAlign w:val="superscript"/>
              </w:rPr>
            </w:rPrChange>
          </w:rPr>
          <w:delText>he/</w:delText>
        </w:r>
      </w:del>
      <w:r w:rsidRPr="00303FE2">
        <w:rPr>
          <w:rPrChange w:id="459" w:author="Raymond Castellino" w:date="2015-11-06T19:07:00Z">
            <w:rPr>
              <w:vertAlign w:val="superscript"/>
            </w:rPr>
          </w:rPrChange>
        </w:rPr>
        <w:t xml:space="preserve">she can take in and fully comprehend. Initially, the listener accomplishes this by repeating back to the speaker what the speaker says word for word, phrase by phrase. The listener only takes in as much information as </w:t>
      </w:r>
      <w:del w:id="460" w:author="Raymond Castellino" w:date="2015-11-06T18:20:00Z">
        <w:r w:rsidRPr="00303FE2">
          <w:rPr>
            <w:rPrChange w:id="461" w:author="Raymond Castellino" w:date="2015-11-06T19:07:00Z">
              <w:rPr>
                <w:vertAlign w:val="superscript"/>
              </w:rPr>
            </w:rPrChange>
          </w:rPr>
          <w:delText>he/</w:delText>
        </w:r>
      </w:del>
      <w:r w:rsidRPr="00303FE2">
        <w:rPr>
          <w:rPrChange w:id="462" w:author="Raymond Castellino" w:date="2015-11-06T19:07:00Z">
            <w:rPr>
              <w:vertAlign w:val="superscript"/>
            </w:rPr>
          </w:rPrChange>
        </w:rPr>
        <w:t xml:space="preserve">she can accurately repeat back. It could be a word at a time, more usually it’s a phrase or two, or a complete sentence. Some people may be able to do more. Most listeners actually attempt to remember more than they are able. The listener focuses on hearing and repeating back exactly what </w:t>
      </w:r>
      <w:del w:id="463" w:author="Raymond Castellino" w:date="2015-11-06T18:21:00Z">
        <w:r w:rsidRPr="00303FE2">
          <w:rPr>
            <w:rPrChange w:id="464" w:author="Raymond Castellino" w:date="2015-11-06T19:07:00Z">
              <w:rPr>
                <w:vertAlign w:val="superscript"/>
              </w:rPr>
            </w:rPrChange>
          </w:rPr>
          <w:delText>he/</w:delText>
        </w:r>
      </w:del>
      <w:r w:rsidRPr="00303FE2">
        <w:rPr>
          <w:rPrChange w:id="465" w:author="Raymond Castellino" w:date="2015-11-06T19:07:00Z">
            <w:rPr>
              <w:vertAlign w:val="superscript"/>
            </w:rPr>
          </w:rPrChange>
        </w:rPr>
        <w:t xml:space="preserve">she is hearing whether or not </w:t>
      </w:r>
      <w:del w:id="466" w:author="Raymond Castellino" w:date="2015-11-06T18:21:00Z">
        <w:r w:rsidRPr="00303FE2">
          <w:rPr>
            <w:rPrChange w:id="467" w:author="Raymond Castellino" w:date="2015-11-06T19:07:00Z">
              <w:rPr>
                <w:vertAlign w:val="superscript"/>
              </w:rPr>
            </w:rPrChange>
          </w:rPr>
          <w:delText>he/</w:delText>
        </w:r>
      </w:del>
      <w:r w:rsidRPr="00303FE2">
        <w:rPr>
          <w:rPrChange w:id="468" w:author="Raymond Castellino" w:date="2015-11-06T19:07:00Z">
            <w:rPr>
              <w:vertAlign w:val="superscript"/>
            </w:rPr>
          </w:rPrChange>
        </w:rPr>
        <w:t xml:space="preserve">she agrees with what the speaker is saying. In fact we make lots of room for divergent views and perceptions. This process is not about agreement. There is full permission for disagreement and different perspectives. Inquiry is about listening, deepening and connecting. </w:t>
      </w:r>
    </w:p>
    <w:p w:rsidR="00433C58" w:rsidRPr="00F56599" w:rsidRDefault="00433C58">
      <w:pPr>
        <w:pStyle w:val="BodyA"/>
      </w:pPr>
    </w:p>
    <w:p w:rsidR="00433C58" w:rsidRPr="00F56599" w:rsidRDefault="00303FE2">
      <w:pPr>
        <w:pStyle w:val="BodyA"/>
      </w:pPr>
      <w:r w:rsidRPr="00303FE2">
        <w:rPr>
          <w:rPrChange w:id="469" w:author="Raymond Castellino" w:date="2015-11-06T19:07:00Z">
            <w:rPr>
              <w:vertAlign w:val="superscript"/>
            </w:rPr>
          </w:rPrChange>
        </w:rPr>
        <w:t>The key thing for the listener is to let every phrase and sentence land. And to communicate to the person sharing</w:t>
      </w:r>
      <w:ins w:id="470" w:author="Raymond Castellino" w:date="2015-11-06T18:21:00Z">
        <w:r w:rsidRPr="00303FE2">
          <w:rPr>
            <w:rPrChange w:id="471" w:author="Raymond Castellino" w:date="2015-11-06T19:07:00Z">
              <w:rPr>
                <w:vertAlign w:val="superscript"/>
              </w:rPr>
            </w:rPrChange>
          </w:rPr>
          <w:t>,</w:t>
        </w:r>
      </w:ins>
      <w:r w:rsidRPr="00303FE2">
        <w:rPr>
          <w:rPrChange w:id="472" w:author="Raymond Castellino" w:date="2015-11-06T19:07:00Z">
            <w:rPr>
              <w:vertAlign w:val="superscript"/>
            </w:rPr>
          </w:rPrChange>
        </w:rPr>
        <w:t xml:space="preserve"> letting </w:t>
      </w:r>
      <w:del w:id="473" w:author="Raymond Castellino" w:date="2015-11-06T18:21:00Z">
        <w:r w:rsidRPr="00303FE2">
          <w:rPr>
            <w:rPrChange w:id="474" w:author="Raymond Castellino" w:date="2015-11-06T19:07:00Z">
              <w:rPr>
                <w:vertAlign w:val="superscript"/>
              </w:rPr>
            </w:rPrChange>
          </w:rPr>
          <w:delText xml:space="preserve">them </w:delText>
        </w:r>
      </w:del>
      <w:ins w:id="475" w:author="Raymond Castellino" w:date="2015-11-06T18:21:00Z">
        <w:r w:rsidRPr="00303FE2">
          <w:rPr>
            <w:rPrChange w:id="476" w:author="Raymond Castellino" w:date="2015-11-06T19:07:00Z">
              <w:rPr>
                <w:vertAlign w:val="superscript"/>
              </w:rPr>
            </w:rPrChange>
          </w:rPr>
          <w:t xml:space="preserve">him </w:t>
        </w:r>
      </w:ins>
      <w:r w:rsidRPr="00303FE2">
        <w:rPr>
          <w:rPrChange w:id="477" w:author="Raymond Castellino" w:date="2015-11-06T19:07:00Z">
            <w:rPr>
              <w:vertAlign w:val="superscript"/>
            </w:rPr>
          </w:rPrChange>
        </w:rPr>
        <w:t xml:space="preserve">know that </w:t>
      </w:r>
      <w:del w:id="478" w:author="Raymond Castellino" w:date="2015-11-06T18:21:00Z">
        <w:r w:rsidRPr="00303FE2">
          <w:rPr>
            <w:rPrChange w:id="479" w:author="Raymond Castellino" w:date="2015-11-06T19:07:00Z">
              <w:rPr>
                <w:vertAlign w:val="superscript"/>
              </w:rPr>
            </w:rPrChange>
          </w:rPr>
          <w:delText>they are</w:delText>
        </w:r>
      </w:del>
      <w:ins w:id="480" w:author="Raymond Castellino" w:date="2015-11-06T18:21:00Z">
        <w:r w:rsidRPr="00303FE2">
          <w:rPr>
            <w:rPrChange w:id="481" w:author="Raymond Castellino" w:date="2015-11-06T19:07:00Z">
              <w:rPr>
                <w:vertAlign w:val="superscript"/>
              </w:rPr>
            </w:rPrChange>
          </w:rPr>
          <w:t>he is</w:t>
        </w:r>
      </w:ins>
      <w:r w:rsidRPr="00303FE2">
        <w:rPr>
          <w:rPrChange w:id="482" w:author="Raymond Castellino" w:date="2015-11-06T19:07:00Z">
            <w:rPr>
              <w:vertAlign w:val="superscript"/>
            </w:rPr>
          </w:rPrChange>
        </w:rPr>
        <w:t xml:space="preserve"> being heard. This process naturally slows the rate of information exchange down so that both the listener and the speaker are able to integrate what the speaker is sharing. This method supports the speaker to actually hear </w:t>
      </w:r>
      <w:del w:id="483" w:author="Raymond Castellino" w:date="2015-11-06T18:22:00Z">
        <w:r w:rsidRPr="00303FE2">
          <w:rPr>
            <w:rPrChange w:id="484" w:author="Raymond Castellino" w:date="2015-11-06T19:07:00Z">
              <w:rPr>
                <w:vertAlign w:val="superscript"/>
              </w:rPr>
            </w:rPrChange>
          </w:rPr>
          <w:delText xml:space="preserve">themselves </w:delText>
        </w:r>
      </w:del>
      <w:ins w:id="485" w:author="Raymond Castellino" w:date="2015-11-06T18:22:00Z">
        <w:r w:rsidRPr="00303FE2">
          <w:rPr>
            <w:rPrChange w:id="486" w:author="Raymond Castellino" w:date="2015-11-06T19:07:00Z">
              <w:rPr>
                <w:vertAlign w:val="superscript"/>
              </w:rPr>
            </w:rPrChange>
          </w:rPr>
          <w:t xml:space="preserve">himself </w:t>
        </w:r>
      </w:ins>
      <w:r w:rsidRPr="00303FE2">
        <w:rPr>
          <w:rPrChange w:id="487" w:author="Raymond Castellino" w:date="2015-11-06T19:07:00Z">
            <w:rPr>
              <w:vertAlign w:val="superscript"/>
            </w:rPr>
          </w:rPrChange>
        </w:rPr>
        <w:t>in new and revealing ways.</w:t>
      </w:r>
    </w:p>
    <w:p w:rsidR="00433C58" w:rsidRPr="00F56599" w:rsidRDefault="00433C58">
      <w:pPr>
        <w:pStyle w:val="BodyA"/>
      </w:pPr>
    </w:p>
    <w:p w:rsidR="00433C58" w:rsidRPr="00F56599" w:rsidRDefault="00303FE2">
      <w:pPr>
        <w:pStyle w:val="BodyA"/>
      </w:pPr>
      <w:r w:rsidRPr="00303FE2">
        <w:rPr>
          <w:rPrChange w:id="488" w:author="Raymond Castellino" w:date="2015-11-06T19:07:00Z">
            <w:rPr>
              <w:vertAlign w:val="superscript"/>
            </w:rPr>
          </w:rPrChange>
        </w:rPr>
        <w:t xml:space="preserve">Apart from repeating what the speaker is saying in key words and phrases or verbatim, word for word, the listener can often have an impulse to make a comment or share his or her perspective about what the speaker is saying. In this method the listener refrains from doing so until later. When the listener begins to share </w:t>
      </w:r>
      <w:del w:id="489" w:author="Raymond Castellino" w:date="2015-11-06T18:22:00Z">
        <w:r w:rsidRPr="00303FE2">
          <w:rPr>
            <w:rPrChange w:id="490" w:author="Raymond Castellino" w:date="2015-11-06T19:07:00Z">
              <w:rPr>
                <w:vertAlign w:val="superscript"/>
              </w:rPr>
            </w:rPrChange>
          </w:rPr>
          <w:delText>his/</w:delText>
        </w:r>
      </w:del>
      <w:r w:rsidRPr="00303FE2">
        <w:rPr>
          <w:rPrChange w:id="491" w:author="Raymond Castellino" w:date="2015-11-06T19:07:00Z">
            <w:rPr>
              <w:vertAlign w:val="superscript"/>
            </w:rPr>
          </w:rPrChange>
        </w:rPr>
        <w:t>her perspective too soon, the speaker can be pulled off his</w:t>
      </w:r>
      <w:del w:id="492" w:author="Raymond Castellino" w:date="2015-11-06T18:22:00Z">
        <w:r w:rsidRPr="00303FE2">
          <w:rPr>
            <w:rPrChange w:id="493" w:author="Raymond Castellino" w:date="2015-11-06T19:07:00Z">
              <w:rPr>
                <w:vertAlign w:val="superscript"/>
              </w:rPr>
            </w:rPrChange>
          </w:rPr>
          <w:delText>/her</w:delText>
        </w:r>
      </w:del>
      <w:r w:rsidRPr="00303FE2">
        <w:rPr>
          <w:rPrChange w:id="494" w:author="Raymond Castellino" w:date="2015-11-06T19:07:00Z">
            <w:rPr>
              <w:vertAlign w:val="superscript"/>
            </w:rPr>
          </w:rPrChange>
        </w:rPr>
        <w:t xml:space="preserve"> intention or the flow of what he</w:t>
      </w:r>
      <w:del w:id="495" w:author="Raymond Castellino" w:date="2015-11-06T18:22:00Z">
        <w:r w:rsidRPr="00303FE2">
          <w:rPr>
            <w:rPrChange w:id="496" w:author="Raymond Castellino" w:date="2015-11-06T19:07:00Z">
              <w:rPr>
                <w:vertAlign w:val="superscript"/>
              </w:rPr>
            </w:rPrChange>
          </w:rPr>
          <w:delText>/she</w:delText>
        </w:r>
      </w:del>
      <w:r w:rsidRPr="00303FE2">
        <w:rPr>
          <w:rPrChange w:id="497" w:author="Raymond Castellino" w:date="2015-11-06T19:07:00Z">
            <w:rPr>
              <w:vertAlign w:val="superscript"/>
            </w:rPr>
          </w:rPrChange>
        </w:rPr>
        <w:t xml:space="preserve"> is attempting to say.</w:t>
      </w:r>
    </w:p>
    <w:p w:rsidR="00433C58" w:rsidRPr="00F56599" w:rsidRDefault="00433C58">
      <w:pPr>
        <w:pStyle w:val="BodyA"/>
      </w:pPr>
    </w:p>
    <w:p w:rsidR="00433C58" w:rsidRPr="00F56599" w:rsidRDefault="00303FE2">
      <w:pPr>
        <w:pStyle w:val="BodyA"/>
        <w:outlineLvl w:val="0"/>
        <w:rPr>
          <w:b/>
          <w:bCs/>
        </w:rPr>
      </w:pPr>
      <w:r w:rsidRPr="00303FE2">
        <w:rPr>
          <w:b/>
          <w:bCs/>
          <w:rPrChange w:id="498" w:author="Raymond Castellino" w:date="2015-11-06T19:07:00Z">
            <w:rPr>
              <w:b/>
              <w:bCs/>
              <w:vertAlign w:val="superscript"/>
            </w:rPr>
          </w:rPrChange>
        </w:rPr>
        <w:t>The speaker</w:t>
      </w:r>
    </w:p>
    <w:p w:rsidR="00433C58" w:rsidRPr="00F56599" w:rsidRDefault="00303FE2">
      <w:pPr>
        <w:pStyle w:val="BodyA"/>
      </w:pPr>
      <w:r w:rsidRPr="00303FE2">
        <w:rPr>
          <w:rPrChange w:id="499" w:author="Raymond Castellino" w:date="2015-11-06T19:07:00Z">
            <w:rPr>
              <w:vertAlign w:val="superscript"/>
            </w:rPr>
          </w:rPrChange>
        </w:rPr>
        <w:t xml:space="preserve">Even thought the Inquiry Method is a listening centered practice, the inquiry is on the person who is speaking. The speaker is the focus of the inquiry. The speaker is supported to deepen into </w:t>
      </w:r>
      <w:del w:id="500" w:author="Raymond Castellino" w:date="2015-11-06T18:22:00Z">
        <w:r w:rsidRPr="00303FE2">
          <w:rPr>
            <w:rPrChange w:id="501" w:author="Raymond Castellino" w:date="2015-11-06T19:07:00Z">
              <w:rPr>
                <w:vertAlign w:val="superscript"/>
              </w:rPr>
            </w:rPrChange>
          </w:rPr>
          <w:delText>themselves</w:delText>
        </w:r>
      </w:del>
      <w:ins w:id="502" w:author="Raymond Castellino" w:date="2015-11-06T18:22:00Z">
        <w:r w:rsidRPr="00303FE2">
          <w:rPr>
            <w:rPrChange w:id="503" w:author="Raymond Castellino" w:date="2015-11-06T19:07:00Z">
              <w:rPr>
                <w:vertAlign w:val="superscript"/>
              </w:rPr>
            </w:rPrChange>
          </w:rPr>
          <w:t>himself</w:t>
        </w:r>
      </w:ins>
      <w:r w:rsidRPr="00303FE2">
        <w:rPr>
          <w:rPrChange w:id="504" w:author="Raymond Castellino" w:date="2015-11-06T19:07:00Z">
            <w:rPr>
              <w:vertAlign w:val="superscript"/>
            </w:rPr>
          </w:rPrChange>
        </w:rPr>
        <w:t>, and at the same time, the intention for the inquiry is to support the speaker and the listener to connect with each other.</w:t>
      </w:r>
    </w:p>
    <w:p w:rsidR="00433C58" w:rsidRPr="00F56599" w:rsidRDefault="00433C58">
      <w:pPr>
        <w:pStyle w:val="BodyA"/>
      </w:pPr>
    </w:p>
    <w:p w:rsidR="00433C58" w:rsidRPr="00F56599" w:rsidRDefault="00303FE2">
      <w:pPr>
        <w:pStyle w:val="BodyA"/>
      </w:pPr>
      <w:r w:rsidRPr="00303FE2">
        <w:rPr>
          <w:rPrChange w:id="505" w:author="Raymond Castellino" w:date="2015-11-06T19:07:00Z">
            <w:rPr>
              <w:vertAlign w:val="superscript"/>
            </w:rPr>
          </w:rPrChange>
        </w:rPr>
        <w:t xml:space="preserve">In order for the speaker to know that </w:t>
      </w:r>
      <w:del w:id="506" w:author="Raymond Castellino" w:date="2015-11-06T18:22:00Z">
        <w:r w:rsidRPr="00303FE2">
          <w:rPr>
            <w:rPrChange w:id="507" w:author="Raymond Castellino" w:date="2015-11-06T19:07:00Z">
              <w:rPr>
                <w:vertAlign w:val="superscript"/>
              </w:rPr>
            </w:rPrChange>
          </w:rPr>
          <w:delText xml:space="preserve">they </w:delText>
        </w:r>
      </w:del>
      <w:ins w:id="508" w:author="Raymond Castellino" w:date="2015-11-06T18:22:00Z">
        <w:r w:rsidRPr="00303FE2">
          <w:rPr>
            <w:rPrChange w:id="509" w:author="Raymond Castellino" w:date="2015-11-06T19:07:00Z">
              <w:rPr>
                <w:vertAlign w:val="superscript"/>
              </w:rPr>
            </w:rPrChange>
          </w:rPr>
          <w:t xml:space="preserve">he </w:t>
        </w:r>
      </w:ins>
      <w:del w:id="510" w:author="Raymond Castellino" w:date="2015-11-06T18:23:00Z">
        <w:r w:rsidRPr="00303FE2">
          <w:rPr>
            <w:rPrChange w:id="511" w:author="Raymond Castellino" w:date="2015-11-06T19:07:00Z">
              <w:rPr>
                <w:vertAlign w:val="superscript"/>
              </w:rPr>
            </w:rPrChange>
          </w:rPr>
          <w:delText xml:space="preserve">are </w:delText>
        </w:r>
      </w:del>
      <w:ins w:id="512" w:author="Raymond Castellino" w:date="2015-11-06T18:23:00Z">
        <w:r w:rsidRPr="00303FE2">
          <w:rPr>
            <w:rPrChange w:id="513" w:author="Raymond Castellino" w:date="2015-11-06T19:07:00Z">
              <w:rPr>
                <w:vertAlign w:val="superscript"/>
              </w:rPr>
            </w:rPrChange>
          </w:rPr>
          <w:t xml:space="preserve">is </w:t>
        </w:r>
      </w:ins>
      <w:r w:rsidRPr="00303FE2">
        <w:rPr>
          <w:rPrChange w:id="514" w:author="Raymond Castellino" w:date="2015-11-06T19:07:00Z">
            <w:rPr>
              <w:vertAlign w:val="superscript"/>
            </w:rPr>
          </w:rPrChange>
        </w:rPr>
        <w:t>being heard and understood</w:t>
      </w:r>
      <w:ins w:id="515" w:author="Raymond Castellino" w:date="2015-11-06T19:04:00Z">
        <w:r w:rsidRPr="00303FE2">
          <w:rPr>
            <w:rPrChange w:id="516" w:author="Raymond Castellino" w:date="2015-11-06T19:07:00Z">
              <w:rPr>
                <w:vertAlign w:val="superscript"/>
              </w:rPr>
            </w:rPrChange>
          </w:rPr>
          <w:t>,</w:t>
        </w:r>
      </w:ins>
      <w:r w:rsidRPr="00303FE2">
        <w:rPr>
          <w:rPrChange w:id="517" w:author="Raymond Castellino" w:date="2015-11-06T19:07:00Z">
            <w:rPr>
              <w:vertAlign w:val="superscript"/>
            </w:rPr>
          </w:rPrChange>
        </w:rPr>
        <w:t xml:space="preserve"> he</w:t>
      </w:r>
      <w:del w:id="518" w:author="Raymond Castellino" w:date="2015-11-06T18:23:00Z">
        <w:r w:rsidRPr="00303FE2">
          <w:rPr>
            <w:rPrChange w:id="519" w:author="Raymond Castellino" w:date="2015-11-06T19:07:00Z">
              <w:rPr>
                <w:vertAlign w:val="superscript"/>
              </w:rPr>
            </w:rPrChange>
          </w:rPr>
          <w:delText>/she</w:delText>
        </w:r>
      </w:del>
      <w:r w:rsidRPr="00303FE2">
        <w:rPr>
          <w:lang w:val="nl-NL"/>
          <w:rPrChange w:id="520" w:author="Raymond Castellino" w:date="2015-11-06T19:07:00Z">
            <w:rPr>
              <w:vertAlign w:val="superscript"/>
              <w:lang w:val="nl-NL"/>
            </w:rPr>
          </w:rPrChange>
        </w:rPr>
        <w:t xml:space="preserve"> need</w:t>
      </w:r>
      <w:r w:rsidRPr="00303FE2">
        <w:rPr>
          <w:rPrChange w:id="521" w:author="Raymond Castellino" w:date="2015-11-06T19:07:00Z">
            <w:rPr>
              <w:vertAlign w:val="superscript"/>
            </w:rPr>
          </w:rPrChange>
        </w:rPr>
        <w:t xml:space="preserve">s to perceive that the listener is hearing </w:t>
      </w:r>
      <w:del w:id="522" w:author="Raymond Castellino" w:date="2015-11-06T18:23:00Z">
        <w:r w:rsidRPr="00303FE2">
          <w:rPr>
            <w:rPrChange w:id="523" w:author="Raymond Castellino" w:date="2015-11-06T19:07:00Z">
              <w:rPr>
                <w:vertAlign w:val="superscript"/>
              </w:rPr>
            </w:rPrChange>
          </w:rPr>
          <w:delText>them</w:delText>
        </w:r>
      </w:del>
      <w:ins w:id="524" w:author="Raymond Castellino" w:date="2015-11-06T18:23:00Z">
        <w:r w:rsidRPr="00303FE2">
          <w:rPr>
            <w:rPrChange w:id="525" w:author="Raymond Castellino" w:date="2015-11-06T19:07:00Z">
              <w:rPr>
                <w:vertAlign w:val="superscript"/>
              </w:rPr>
            </w:rPrChange>
          </w:rPr>
          <w:t>him</w:t>
        </w:r>
      </w:ins>
      <w:r w:rsidRPr="00303FE2">
        <w:rPr>
          <w:rPrChange w:id="526" w:author="Raymond Castellino" w:date="2015-11-06T19:07:00Z">
            <w:rPr>
              <w:vertAlign w:val="superscript"/>
            </w:rPr>
          </w:rPrChange>
        </w:rPr>
        <w:t>. The responsibility of hearing is not just on the listener. The speaker needs to use his</w:t>
      </w:r>
      <w:del w:id="527" w:author="Raymond Castellino" w:date="2015-11-06T18:23:00Z">
        <w:r w:rsidRPr="00303FE2">
          <w:rPr>
            <w:rPrChange w:id="528" w:author="Raymond Castellino" w:date="2015-11-06T19:07:00Z">
              <w:rPr>
                <w:vertAlign w:val="superscript"/>
              </w:rPr>
            </w:rPrChange>
          </w:rPr>
          <w:delText>/her</w:delText>
        </w:r>
      </w:del>
      <w:r w:rsidRPr="00303FE2">
        <w:rPr>
          <w:rPrChange w:id="529" w:author="Raymond Castellino" w:date="2015-11-06T19:07:00Z">
            <w:rPr>
              <w:vertAlign w:val="superscript"/>
            </w:rPr>
          </w:rPrChange>
        </w:rPr>
        <w:t xml:space="preserve"> eyes and ears to actually see and hear the listener receive what he</w:t>
      </w:r>
      <w:del w:id="530" w:author="Raymond Castellino" w:date="2015-11-06T18:23:00Z">
        <w:r w:rsidRPr="00303FE2">
          <w:rPr>
            <w:rPrChange w:id="531" w:author="Raymond Castellino" w:date="2015-11-06T19:07:00Z">
              <w:rPr>
                <w:vertAlign w:val="superscript"/>
              </w:rPr>
            </w:rPrChange>
          </w:rPr>
          <w:delText>/she</w:delText>
        </w:r>
      </w:del>
      <w:r w:rsidRPr="00303FE2">
        <w:rPr>
          <w:rPrChange w:id="532" w:author="Raymond Castellino" w:date="2015-11-06T19:07:00Z">
            <w:rPr>
              <w:vertAlign w:val="superscript"/>
            </w:rPr>
          </w:rPrChange>
        </w:rPr>
        <w:t xml:space="preserve"> is saying. The listener may be doing a fantastic job of hearing the speaker, yet, if the speaker does not perceive the listener hearing </w:t>
      </w:r>
      <w:ins w:id="533" w:author="Raymond Castellino" w:date="2015-11-06T18:23:00Z">
        <w:r w:rsidRPr="00303FE2">
          <w:rPr>
            <w:rPrChange w:id="534" w:author="Raymond Castellino" w:date="2015-11-06T19:07:00Z">
              <w:rPr>
                <w:vertAlign w:val="superscript"/>
              </w:rPr>
            </w:rPrChange>
          </w:rPr>
          <w:t>him,</w:t>
        </w:r>
      </w:ins>
      <w:del w:id="535" w:author="Raymond Castellino" w:date="2015-11-06T18:23:00Z">
        <w:r w:rsidRPr="00303FE2">
          <w:rPr>
            <w:rPrChange w:id="536" w:author="Raymond Castellino" w:date="2015-11-06T19:07:00Z">
              <w:rPr>
                <w:vertAlign w:val="superscript"/>
              </w:rPr>
            </w:rPrChange>
          </w:rPr>
          <w:delText>them</w:delText>
        </w:r>
      </w:del>
      <w:r w:rsidRPr="00303FE2">
        <w:rPr>
          <w:rPrChange w:id="537" w:author="Raymond Castellino" w:date="2015-11-06T19:07:00Z">
            <w:rPr>
              <w:vertAlign w:val="superscript"/>
            </w:rPr>
          </w:rPrChange>
        </w:rPr>
        <w:t xml:space="preserve"> </w:t>
      </w:r>
      <w:del w:id="538" w:author="Raymond Castellino" w:date="2015-11-06T18:23:00Z">
        <w:r w:rsidRPr="00303FE2">
          <w:rPr>
            <w:rPrChange w:id="539" w:author="Raymond Castellino" w:date="2015-11-06T19:07:00Z">
              <w:rPr>
                <w:vertAlign w:val="superscript"/>
              </w:rPr>
            </w:rPrChange>
          </w:rPr>
          <w:delText xml:space="preserve">they </w:delText>
        </w:r>
      </w:del>
      <w:ins w:id="540" w:author="Raymond Castellino" w:date="2015-11-06T18:23:00Z">
        <w:r w:rsidRPr="00303FE2">
          <w:rPr>
            <w:rPrChange w:id="541" w:author="Raymond Castellino" w:date="2015-11-06T19:07:00Z">
              <w:rPr>
                <w:vertAlign w:val="superscript"/>
              </w:rPr>
            </w:rPrChange>
          </w:rPr>
          <w:t xml:space="preserve">he </w:t>
        </w:r>
      </w:ins>
      <w:r w:rsidRPr="00303FE2">
        <w:rPr>
          <w:rPrChange w:id="542" w:author="Raymond Castellino" w:date="2015-11-06T19:07:00Z">
            <w:rPr>
              <w:vertAlign w:val="superscript"/>
            </w:rPr>
          </w:rPrChange>
        </w:rPr>
        <w:t xml:space="preserve">will not know that </w:t>
      </w:r>
      <w:del w:id="543" w:author="Raymond Castellino" w:date="2015-11-06T18:24:00Z">
        <w:r w:rsidRPr="00303FE2">
          <w:rPr>
            <w:rPrChange w:id="544" w:author="Raymond Castellino" w:date="2015-11-06T19:07:00Z">
              <w:rPr>
                <w:vertAlign w:val="superscript"/>
              </w:rPr>
            </w:rPrChange>
          </w:rPr>
          <w:delText>they are</w:delText>
        </w:r>
      </w:del>
      <w:ins w:id="545" w:author="Raymond Castellino" w:date="2015-11-06T18:24:00Z">
        <w:r w:rsidRPr="00303FE2">
          <w:rPr>
            <w:rPrChange w:id="546" w:author="Raymond Castellino" w:date="2015-11-06T19:07:00Z">
              <w:rPr>
                <w:vertAlign w:val="superscript"/>
              </w:rPr>
            </w:rPrChange>
          </w:rPr>
          <w:t>he is</w:t>
        </w:r>
      </w:ins>
      <w:r w:rsidRPr="00303FE2">
        <w:rPr>
          <w:rPrChange w:id="547" w:author="Raymond Castellino" w:date="2015-11-06T19:07:00Z">
            <w:rPr>
              <w:vertAlign w:val="superscript"/>
            </w:rPr>
          </w:rPrChange>
        </w:rPr>
        <w:t xml:space="preserve"> being heard. </w:t>
      </w:r>
    </w:p>
    <w:p w:rsidR="00433C58" w:rsidRPr="00F56599" w:rsidRDefault="00433C58">
      <w:pPr>
        <w:pStyle w:val="BodyA"/>
      </w:pPr>
    </w:p>
    <w:p w:rsidR="00433C58" w:rsidRPr="00F56599" w:rsidRDefault="00303FE2">
      <w:pPr>
        <w:pStyle w:val="BodyA"/>
      </w:pPr>
      <w:r w:rsidRPr="00303FE2">
        <w:rPr>
          <w:rPrChange w:id="548" w:author="Raymond Castellino" w:date="2015-11-06T19:07:00Z">
            <w:rPr>
              <w:vertAlign w:val="superscript"/>
            </w:rPr>
          </w:rPrChange>
        </w:rPr>
        <w:t xml:space="preserve">A slow enough tempo provides the space for the speaker to see and hear the listener receive </w:t>
      </w:r>
      <w:del w:id="549" w:author="Raymond Castellino" w:date="2015-11-06T18:24:00Z">
        <w:r w:rsidRPr="00303FE2">
          <w:rPr>
            <w:rPrChange w:id="550" w:author="Raymond Castellino" w:date="2015-11-06T19:07:00Z">
              <w:rPr>
                <w:vertAlign w:val="superscript"/>
              </w:rPr>
            </w:rPrChange>
          </w:rPr>
          <w:delText>them</w:delText>
        </w:r>
      </w:del>
      <w:ins w:id="551" w:author="Raymond Castellino" w:date="2015-11-06T18:24:00Z">
        <w:r w:rsidRPr="00303FE2">
          <w:rPr>
            <w:rPrChange w:id="552" w:author="Raymond Castellino" w:date="2015-11-06T19:07:00Z">
              <w:rPr>
                <w:vertAlign w:val="superscript"/>
              </w:rPr>
            </w:rPrChange>
          </w:rPr>
          <w:t>him</w:t>
        </w:r>
      </w:ins>
      <w:r w:rsidRPr="00303FE2">
        <w:rPr>
          <w:rPrChange w:id="553" w:author="Raymond Castellino" w:date="2015-11-06T19:07:00Z">
            <w:rPr>
              <w:vertAlign w:val="superscript"/>
            </w:rPr>
          </w:rPrChange>
        </w:rPr>
        <w:t>. If the speaker is in a hurry to get all the content out, his</w:t>
      </w:r>
      <w:ins w:id="554" w:author="Raymond Castellino" w:date="2015-11-06T18:24:00Z">
        <w:r w:rsidRPr="00303FE2">
          <w:rPr>
            <w:rPrChange w:id="555" w:author="Raymond Castellino" w:date="2015-11-06T19:07:00Z">
              <w:rPr>
                <w:vertAlign w:val="superscript"/>
              </w:rPr>
            </w:rPrChange>
          </w:rPr>
          <w:t xml:space="preserve"> </w:t>
        </w:r>
      </w:ins>
      <w:del w:id="556" w:author="Raymond Castellino" w:date="2015-11-06T18:24:00Z">
        <w:r w:rsidRPr="00303FE2">
          <w:rPr>
            <w:rPrChange w:id="557" w:author="Raymond Castellino" w:date="2015-11-06T19:07:00Z">
              <w:rPr>
                <w:vertAlign w:val="superscript"/>
              </w:rPr>
            </w:rPrChange>
          </w:rPr>
          <w:delText>/her</w:delText>
        </w:r>
      </w:del>
      <w:r w:rsidRPr="00303FE2">
        <w:rPr>
          <w:rPrChange w:id="558" w:author="Raymond Castellino" w:date="2015-11-06T19:07:00Z">
            <w:rPr>
              <w:vertAlign w:val="superscript"/>
            </w:rPr>
          </w:rPrChange>
        </w:rPr>
        <w:t xml:space="preserve"> focus will be on the content and not the connection with the listener. The speaker has to support the listener to actually hear what </w:t>
      </w:r>
      <w:del w:id="559" w:author="Raymond Castellino" w:date="2015-11-06T18:24:00Z">
        <w:r w:rsidRPr="00303FE2">
          <w:rPr>
            <w:rPrChange w:id="560" w:author="Raymond Castellino" w:date="2015-11-06T19:07:00Z">
              <w:rPr>
                <w:vertAlign w:val="superscript"/>
              </w:rPr>
            </w:rPrChange>
          </w:rPr>
          <w:delText xml:space="preserve">they </w:delText>
        </w:r>
      </w:del>
      <w:ins w:id="561" w:author="Raymond Castellino" w:date="2015-11-06T18:24:00Z">
        <w:r w:rsidRPr="00303FE2">
          <w:rPr>
            <w:rPrChange w:id="562" w:author="Raymond Castellino" w:date="2015-11-06T19:07:00Z">
              <w:rPr>
                <w:vertAlign w:val="superscript"/>
              </w:rPr>
            </w:rPrChange>
          </w:rPr>
          <w:t xml:space="preserve">he </w:t>
        </w:r>
      </w:ins>
      <w:del w:id="563" w:author="Raymond Castellino" w:date="2015-11-06T18:24:00Z">
        <w:r w:rsidRPr="00303FE2">
          <w:rPr>
            <w:rPrChange w:id="564" w:author="Raymond Castellino" w:date="2015-11-06T19:07:00Z">
              <w:rPr>
                <w:vertAlign w:val="superscript"/>
              </w:rPr>
            </w:rPrChange>
          </w:rPr>
          <w:delText xml:space="preserve">are </w:delText>
        </w:r>
      </w:del>
      <w:ins w:id="565" w:author="Raymond Castellino" w:date="2015-11-06T18:24:00Z">
        <w:r w:rsidRPr="00303FE2">
          <w:rPr>
            <w:rPrChange w:id="566" w:author="Raymond Castellino" w:date="2015-11-06T19:07:00Z">
              <w:rPr>
                <w:vertAlign w:val="superscript"/>
              </w:rPr>
            </w:rPrChange>
          </w:rPr>
          <w:t xml:space="preserve">is </w:t>
        </w:r>
      </w:ins>
      <w:r w:rsidRPr="00303FE2">
        <w:rPr>
          <w:rPrChange w:id="567" w:author="Raymond Castellino" w:date="2015-11-06T19:07:00Z">
            <w:rPr>
              <w:vertAlign w:val="superscript"/>
            </w:rPr>
          </w:rPrChange>
        </w:rPr>
        <w:t>saying. One of the best ways the speaker can support the listener, to perceive that he</w:t>
      </w:r>
      <w:ins w:id="568" w:author="Raymond Castellino" w:date="2015-11-06T18:24:00Z">
        <w:r w:rsidRPr="00303FE2">
          <w:rPr>
            <w:rPrChange w:id="569" w:author="Raymond Castellino" w:date="2015-11-06T19:07:00Z">
              <w:rPr>
                <w:vertAlign w:val="superscript"/>
              </w:rPr>
            </w:rPrChange>
          </w:rPr>
          <w:t xml:space="preserve"> </w:t>
        </w:r>
      </w:ins>
      <w:del w:id="570" w:author="Raymond Castellino" w:date="2015-11-06T18:24:00Z">
        <w:r w:rsidRPr="00303FE2">
          <w:rPr>
            <w:rPrChange w:id="571" w:author="Raymond Castellino" w:date="2015-11-06T19:07:00Z">
              <w:rPr>
                <w:vertAlign w:val="superscript"/>
              </w:rPr>
            </w:rPrChange>
          </w:rPr>
          <w:delText>/she</w:delText>
        </w:r>
      </w:del>
      <w:r w:rsidRPr="00303FE2">
        <w:rPr>
          <w:rPrChange w:id="572" w:author="Raymond Castellino" w:date="2015-11-06T19:07:00Z">
            <w:rPr>
              <w:vertAlign w:val="superscript"/>
            </w:rPr>
          </w:rPrChange>
        </w:rPr>
        <w:t xml:space="preserve"> is being heard is to slow the tempo of his</w:t>
      </w:r>
      <w:ins w:id="573" w:author="Raymond Castellino" w:date="2015-11-06T18:24:00Z">
        <w:r w:rsidRPr="00303FE2">
          <w:rPr>
            <w:rPrChange w:id="574" w:author="Raymond Castellino" w:date="2015-11-06T19:07:00Z">
              <w:rPr>
                <w:vertAlign w:val="superscript"/>
              </w:rPr>
            </w:rPrChange>
          </w:rPr>
          <w:t xml:space="preserve"> </w:t>
        </w:r>
      </w:ins>
      <w:del w:id="575" w:author="Raymond Castellino" w:date="2015-11-06T18:24:00Z">
        <w:r w:rsidRPr="00303FE2">
          <w:rPr>
            <w:rPrChange w:id="576" w:author="Raymond Castellino" w:date="2015-11-06T19:07:00Z">
              <w:rPr>
                <w:vertAlign w:val="superscript"/>
              </w:rPr>
            </w:rPrChange>
          </w:rPr>
          <w:delText>/her</w:delText>
        </w:r>
      </w:del>
      <w:r w:rsidRPr="00303FE2">
        <w:rPr>
          <w:rPrChange w:id="577" w:author="Raymond Castellino" w:date="2015-11-06T19:07:00Z">
            <w:rPr>
              <w:vertAlign w:val="superscript"/>
            </w:rPr>
          </w:rPrChange>
        </w:rPr>
        <w:t xml:space="preserve"> delivery. This changes the focus from the content of the conversation to the energy of connection. Slowing the tempo actually enhances both the reception of the content and the connection between the parties.</w:t>
      </w:r>
    </w:p>
    <w:p w:rsidR="00433C58" w:rsidRPr="00F56599" w:rsidRDefault="00433C58">
      <w:pPr>
        <w:pStyle w:val="BodyA"/>
      </w:pPr>
    </w:p>
    <w:p w:rsidR="00433C58" w:rsidRPr="00F56599" w:rsidRDefault="00303FE2">
      <w:pPr>
        <w:pStyle w:val="BodyA"/>
      </w:pPr>
      <w:r w:rsidRPr="00303FE2">
        <w:rPr>
          <w:rPrChange w:id="578" w:author="Raymond Castellino" w:date="2015-11-06T19:07:00Z">
            <w:rPr>
              <w:vertAlign w:val="superscript"/>
            </w:rPr>
          </w:rPrChange>
        </w:rPr>
        <w:t xml:space="preserve">Integration is necessary for connection. The energetic exchange and connection is as important as the sharing of content and understanding what the speaker is saying. Stories that involve historical traumatic imprints often tend to speed up the tempo. It is not just that the speaker is speeding the tempo up to avoid underlying feelings. The energy of a traumatic history can increase the tempo of the narration. The </w:t>
      </w:r>
      <w:r w:rsidRPr="00303FE2">
        <w:rPr>
          <w:lang w:val="nl-NL"/>
          <w:rPrChange w:id="579" w:author="Raymond Castellino" w:date="2015-11-06T19:07:00Z">
            <w:rPr>
              <w:vertAlign w:val="superscript"/>
              <w:lang w:val="nl-NL"/>
            </w:rPr>
          </w:rPrChange>
        </w:rPr>
        <w:t>tempo speeds</w:t>
      </w:r>
      <w:r w:rsidRPr="00303FE2">
        <w:rPr>
          <w:rPrChange w:id="580" w:author="Raymond Castellino" w:date="2015-11-06T19:07:00Z">
            <w:rPr>
              <w:vertAlign w:val="superscript"/>
            </w:rPr>
          </w:rPrChange>
        </w:rPr>
        <w:t xml:space="preserve"> up easily</w:t>
      </w:r>
      <w:ins w:id="581" w:author="Raymond Castellino" w:date="2015-11-06T18:25:00Z">
        <w:r w:rsidRPr="00303FE2">
          <w:rPr>
            <w:rPrChange w:id="582" w:author="Raymond Castellino" w:date="2015-11-06T19:07:00Z">
              <w:rPr>
                <w:vertAlign w:val="superscript"/>
              </w:rPr>
            </w:rPrChange>
          </w:rPr>
          <w:t>,</w:t>
        </w:r>
      </w:ins>
      <w:r w:rsidRPr="00303FE2">
        <w:rPr>
          <w:rPrChange w:id="583" w:author="Raymond Castellino" w:date="2015-11-06T19:07:00Z">
            <w:rPr>
              <w:vertAlign w:val="superscript"/>
            </w:rPr>
          </w:rPrChange>
        </w:rPr>
        <w:t xml:space="preserve"> negating the ability of both the listener and the speaker to integrate and </w:t>
      </w:r>
      <w:r w:rsidRPr="00303FE2">
        <w:rPr>
          <w:lang w:val="nl-NL"/>
          <w:rPrChange w:id="584" w:author="Raymond Castellino" w:date="2015-11-06T19:07:00Z">
            <w:rPr>
              <w:vertAlign w:val="superscript"/>
              <w:lang w:val="nl-NL"/>
            </w:rPr>
          </w:rPrChange>
        </w:rPr>
        <w:t>deepen into</w:t>
      </w:r>
      <w:r w:rsidRPr="00303FE2">
        <w:rPr>
          <w:rPrChange w:id="585" w:author="Raymond Castellino" w:date="2015-11-06T19:07:00Z">
            <w:rPr>
              <w:vertAlign w:val="superscript"/>
            </w:rPr>
          </w:rPrChange>
        </w:rPr>
        <w:t xml:space="preserve"> what the speaker is saying. Space between the words, phrases, sentences and paragraphs and a slow enough tempo are essential for the integration and connection between the parties in the conversation. </w:t>
      </w:r>
    </w:p>
    <w:p w:rsidR="00433C58" w:rsidRPr="00F56599" w:rsidRDefault="00433C58">
      <w:pPr>
        <w:pStyle w:val="BodyA"/>
      </w:pPr>
    </w:p>
    <w:p w:rsidR="00433C58" w:rsidRPr="00F56599" w:rsidRDefault="00303FE2">
      <w:pPr>
        <w:pStyle w:val="BodyA"/>
      </w:pPr>
      <w:r w:rsidRPr="00303FE2">
        <w:rPr>
          <w:rPrChange w:id="586" w:author="Raymond Castellino" w:date="2015-11-06T19:07:00Z">
            <w:rPr>
              <w:vertAlign w:val="superscript"/>
            </w:rPr>
          </w:rPrChange>
        </w:rPr>
        <w:t>If the speaker continues speaking and keeps adding more and more information</w:t>
      </w:r>
      <w:ins w:id="587" w:author="Raymond Castellino" w:date="2015-11-06T18:25:00Z">
        <w:r w:rsidRPr="00303FE2">
          <w:rPr>
            <w:rPrChange w:id="588" w:author="Raymond Castellino" w:date="2015-11-06T19:07:00Z">
              <w:rPr>
                <w:vertAlign w:val="superscript"/>
              </w:rPr>
            </w:rPrChange>
          </w:rPr>
          <w:t>,</w:t>
        </w:r>
      </w:ins>
      <w:r w:rsidRPr="00303FE2">
        <w:rPr>
          <w:rPrChange w:id="589" w:author="Raymond Castellino" w:date="2015-11-06T19:07:00Z">
            <w:rPr>
              <w:vertAlign w:val="superscript"/>
            </w:rPr>
          </w:rPrChange>
        </w:rPr>
        <w:t xml:space="preserve"> </w:t>
      </w:r>
      <w:del w:id="590" w:author="Raymond Castellino" w:date="2015-11-06T18:25:00Z">
        <w:r w:rsidRPr="00303FE2">
          <w:rPr>
            <w:rPrChange w:id="591" w:author="Raymond Castellino" w:date="2015-11-06T19:07:00Z">
              <w:rPr>
                <w:vertAlign w:val="superscript"/>
              </w:rPr>
            </w:rPrChange>
          </w:rPr>
          <w:delText xml:space="preserve">they </w:delText>
        </w:r>
      </w:del>
      <w:ins w:id="592" w:author="Raymond Castellino" w:date="2015-11-06T18:25:00Z">
        <w:r w:rsidRPr="00303FE2">
          <w:rPr>
            <w:rPrChange w:id="593" w:author="Raymond Castellino" w:date="2015-11-06T19:07:00Z">
              <w:rPr>
                <w:vertAlign w:val="superscript"/>
              </w:rPr>
            </w:rPrChange>
          </w:rPr>
          <w:t xml:space="preserve">he </w:t>
        </w:r>
      </w:ins>
      <w:r w:rsidRPr="00303FE2">
        <w:rPr>
          <w:rPrChange w:id="594" w:author="Raymond Castellino" w:date="2015-11-06T19:07:00Z">
            <w:rPr>
              <w:vertAlign w:val="superscript"/>
            </w:rPr>
          </w:rPrChange>
        </w:rPr>
        <w:t>run</w:t>
      </w:r>
      <w:ins w:id="595" w:author="Raymond Castellino" w:date="2015-11-06T18:25:00Z">
        <w:r w:rsidRPr="00303FE2">
          <w:rPr>
            <w:rPrChange w:id="596" w:author="Raymond Castellino" w:date="2015-11-06T19:07:00Z">
              <w:rPr>
                <w:vertAlign w:val="superscript"/>
              </w:rPr>
            </w:rPrChange>
          </w:rPr>
          <w:t>s</w:t>
        </w:r>
      </w:ins>
      <w:r w:rsidRPr="00303FE2">
        <w:rPr>
          <w:rPrChange w:id="597" w:author="Raymond Castellino" w:date="2015-11-06T19:07:00Z">
            <w:rPr>
              <w:vertAlign w:val="superscript"/>
            </w:rPr>
          </w:rPrChange>
        </w:rPr>
        <w:t xml:space="preserve"> the risk of talking over the listener or flooding the listener’s ability to actually take in what </w:t>
      </w:r>
      <w:del w:id="598" w:author="Raymond Castellino" w:date="2015-11-06T18:26:00Z">
        <w:r w:rsidRPr="00303FE2">
          <w:rPr>
            <w:rPrChange w:id="599" w:author="Raymond Castellino" w:date="2015-11-06T19:07:00Z">
              <w:rPr>
                <w:vertAlign w:val="superscript"/>
              </w:rPr>
            </w:rPrChange>
          </w:rPr>
          <w:delText>they are</w:delText>
        </w:r>
      </w:del>
      <w:ins w:id="600" w:author="Raymond Castellino" w:date="2015-11-06T18:26:00Z">
        <w:r w:rsidRPr="00303FE2">
          <w:rPr>
            <w:rPrChange w:id="601" w:author="Raymond Castellino" w:date="2015-11-06T19:07:00Z">
              <w:rPr>
                <w:vertAlign w:val="superscript"/>
              </w:rPr>
            </w:rPrChange>
          </w:rPr>
          <w:t>he is</w:t>
        </w:r>
      </w:ins>
      <w:r w:rsidRPr="00303FE2">
        <w:rPr>
          <w:rPrChange w:id="602" w:author="Raymond Castellino" w:date="2015-11-06T19:07:00Z">
            <w:rPr>
              <w:vertAlign w:val="superscript"/>
            </w:rPr>
          </w:rPrChange>
        </w:rPr>
        <w:t xml:space="preserve"> saying. Under these conditions, very few of us will be able to hear and integrate what the speaker is saying. This is why the listener needs to be able to have choice about how much information </w:t>
      </w:r>
      <w:del w:id="603" w:author="Raymond Castellino" w:date="2015-11-06T18:26:00Z">
        <w:r w:rsidRPr="00303FE2">
          <w:rPr>
            <w:rPrChange w:id="604" w:author="Raymond Castellino" w:date="2015-11-06T19:07:00Z">
              <w:rPr>
                <w:vertAlign w:val="superscript"/>
              </w:rPr>
            </w:rPrChange>
          </w:rPr>
          <w:delText xml:space="preserve">they </w:delText>
        </w:r>
      </w:del>
      <w:ins w:id="605" w:author="Raymond Castellino" w:date="2015-11-06T18:26:00Z">
        <w:r w:rsidRPr="00303FE2">
          <w:rPr>
            <w:rPrChange w:id="606" w:author="Raymond Castellino" w:date="2015-11-06T19:07:00Z">
              <w:rPr>
                <w:vertAlign w:val="superscript"/>
              </w:rPr>
            </w:rPrChange>
          </w:rPr>
          <w:t xml:space="preserve">she </w:t>
        </w:r>
      </w:ins>
      <w:r w:rsidRPr="00303FE2">
        <w:rPr>
          <w:rPrChange w:id="607" w:author="Raymond Castellino" w:date="2015-11-06T19:07:00Z">
            <w:rPr>
              <w:vertAlign w:val="superscript"/>
            </w:rPr>
          </w:rPrChange>
        </w:rPr>
        <w:t>take</w:t>
      </w:r>
      <w:ins w:id="608" w:author="Raymond Castellino" w:date="2015-11-06T18:26:00Z">
        <w:r w:rsidRPr="00303FE2">
          <w:rPr>
            <w:rPrChange w:id="609" w:author="Raymond Castellino" w:date="2015-11-06T19:07:00Z">
              <w:rPr>
                <w:vertAlign w:val="superscript"/>
              </w:rPr>
            </w:rPrChange>
          </w:rPr>
          <w:t>s</w:t>
        </w:r>
      </w:ins>
      <w:r w:rsidRPr="00303FE2">
        <w:rPr>
          <w:rPrChange w:id="610" w:author="Raymond Castellino" w:date="2015-11-06T19:07:00Z">
            <w:rPr>
              <w:vertAlign w:val="superscript"/>
            </w:rPr>
          </w:rPrChange>
        </w:rPr>
        <w:t xml:space="preserve"> in at any given time.</w:t>
      </w:r>
    </w:p>
    <w:p w:rsidR="00433C58" w:rsidRPr="00F56599" w:rsidRDefault="00433C58">
      <w:pPr>
        <w:pStyle w:val="BodyA"/>
      </w:pPr>
    </w:p>
    <w:p w:rsidR="00433C58" w:rsidRPr="00F56599" w:rsidRDefault="00303FE2">
      <w:pPr>
        <w:pStyle w:val="BodyA"/>
      </w:pPr>
      <w:r w:rsidRPr="00303FE2">
        <w:rPr>
          <w:rPrChange w:id="611" w:author="Raymond Castellino" w:date="2015-11-06T19:07:00Z">
            <w:rPr>
              <w:vertAlign w:val="superscript"/>
            </w:rPr>
          </w:rPrChange>
        </w:rPr>
        <w:t>Often the speaker has an intention to communicate a challenging message to the listener. How the speaker delivers his</w:t>
      </w:r>
      <w:del w:id="612" w:author="Raymond Castellino" w:date="2015-11-06T18:26:00Z">
        <w:r w:rsidRPr="00303FE2">
          <w:rPr>
            <w:rPrChange w:id="613" w:author="Raymond Castellino" w:date="2015-11-06T19:07:00Z">
              <w:rPr>
                <w:vertAlign w:val="superscript"/>
              </w:rPr>
            </w:rPrChange>
          </w:rPr>
          <w:delText>/her</w:delText>
        </w:r>
      </w:del>
      <w:r w:rsidRPr="00303FE2">
        <w:rPr>
          <w:rPrChange w:id="614" w:author="Raymond Castellino" w:date="2015-11-06T19:07:00Z">
            <w:rPr>
              <w:vertAlign w:val="superscript"/>
            </w:rPr>
          </w:rPrChange>
        </w:rPr>
        <w:t xml:space="preserve"> message can be significant to the future of the relationship. The parties may have feelings of animosity toward each other, </w:t>
      </w:r>
      <w:del w:id="615" w:author="Raymond Castellino" w:date="2015-11-06T18:26:00Z">
        <w:r w:rsidRPr="00303FE2">
          <w:rPr>
            <w:rPrChange w:id="616" w:author="Raymond Castellino" w:date="2015-11-06T19:07:00Z">
              <w:rPr>
                <w:vertAlign w:val="superscript"/>
              </w:rPr>
            </w:rPrChange>
          </w:rPr>
          <w:delText xml:space="preserve">are </w:delText>
        </w:r>
      </w:del>
      <w:ins w:id="617" w:author="Raymond Castellino" w:date="2015-11-06T18:26:00Z">
        <w:r w:rsidRPr="00303FE2">
          <w:rPr>
            <w:rPrChange w:id="618" w:author="Raymond Castellino" w:date="2015-11-06T19:07:00Z">
              <w:rPr>
                <w:vertAlign w:val="superscript"/>
              </w:rPr>
            </w:rPrChange>
          </w:rPr>
          <w:t xml:space="preserve">may be </w:t>
        </w:r>
      </w:ins>
      <w:r w:rsidRPr="00303FE2">
        <w:rPr>
          <w:rPrChange w:id="619" w:author="Raymond Castellino" w:date="2015-11-06T19:07:00Z">
            <w:rPr>
              <w:vertAlign w:val="superscript"/>
            </w:rPr>
          </w:rPrChange>
        </w:rPr>
        <w:t xml:space="preserve">in need of repair in their relationship, or </w:t>
      </w:r>
      <w:ins w:id="620" w:author="Raymond Castellino" w:date="2015-11-06T18:26:00Z">
        <w:r w:rsidRPr="00303FE2">
          <w:rPr>
            <w:rPrChange w:id="621" w:author="Raymond Castellino" w:date="2015-11-06T19:07:00Z">
              <w:rPr>
                <w:vertAlign w:val="superscript"/>
              </w:rPr>
            </w:rPrChange>
          </w:rPr>
          <w:t xml:space="preserve">may </w:t>
        </w:r>
      </w:ins>
      <w:r w:rsidRPr="00303FE2">
        <w:rPr>
          <w:rPrChange w:id="622" w:author="Raymond Castellino" w:date="2015-11-06T19:07:00Z">
            <w:rPr>
              <w:vertAlign w:val="superscript"/>
            </w:rPr>
          </w:rPrChange>
        </w:rPr>
        <w:t xml:space="preserve">need to find respectful ways to complete the relationship and move on. </w:t>
      </w:r>
    </w:p>
    <w:p w:rsidR="00433C58" w:rsidRPr="00F56599" w:rsidRDefault="00433C58">
      <w:pPr>
        <w:pStyle w:val="BodyA"/>
      </w:pPr>
    </w:p>
    <w:p w:rsidR="00433C58" w:rsidRPr="00F56599" w:rsidRDefault="00303FE2">
      <w:pPr>
        <w:pStyle w:val="BodyA"/>
      </w:pPr>
      <w:r w:rsidRPr="00303FE2">
        <w:rPr>
          <w:rPrChange w:id="623" w:author="Raymond Castellino" w:date="2015-11-06T19:07:00Z">
            <w:rPr>
              <w:vertAlign w:val="superscript"/>
            </w:rPr>
          </w:rPrChange>
        </w:rPr>
        <w:t>However strong the message may feel, it is the speaker’s responsibility to deliver his</w:t>
      </w:r>
      <w:del w:id="624" w:author="Raymond Castellino" w:date="2015-11-06T18:27:00Z">
        <w:r w:rsidRPr="00303FE2">
          <w:rPr>
            <w:rPrChange w:id="625" w:author="Raymond Castellino" w:date="2015-11-06T19:07:00Z">
              <w:rPr>
                <w:vertAlign w:val="superscript"/>
              </w:rPr>
            </w:rPrChange>
          </w:rPr>
          <w:delText>/her</w:delText>
        </w:r>
      </w:del>
      <w:r w:rsidRPr="00303FE2">
        <w:rPr>
          <w:rPrChange w:id="626" w:author="Raymond Castellino" w:date="2015-11-06T19:07:00Z">
            <w:rPr>
              <w:vertAlign w:val="superscript"/>
            </w:rPr>
          </w:rPrChange>
        </w:rPr>
        <w:t xml:space="preserve"> message in a kind way. If feelings of animosity are so strong that the speaker’s ability to deliver his</w:t>
      </w:r>
      <w:del w:id="627" w:author="Raymond Castellino" w:date="2015-11-06T18:27:00Z">
        <w:r w:rsidRPr="00303FE2">
          <w:rPr>
            <w:rPrChange w:id="628" w:author="Raymond Castellino" w:date="2015-11-06T19:07:00Z">
              <w:rPr>
                <w:vertAlign w:val="superscript"/>
              </w:rPr>
            </w:rPrChange>
          </w:rPr>
          <w:delText>/her</w:delText>
        </w:r>
      </w:del>
      <w:r w:rsidRPr="00303FE2">
        <w:rPr>
          <w:rPrChange w:id="629" w:author="Raymond Castellino" w:date="2015-11-06T19:07:00Z">
            <w:rPr>
              <w:vertAlign w:val="superscript"/>
            </w:rPr>
          </w:rPrChange>
        </w:rPr>
        <w:t xml:space="preserve"> message is impaired by anger, rage, withdrawal or freeze</w:t>
      </w:r>
      <w:ins w:id="630" w:author="Raymond Castellino" w:date="2015-11-06T18:27:00Z">
        <w:r w:rsidRPr="00303FE2">
          <w:rPr>
            <w:rPrChange w:id="631" w:author="Raymond Castellino" w:date="2015-11-06T19:07:00Z">
              <w:rPr>
                <w:vertAlign w:val="superscript"/>
              </w:rPr>
            </w:rPrChange>
          </w:rPr>
          <w:t>,</w:t>
        </w:r>
      </w:ins>
      <w:r w:rsidRPr="00303FE2">
        <w:rPr>
          <w:rPrChange w:id="632" w:author="Raymond Castellino" w:date="2015-11-06T19:07:00Z">
            <w:rPr>
              <w:vertAlign w:val="superscript"/>
            </w:rPr>
          </w:rPrChange>
        </w:rPr>
        <w:t xml:space="preserve"> it means that the speaker needs additional support to sort through these feelings and work independently from the other party until </w:t>
      </w:r>
      <w:del w:id="633" w:author="Raymond Castellino" w:date="2015-11-06T18:27:00Z">
        <w:r w:rsidRPr="00303FE2">
          <w:rPr>
            <w:rPrChange w:id="634" w:author="Raymond Castellino" w:date="2015-11-06T19:07:00Z">
              <w:rPr>
                <w:vertAlign w:val="superscript"/>
              </w:rPr>
            </w:rPrChange>
          </w:rPr>
          <w:delText xml:space="preserve">they </w:delText>
        </w:r>
      </w:del>
      <w:ins w:id="635" w:author="Raymond Castellino" w:date="2015-11-06T18:27:00Z">
        <w:r w:rsidRPr="00303FE2">
          <w:rPr>
            <w:rPrChange w:id="636" w:author="Raymond Castellino" w:date="2015-11-06T19:07:00Z">
              <w:rPr>
                <w:vertAlign w:val="superscript"/>
              </w:rPr>
            </w:rPrChange>
          </w:rPr>
          <w:t xml:space="preserve">he </w:t>
        </w:r>
      </w:ins>
      <w:r w:rsidRPr="00303FE2">
        <w:rPr>
          <w:rPrChange w:id="637" w:author="Raymond Castellino" w:date="2015-11-06T19:07:00Z">
            <w:rPr>
              <w:vertAlign w:val="superscript"/>
            </w:rPr>
          </w:rPrChange>
        </w:rPr>
        <w:t xml:space="preserve">can do so. This can take the form of a good private counseling session or a discussion with a friend, other than the person </w:t>
      </w:r>
      <w:ins w:id="638" w:author="Raymond Castellino" w:date="2015-11-06T18:27:00Z">
        <w:r w:rsidRPr="00303FE2">
          <w:rPr>
            <w:rPrChange w:id="639" w:author="Raymond Castellino" w:date="2015-11-06T19:07:00Z">
              <w:rPr>
                <w:vertAlign w:val="superscript"/>
              </w:rPr>
            </w:rPrChange>
          </w:rPr>
          <w:t xml:space="preserve">toward who </w:t>
        </w:r>
      </w:ins>
      <w:r w:rsidRPr="00303FE2">
        <w:rPr>
          <w:rPrChange w:id="640" w:author="Raymond Castellino" w:date="2015-11-06T19:07:00Z">
            <w:rPr>
              <w:vertAlign w:val="superscript"/>
            </w:rPr>
          </w:rPrChange>
        </w:rPr>
        <w:t>he</w:t>
      </w:r>
      <w:del w:id="641" w:author="Raymond Castellino" w:date="2015-11-06T18:27:00Z">
        <w:r w:rsidRPr="00303FE2">
          <w:rPr>
            <w:rPrChange w:id="642" w:author="Raymond Castellino" w:date="2015-11-06T19:07:00Z">
              <w:rPr>
                <w:vertAlign w:val="superscript"/>
              </w:rPr>
            </w:rPrChange>
          </w:rPr>
          <w:delText>/she</w:delText>
        </w:r>
      </w:del>
      <w:r w:rsidRPr="00303FE2">
        <w:rPr>
          <w:rPrChange w:id="643" w:author="Raymond Castellino" w:date="2015-11-06T19:07:00Z">
            <w:rPr>
              <w:vertAlign w:val="superscript"/>
            </w:rPr>
          </w:rPrChange>
        </w:rPr>
        <w:t xml:space="preserve"> feels </w:t>
      </w:r>
      <w:del w:id="644" w:author="Raymond Castellino" w:date="2015-11-06T18:28:00Z">
        <w:r w:rsidRPr="00303FE2">
          <w:rPr>
            <w:rPrChange w:id="645" w:author="Raymond Castellino" w:date="2015-11-06T19:07:00Z">
              <w:rPr>
                <w:vertAlign w:val="superscript"/>
              </w:rPr>
            </w:rPrChange>
          </w:rPr>
          <w:delText xml:space="preserve">the </w:delText>
        </w:r>
      </w:del>
      <w:r w:rsidRPr="00303FE2">
        <w:rPr>
          <w:rPrChange w:id="646" w:author="Raymond Castellino" w:date="2015-11-06T19:07:00Z">
            <w:rPr>
              <w:vertAlign w:val="superscript"/>
            </w:rPr>
          </w:rPrChange>
        </w:rPr>
        <w:t>animosity</w:t>
      </w:r>
      <w:del w:id="647" w:author="Raymond Castellino" w:date="2015-11-06T18:28:00Z">
        <w:r w:rsidRPr="00303FE2">
          <w:rPr>
            <w:rPrChange w:id="648" w:author="Raymond Castellino" w:date="2015-11-06T19:07:00Z">
              <w:rPr>
                <w:vertAlign w:val="superscript"/>
              </w:rPr>
            </w:rPrChange>
          </w:rPr>
          <w:delText xml:space="preserve"> toward</w:delText>
        </w:r>
      </w:del>
      <w:r w:rsidRPr="00303FE2">
        <w:rPr>
          <w:rPrChange w:id="649" w:author="Raymond Castellino" w:date="2015-11-06T19:07:00Z">
            <w:rPr>
              <w:vertAlign w:val="superscript"/>
            </w:rPr>
          </w:rPrChange>
        </w:rPr>
        <w:t xml:space="preserve">. </w:t>
      </w:r>
    </w:p>
    <w:p w:rsidR="00433C58" w:rsidRPr="00F56599" w:rsidRDefault="00433C58">
      <w:pPr>
        <w:pStyle w:val="BodyA"/>
      </w:pPr>
    </w:p>
    <w:p w:rsidR="00433C58" w:rsidRPr="00F56599" w:rsidRDefault="00303FE2">
      <w:pPr>
        <w:pStyle w:val="BodyA"/>
      </w:pPr>
      <w:r w:rsidRPr="00303FE2">
        <w:rPr>
          <w:rPrChange w:id="650" w:author="Raymond Castellino" w:date="2015-11-06T19:07:00Z">
            <w:rPr>
              <w:vertAlign w:val="superscript"/>
            </w:rPr>
          </w:rPrChange>
        </w:rPr>
        <w:t>An Inquiry is not the place to off</w:t>
      </w:r>
      <w:del w:id="651" w:author="Raymond Castellino" w:date="2015-11-06T18:28:00Z">
        <w:r w:rsidRPr="00303FE2">
          <w:rPr>
            <w:rPrChange w:id="652" w:author="Raymond Castellino" w:date="2015-11-06T19:07:00Z">
              <w:rPr>
                <w:vertAlign w:val="superscript"/>
              </w:rPr>
            </w:rPrChange>
          </w:rPr>
          <w:delText xml:space="preserve"> </w:delText>
        </w:r>
      </w:del>
      <w:r w:rsidRPr="00303FE2">
        <w:rPr>
          <w:rPrChange w:id="653" w:author="Raymond Castellino" w:date="2015-11-06T19:07:00Z">
            <w:rPr>
              <w:vertAlign w:val="superscript"/>
            </w:rPr>
          </w:rPrChange>
        </w:rPr>
        <w:t>load anger and rage. It is the place to find the words that express</w:t>
      </w:r>
      <w:del w:id="654" w:author="Raymond Castellino" w:date="2015-11-06T18:28:00Z">
        <w:r w:rsidRPr="00303FE2">
          <w:rPr>
            <w:rPrChange w:id="655" w:author="Raymond Castellino" w:date="2015-11-06T19:07:00Z">
              <w:rPr>
                <w:vertAlign w:val="superscript"/>
              </w:rPr>
            </w:rPrChange>
          </w:rPr>
          <w:delText>es</w:delText>
        </w:r>
      </w:del>
      <w:r w:rsidRPr="00303FE2">
        <w:rPr>
          <w:rPrChange w:id="656" w:author="Raymond Castellino" w:date="2015-11-06T19:07:00Z">
            <w:rPr>
              <w:vertAlign w:val="superscript"/>
            </w:rPr>
          </w:rPrChange>
        </w:rPr>
        <w:t xml:space="preserve"> how </w:t>
      </w:r>
      <w:ins w:id="657" w:author="Raymond Castellino" w:date="2015-11-06T18:28:00Z">
        <w:r w:rsidRPr="00303FE2">
          <w:rPr>
            <w:rPrChange w:id="658" w:author="Raymond Castellino" w:date="2015-11-06T19:07:00Z">
              <w:rPr>
                <w:vertAlign w:val="superscript"/>
              </w:rPr>
            </w:rPrChange>
          </w:rPr>
          <w:t>he</w:t>
        </w:r>
      </w:ins>
      <w:del w:id="659" w:author="Raymond Castellino" w:date="2015-11-06T18:28:00Z">
        <w:r w:rsidRPr="00303FE2">
          <w:rPr>
            <w:rPrChange w:id="660" w:author="Raymond Castellino" w:date="2015-11-06T19:07:00Z">
              <w:rPr>
                <w:vertAlign w:val="superscript"/>
              </w:rPr>
            </w:rPrChange>
          </w:rPr>
          <w:delText>they</w:delText>
        </w:r>
      </w:del>
      <w:r w:rsidRPr="00303FE2">
        <w:rPr>
          <w:rPrChange w:id="661" w:author="Raymond Castellino" w:date="2015-11-06T19:07:00Z">
            <w:rPr>
              <w:vertAlign w:val="superscript"/>
            </w:rPr>
          </w:rPrChange>
        </w:rPr>
        <w:t xml:space="preserve"> feel</w:t>
      </w:r>
      <w:ins w:id="662" w:author="Raymond Castellino" w:date="2015-11-06T19:07:00Z">
        <w:r w:rsidR="00F56599">
          <w:t>s</w:t>
        </w:r>
      </w:ins>
      <w:r w:rsidRPr="00303FE2">
        <w:rPr>
          <w:rPrChange w:id="663" w:author="Raymond Castellino" w:date="2015-11-06T19:07:00Z">
            <w:rPr>
              <w:vertAlign w:val="superscript"/>
            </w:rPr>
          </w:rPrChange>
        </w:rPr>
        <w:t xml:space="preserve"> in ways that effectively communicate to the listener. </w:t>
      </w:r>
    </w:p>
    <w:p w:rsidR="00433C58" w:rsidRPr="00F56599" w:rsidRDefault="00433C58">
      <w:pPr>
        <w:pStyle w:val="BodyA"/>
      </w:pPr>
    </w:p>
    <w:p w:rsidR="00433C58" w:rsidRPr="00F56599" w:rsidRDefault="00303FE2">
      <w:pPr>
        <w:pStyle w:val="BodyA"/>
      </w:pPr>
      <w:r w:rsidRPr="00303FE2">
        <w:rPr>
          <w:rPrChange w:id="664" w:author="Raymond Castellino" w:date="2015-11-06T19:07:00Z">
            <w:rPr>
              <w:vertAlign w:val="superscript"/>
            </w:rPr>
          </w:rPrChange>
        </w:rPr>
        <w:t xml:space="preserve">A study of Marshall B. Rosenberg’s, </w:t>
      </w:r>
      <w:r w:rsidRPr="00303FE2">
        <w:rPr>
          <w:i/>
          <w:iCs/>
          <w:rPrChange w:id="665" w:author="Raymond Castellino" w:date="2015-11-06T19:07:00Z">
            <w:rPr>
              <w:i/>
              <w:iCs/>
              <w:vertAlign w:val="superscript"/>
            </w:rPr>
          </w:rPrChange>
        </w:rPr>
        <w:t xml:space="preserve">Nonviolent Communication </w:t>
      </w:r>
      <w:r w:rsidRPr="00303FE2">
        <w:rPr>
          <w:rPrChange w:id="666" w:author="Raymond Castellino" w:date="2015-11-06T19:07:00Z">
            <w:rPr>
              <w:vertAlign w:val="superscript"/>
            </w:rPr>
          </w:rPrChange>
        </w:rPr>
        <w:t xml:space="preserve">is strongly recommended. This book is full of eloquent and healing ways to communicate even the most challenging messages.  </w:t>
      </w:r>
    </w:p>
    <w:p w:rsidR="00433C58" w:rsidRPr="00F56599" w:rsidRDefault="00433C58">
      <w:pPr>
        <w:pStyle w:val="BodyA"/>
      </w:pPr>
    </w:p>
    <w:p w:rsidR="00433C58" w:rsidRPr="00F56599" w:rsidRDefault="00303FE2">
      <w:pPr>
        <w:pStyle w:val="BodyA"/>
      </w:pPr>
      <w:r w:rsidRPr="00303FE2">
        <w:rPr>
          <w:rPrChange w:id="667" w:author="Raymond Castellino" w:date="2015-11-06T19:07:00Z">
            <w:rPr>
              <w:vertAlign w:val="superscript"/>
            </w:rPr>
          </w:rPrChange>
        </w:rPr>
        <w:t>Anna</w:t>
      </w:r>
      <w:r w:rsidRPr="00303FE2">
        <w:rPr>
          <w:i/>
          <w:iCs/>
          <w:rPrChange w:id="668" w:author="Raymond Castellino" w:date="2015-11-06T19:07:00Z">
            <w:rPr>
              <w:i/>
              <w:iCs/>
              <w:vertAlign w:val="superscript"/>
            </w:rPr>
          </w:rPrChange>
        </w:rPr>
        <w:t xml:space="preserve"> </w:t>
      </w:r>
      <w:r w:rsidRPr="00303FE2">
        <w:rPr>
          <w:rPrChange w:id="669" w:author="Raymond Castellino" w:date="2015-11-06T19:07:00Z">
            <w:rPr>
              <w:vertAlign w:val="superscript"/>
            </w:rPr>
          </w:rPrChange>
        </w:rPr>
        <w:t>Chitty suggests taking an approach where some preparatory statements are made before delivering the core message.  Statements like, “I want to reassure you that I value our relationship. I want to strengthen our relationship. And, I want to share with you the effect of what you said (or the actions you made) had on me.” (From the Body Into Being Training, Module 3, Ojai, CA, June 2015)</w:t>
      </w:r>
    </w:p>
    <w:p w:rsidR="00433C58" w:rsidRPr="00F56599" w:rsidRDefault="00433C58">
      <w:pPr>
        <w:pStyle w:val="BodyA"/>
      </w:pPr>
    </w:p>
    <w:p w:rsidR="00433C58" w:rsidRPr="00F56599" w:rsidRDefault="00303FE2">
      <w:pPr>
        <w:pStyle w:val="BodyA"/>
      </w:pPr>
      <w:r w:rsidRPr="00303FE2">
        <w:rPr>
          <w:rPrChange w:id="670" w:author="Raymond Castellino" w:date="2015-11-06T19:07:00Z">
            <w:rPr>
              <w:vertAlign w:val="superscript"/>
            </w:rPr>
          </w:rPrChange>
        </w:rPr>
        <w:t xml:space="preserve">Ideally the speaker would ask the listener if </w:t>
      </w:r>
      <w:del w:id="671" w:author="Raymond Castellino" w:date="2015-11-06T18:29:00Z">
        <w:r w:rsidRPr="00303FE2">
          <w:rPr>
            <w:rPrChange w:id="672" w:author="Raymond Castellino" w:date="2015-11-06T19:07:00Z">
              <w:rPr>
                <w:vertAlign w:val="superscript"/>
              </w:rPr>
            </w:rPrChange>
          </w:rPr>
          <w:delText>they are</w:delText>
        </w:r>
      </w:del>
      <w:ins w:id="673" w:author="Raymond Castellino" w:date="2015-11-06T18:29:00Z">
        <w:r w:rsidRPr="00303FE2">
          <w:rPr>
            <w:rPrChange w:id="674" w:author="Raymond Castellino" w:date="2015-11-06T19:07:00Z">
              <w:rPr>
                <w:vertAlign w:val="superscript"/>
              </w:rPr>
            </w:rPrChange>
          </w:rPr>
          <w:t>she is</w:t>
        </w:r>
      </w:ins>
      <w:r w:rsidRPr="00303FE2">
        <w:rPr>
          <w:rPrChange w:id="675" w:author="Raymond Castellino" w:date="2015-11-06T19:07:00Z">
            <w:rPr>
              <w:vertAlign w:val="superscript"/>
            </w:rPr>
          </w:rPrChange>
        </w:rPr>
        <w:t xml:space="preserve"> willing to hear what he</w:t>
      </w:r>
      <w:del w:id="676" w:author="Raymond Castellino" w:date="2015-11-06T18:29:00Z">
        <w:r w:rsidRPr="00303FE2">
          <w:rPr>
            <w:rPrChange w:id="677" w:author="Raymond Castellino" w:date="2015-11-06T19:07:00Z">
              <w:rPr>
                <w:vertAlign w:val="superscript"/>
              </w:rPr>
            </w:rPrChange>
          </w:rPr>
          <w:delText>/she</w:delText>
        </w:r>
      </w:del>
      <w:r w:rsidRPr="00303FE2">
        <w:rPr>
          <w:rPrChange w:id="678" w:author="Raymond Castellino" w:date="2015-11-06T19:07:00Z">
            <w:rPr>
              <w:vertAlign w:val="superscript"/>
            </w:rPr>
          </w:rPrChange>
        </w:rPr>
        <w:t xml:space="preserve"> has to share. This incorporates the “principle of choice” into the inquiry. By giving the listener the choice to say yes or no to his</w:t>
      </w:r>
      <w:del w:id="679" w:author="Raymond Castellino" w:date="2015-11-06T18:29:00Z">
        <w:r w:rsidRPr="00303FE2">
          <w:rPr>
            <w:rPrChange w:id="680" w:author="Raymond Castellino" w:date="2015-11-06T19:07:00Z">
              <w:rPr>
                <w:vertAlign w:val="superscript"/>
              </w:rPr>
            </w:rPrChange>
          </w:rPr>
          <w:delText>/her</w:delText>
        </w:r>
      </w:del>
      <w:r w:rsidRPr="00303FE2">
        <w:rPr>
          <w:rPrChange w:id="681" w:author="Raymond Castellino" w:date="2015-11-06T19:07:00Z">
            <w:rPr>
              <w:vertAlign w:val="superscript"/>
            </w:rPr>
          </w:rPrChange>
        </w:rPr>
        <w:t xml:space="preserve"> request</w:t>
      </w:r>
      <w:ins w:id="682" w:author="Raymond Castellino" w:date="2015-11-06T18:29:00Z">
        <w:r w:rsidRPr="00303FE2">
          <w:rPr>
            <w:rPrChange w:id="683" w:author="Raymond Castellino" w:date="2015-11-06T19:07:00Z">
              <w:rPr>
                <w:vertAlign w:val="superscript"/>
              </w:rPr>
            </w:rPrChange>
          </w:rPr>
          <w:t>,</w:t>
        </w:r>
      </w:ins>
      <w:r w:rsidRPr="00303FE2">
        <w:rPr>
          <w:rPrChange w:id="684" w:author="Raymond Castellino" w:date="2015-11-06T19:07:00Z">
            <w:rPr>
              <w:vertAlign w:val="superscript"/>
            </w:rPr>
          </w:rPrChange>
        </w:rPr>
        <w:t xml:space="preserve"> the speaker is increasing the opportunity for connection between them and the likelihood that his</w:t>
      </w:r>
      <w:del w:id="685" w:author="Raymond Castellino" w:date="2015-11-06T18:29:00Z">
        <w:r w:rsidRPr="00303FE2">
          <w:rPr>
            <w:rPrChange w:id="686" w:author="Raymond Castellino" w:date="2015-11-06T19:07:00Z">
              <w:rPr>
                <w:vertAlign w:val="superscript"/>
              </w:rPr>
            </w:rPrChange>
          </w:rPr>
          <w:delText>/her</w:delText>
        </w:r>
      </w:del>
      <w:r w:rsidRPr="00303FE2">
        <w:rPr>
          <w:rPrChange w:id="687" w:author="Raymond Castellino" w:date="2015-11-06T19:07:00Z">
            <w:rPr>
              <w:vertAlign w:val="superscript"/>
            </w:rPr>
          </w:rPrChange>
        </w:rPr>
        <w:t xml:space="preserve"> message will be heard.</w:t>
      </w:r>
    </w:p>
    <w:p w:rsidR="00433C58" w:rsidRPr="00F56599" w:rsidRDefault="00433C58">
      <w:pPr>
        <w:pStyle w:val="BodyA"/>
      </w:pPr>
    </w:p>
    <w:p w:rsidR="00433C58" w:rsidRPr="00F56599" w:rsidRDefault="00303FE2">
      <w:pPr>
        <w:pStyle w:val="BodyA"/>
        <w:rPr>
          <w:b/>
          <w:bCs/>
        </w:rPr>
      </w:pPr>
      <w:r w:rsidRPr="00303FE2">
        <w:rPr>
          <w:b/>
          <w:bCs/>
          <w:rPrChange w:id="688" w:author="Raymond Castellino" w:date="2015-11-06T19:07:00Z">
            <w:rPr>
              <w:b/>
              <w:bCs/>
              <w:vertAlign w:val="superscript"/>
            </w:rPr>
          </w:rPrChange>
        </w:rPr>
        <w:t>Changing Roles Between the Listener and Speaker</w:t>
      </w:r>
    </w:p>
    <w:p w:rsidR="00433C58" w:rsidRPr="00F56599" w:rsidRDefault="00433C58">
      <w:pPr>
        <w:pStyle w:val="BodyA"/>
        <w:rPr>
          <w:b/>
          <w:bCs/>
        </w:rPr>
      </w:pPr>
    </w:p>
    <w:p w:rsidR="00433C58" w:rsidRPr="00F56599" w:rsidRDefault="00303FE2">
      <w:pPr>
        <w:pStyle w:val="BodyA"/>
      </w:pPr>
      <w:r w:rsidRPr="00303FE2">
        <w:rPr>
          <w:rPrChange w:id="689" w:author="Raymond Castellino" w:date="2015-11-06T19:07:00Z">
            <w:rPr>
              <w:vertAlign w:val="superscript"/>
            </w:rPr>
          </w:rPrChange>
        </w:rPr>
        <w:t xml:space="preserve">At some point one of two things generally happen.  </w:t>
      </w:r>
    </w:p>
    <w:p w:rsidR="00433C58" w:rsidRPr="00F56599" w:rsidRDefault="00303FE2" w:rsidP="005C3BA7">
      <w:pPr>
        <w:pStyle w:val="ListParagraph"/>
        <w:numPr>
          <w:ilvl w:val="0"/>
          <w:numId w:val="5"/>
          <w:numberingChange w:id="690" w:author="Raymond Castellino" w:date="2015-11-06T19:01:00Z" w:original="%1:1:0:."/>
        </w:numPr>
        <w:tabs>
          <w:tab w:val="num" w:pos="720"/>
        </w:tabs>
        <w:ind w:hanging="360"/>
      </w:pPr>
      <w:r w:rsidRPr="00303FE2">
        <w:rPr>
          <w:rPrChange w:id="691" w:author="Raymond Castellino" w:date="2015-11-06T19:07:00Z">
            <w:rPr>
              <w:rFonts w:ascii="Times New Roman"/>
              <w:vertAlign w:val="superscript"/>
            </w:rPr>
          </w:rPrChange>
        </w:rPr>
        <w:t xml:space="preserve">The speaker completes sharing and the inquiry will switch to be on the listener. This gives the listener opportunity to become the speaker and to respond to what </w:t>
      </w:r>
      <w:del w:id="692" w:author="Raymond Castellino" w:date="2015-11-06T18:30:00Z">
        <w:r w:rsidRPr="00303FE2">
          <w:rPr>
            <w:rPrChange w:id="693" w:author="Raymond Castellino" w:date="2015-11-06T19:07:00Z">
              <w:rPr>
                <w:rFonts w:ascii="Times New Roman"/>
                <w:vertAlign w:val="superscript"/>
              </w:rPr>
            </w:rPrChange>
          </w:rPr>
          <w:delText>they have</w:delText>
        </w:r>
      </w:del>
      <w:ins w:id="694" w:author="Raymond Castellino" w:date="2015-11-06T18:30:00Z">
        <w:r w:rsidRPr="00303FE2">
          <w:rPr>
            <w:rPrChange w:id="695" w:author="Raymond Castellino" w:date="2015-11-06T19:07:00Z">
              <w:rPr>
                <w:rFonts w:ascii="Times New Roman"/>
                <w:vertAlign w:val="superscript"/>
              </w:rPr>
            </w:rPrChange>
          </w:rPr>
          <w:t>she has</w:t>
        </w:r>
      </w:ins>
      <w:r w:rsidRPr="00303FE2">
        <w:rPr>
          <w:rPrChange w:id="696" w:author="Raymond Castellino" w:date="2015-11-06T19:07:00Z">
            <w:rPr>
              <w:rFonts w:ascii="Times New Roman"/>
              <w:vertAlign w:val="superscript"/>
            </w:rPr>
          </w:rPrChange>
        </w:rPr>
        <w:t xml:space="preserve"> heard. </w:t>
      </w:r>
    </w:p>
    <w:p w:rsidR="00433C58" w:rsidRPr="00F56599" w:rsidRDefault="00303FE2" w:rsidP="005C3BA7">
      <w:pPr>
        <w:pStyle w:val="ListParagraph"/>
        <w:numPr>
          <w:ilvl w:val="0"/>
          <w:numId w:val="5"/>
          <w:numberingChange w:id="697" w:author="Raymond Castellino" w:date="2015-11-06T19:01:00Z" w:original="%1:2:0:."/>
        </w:numPr>
        <w:tabs>
          <w:tab w:val="num" w:pos="720"/>
        </w:tabs>
        <w:ind w:hanging="360"/>
      </w:pPr>
      <w:r w:rsidRPr="00303FE2">
        <w:rPr>
          <w:rPrChange w:id="698" w:author="Raymond Castellino" w:date="2015-11-06T19:07:00Z">
            <w:rPr>
              <w:rFonts w:ascii="Times New Roman"/>
              <w:vertAlign w:val="superscript"/>
            </w:rPr>
          </w:rPrChange>
        </w:rPr>
        <w:t xml:space="preserve">Or the listener gets to a point where </w:t>
      </w:r>
      <w:del w:id="699" w:author="Raymond Castellino" w:date="2015-11-06T18:30:00Z">
        <w:r w:rsidRPr="00303FE2">
          <w:rPr>
            <w:rPrChange w:id="700" w:author="Raymond Castellino" w:date="2015-11-06T19:07:00Z">
              <w:rPr>
                <w:rFonts w:ascii="Times New Roman"/>
                <w:vertAlign w:val="superscript"/>
              </w:rPr>
            </w:rPrChange>
          </w:rPr>
          <w:delText>his/</w:delText>
        </w:r>
      </w:del>
      <w:r w:rsidRPr="00303FE2">
        <w:rPr>
          <w:rPrChange w:id="701" w:author="Raymond Castellino" w:date="2015-11-06T19:07:00Z">
            <w:rPr>
              <w:rFonts w:ascii="Times New Roman"/>
              <w:vertAlign w:val="superscript"/>
            </w:rPr>
          </w:rPrChange>
        </w:rPr>
        <w:t xml:space="preserve">her system backs up with responses that make it challenging for </w:t>
      </w:r>
      <w:del w:id="702" w:author="Raymond Castellino" w:date="2015-11-06T18:30:00Z">
        <w:r w:rsidRPr="00303FE2">
          <w:rPr>
            <w:rPrChange w:id="703" w:author="Raymond Castellino" w:date="2015-11-06T19:07:00Z">
              <w:rPr>
                <w:rFonts w:ascii="Times New Roman"/>
                <w:vertAlign w:val="superscript"/>
              </w:rPr>
            </w:rPrChange>
          </w:rPr>
          <w:delText xml:space="preserve">them </w:delText>
        </w:r>
      </w:del>
      <w:ins w:id="704" w:author="Raymond Castellino" w:date="2015-11-06T18:30:00Z">
        <w:r w:rsidRPr="00303FE2">
          <w:rPr>
            <w:rPrChange w:id="705" w:author="Raymond Castellino" w:date="2015-11-06T19:07:00Z">
              <w:rPr>
                <w:rFonts w:ascii="Times New Roman"/>
                <w:vertAlign w:val="superscript"/>
              </w:rPr>
            </w:rPrChange>
          </w:rPr>
          <w:t xml:space="preserve">her </w:t>
        </w:r>
      </w:ins>
      <w:r w:rsidRPr="00303FE2">
        <w:rPr>
          <w:rPrChange w:id="706" w:author="Raymond Castellino" w:date="2015-11-06T19:07:00Z">
            <w:rPr>
              <w:rFonts w:ascii="Times New Roman"/>
              <w:vertAlign w:val="superscript"/>
            </w:rPr>
          </w:rPrChange>
        </w:rPr>
        <w:t>to keep listening. This will require the pair to switch roles before the speaker may have completed his</w:t>
      </w:r>
      <w:del w:id="707" w:author="Raymond Castellino" w:date="2015-11-06T18:30:00Z">
        <w:r w:rsidRPr="00303FE2">
          <w:rPr>
            <w:rPrChange w:id="708" w:author="Raymond Castellino" w:date="2015-11-06T19:07:00Z">
              <w:rPr>
                <w:rFonts w:ascii="Times New Roman"/>
                <w:vertAlign w:val="superscript"/>
              </w:rPr>
            </w:rPrChange>
          </w:rPr>
          <w:delText>/her</w:delText>
        </w:r>
      </w:del>
      <w:r w:rsidRPr="00303FE2">
        <w:rPr>
          <w:rPrChange w:id="709" w:author="Raymond Castellino" w:date="2015-11-06T19:07:00Z">
            <w:rPr>
              <w:rFonts w:ascii="Times New Roman"/>
              <w:vertAlign w:val="superscript"/>
            </w:rPr>
          </w:rPrChange>
        </w:rPr>
        <w:t xml:space="preserve"> communication.</w:t>
      </w:r>
    </w:p>
    <w:p w:rsidR="00433C58" w:rsidRPr="00F56599" w:rsidRDefault="00433C58">
      <w:pPr>
        <w:pStyle w:val="BodyA"/>
      </w:pPr>
    </w:p>
    <w:p w:rsidR="00433C58" w:rsidRPr="00F56599" w:rsidRDefault="00303FE2">
      <w:pPr>
        <w:pStyle w:val="BodyA"/>
      </w:pPr>
      <w:r w:rsidRPr="00303FE2">
        <w:rPr>
          <w:rPrChange w:id="710" w:author="Raymond Castellino" w:date="2015-11-06T19:07:00Z">
            <w:rPr>
              <w:vertAlign w:val="superscript"/>
            </w:rPr>
          </w:rPrChange>
        </w:rPr>
        <w:t xml:space="preserve">Space can be made for the listener and the speaker to change roles. It is important </w:t>
      </w:r>
      <w:del w:id="711" w:author="Raymond Castellino" w:date="2015-11-06T18:30:00Z">
        <w:r w:rsidRPr="00303FE2">
          <w:rPr>
            <w:rPrChange w:id="712" w:author="Raymond Castellino" w:date="2015-11-06T19:07:00Z">
              <w:rPr>
                <w:vertAlign w:val="superscript"/>
              </w:rPr>
            </w:rPrChange>
          </w:rPr>
          <w:delText xml:space="preserve">for </w:delText>
        </w:r>
      </w:del>
      <w:ins w:id="713" w:author="Raymond Castellino" w:date="2015-11-06T18:30:00Z">
        <w:r w:rsidRPr="00303FE2">
          <w:rPr>
            <w:rPrChange w:id="714" w:author="Raymond Castellino" w:date="2015-11-06T19:07:00Z">
              <w:rPr>
                <w:vertAlign w:val="superscript"/>
              </w:rPr>
            </w:rPrChange>
          </w:rPr>
          <w:t xml:space="preserve">that </w:t>
        </w:r>
      </w:ins>
      <w:r w:rsidRPr="00303FE2">
        <w:rPr>
          <w:rPrChange w:id="715" w:author="Raymond Castellino" w:date="2015-11-06T19:07:00Z">
            <w:rPr>
              <w:vertAlign w:val="superscript"/>
            </w:rPr>
          </w:rPrChange>
        </w:rPr>
        <w:t>when they make that change</w:t>
      </w:r>
      <w:ins w:id="716" w:author="Raymond Castellino" w:date="2015-11-06T18:30:00Z">
        <w:r w:rsidRPr="00303FE2">
          <w:rPr>
            <w:rPrChange w:id="717" w:author="Raymond Castellino" w:date="2015-11-06T19:07:00Z">
              <w:rPr>
                <w:vertAlign w:val="superscript"/>
              </w:rPr>
            </w:rPrChange>
          </w:rPr>
          <w:t>,</w:t>
        </w:r>
      </w:ins>
      <w:r w:rsidRPr="00303FE2">
        <w:rPr>
          <w:rPrChange w:id="718" w:author="Raymond Castellino" w:date="2015-11-06T19:07:00Z">
            <w:rPr>
              <w:vertAlign w:val="superscript"/>
            </w:rPr>
          </w:rPrChange>
        </w:rPr>
        <w:t xml:space="preserve"> they actually agree to do it and they name the new roles. The </w:t>
      </w:r>
      <w:del w:id="719" w:author="Raymond Castellino" w:date="2015-11-06T18:31:00Z">
        <w:r w:rsidRPr="00303FE2">
          <w:rPr>
            <w:rPrChange w:id="720" w:author="Raymond Castellino" w:date="2015-11-06T19:07:00Z">
              <w:rPr>
                <w:vertAlign w:val="superscript"/>
              </w:rPr>
            </w:rPrChange>
          </w:rPr>
          <w:delText xml:space="preserve">  </w:delText>
        </w:r>
      </w:del>
      <w:r w:rsidRPr="00303FE2">
        <w:rPr>
          <w:rPrChange w:id="721" w:author="Raymond Castellino" w:date="2015-11-06T19:07:00Z">
            <w:rPr>
              <w:vertAlign w:val="superscript"/>
            </w:rPr>
          </w:rPrChange>
        </w:rPr>
        <w:t>new listener can say sometime like, “I’m listening now.” Likewise, the new speaker can say something like, “I’m sharing now.”</w:t>
      </w:r>
    </w:p>
    <w:p w:rsidR="00433C58" w:rsidRPr="00F56599" w:rsidRDefault="00433C58">
      <w:pPr>
        <w:pStyle w:val="BodyA"/>
      </w:pPr>
    </w:p>
    <w:p w:rsidR="00433C58" w:rsidRPr="00F56599" w:rsidRDefault="00303FE2">
      <w:pPr>
        <w:pStyle w:val="BodyA"/>
      </w:pPr>
      <w:r w:rsidRPr="00303FE2">
        <w:rPr>
          <w:rPrChange w:id="722" w:author="Raymond Castellino" w:date="2015-11-06T19:07:00Z">
            <w:rPr>
              <w:vertAlign w:val="superscript"/>
            </w:rPr>
          </w:rPrChange>
        </w:rPr>
        <w:t>Changing roles requires an adjustment in what each party is doing. Space must be given for each party to establish themselves in the new role.</w:t>
      </w:r>
    </w:p>
    <w:p w:rsidR="00433C58" w:rsidRPr="00F56599" w:rsidRDefault="00433C58">
      <w:pPr>
        <w:pStyle w:val="BodyA"/>
      </w:pPr>
    </w:p>
    <w:p w:rsidR="00433C58" w:rsidRPr="00F56599" w:rsidRDefault="00303FE2">
      <w:pPr>
        <w:pStyle w:val="BodyA"/>
      </w:pPr>
      <w:r w:rsidRPr="00303FE2">
        <w:rPr>
          <w:rPrChange w:id="723" w:author="Raymond Castellino" w:date="2015-11-06T19:07:00Z">
            <w:rPr>
              <w:vertAlign w:val="superscript"/>
            </w:rPr>
          </w:rPrChange>
        </w:rPr>
        <w:t>If the speaker is incomplete</w:t>
      </w:r>
      <w:ins w:id="724" w:author="Raymond Castellino" w:date="2015-11-06T18:32:00Z">
        <w:r w:rsidRPr="00303FE2">
          <w:rPr>
            <w:rPrChange w:id="725" w:author="Raymond Castellino" w:date="2015-11-06T19:07:00Z">
              <w:rPr>
                <w:vertAlign w:val="superscript"/>
              </w:rPr>
            </w:rPrChange>
          </w:rPr>
          <w:t>,</w:t>
        </w:r>
      </w:ins>
      <w:r w:rsidRPr="00303FE2">
        <w:rPr>
          <w:rPrChange w:id="726" w:author="Raymond Castellino" w:date="2015-11-06T19:07:00Z">
            <w:rPr>
              <w:vertAlign w:val="superscript"/>
            </w:rPr>
          </w:rPrChange>
        </w:rPr>
        <w:t xml:space="preserve"> </w:t>
      </w:r>
      <w:del w:id="727" w:author="Raymond Castellino" w:date="2015-11-06T18:32:00Z">
        <w:r w:rsidRPr="00303FE2">
          <w:rPr>
            <w:rPrChange w:id="728" w:author="Raymond Castellino" w:date="2015-11-06T19:07:00Z">
              <w:rPr>
                <w:vertAlign w:val="superscript"/>
              </w:rPr>
            </w:rPrChange>
          </w:rPr>
          <w:delText xml:space="preserve">they </w:delText>
        </w:r>
      </w:del>
      <w:ins w:id="729" w:author="Raymond Castellino" w:date="2015-11-06T18:32:00Z">
        <w:r w:rsidRPr="00303FE2">
          <w:rPr>
            <w:rPrChange w:id="730" w:author="Raymond Castellino" w:date="2015-11-06T19:07:00Z">
              <w:rPr>
                <w:vertAlign w:val="superscript"/>
              </w:rPr>
            </w:rPrChange>
          </w:rPr>
          <w:t xml:space="preserve">the two </w:t>
        </w:r>
      </w:ins>
      <w:r w:rsidRPr="00303FE2">
        <w:rPr>
          <w:rPrChange w:id="731" w:author="Raymond Castellino" w:date="2015-11-06T19:07:00Z">
            <w:rPr>
              <w:vertAlign w:val="superscript"/>
            </w:rPr>
          </w:rPrChange>
        </w:rPr>
        <w:t>need to change roles back to the first combination of speaker and listener in order to complete the inquiry.</w:t>
      </w:r>
    </w:p>
    <w:p w:rsidR="00433C58" w:rsidRPr="00F56599" w:rsidRDefault="00433C58">
      <w:pPr>
        <w:pStyle w:val="BodyA"/>
      </w:pPr>
    </w:p>
    <w:p w:rsidR="00433C58" w:rsidRPr="00F56599" w:rsidRDefault="005B4848">
      <w:pPr>
        <w:pStyle w:val="BodyA"/>
        <w:outlineLvl w:val="0"/>
        <w:rPr>
          <w:b/>
          <w:bCs/>
        </w:rPr>
      </w:pPr>
      <w:ins w:id="732" w:author="Raymond Castellino" w:date="2015-11-06T19:13:00Z">
        <w:r>
          <w:rPr>
            <w:b/>
            <w:bCs/>
          </w:rPr>
          <w:t>The</w:t>
        </w:r>
      </w:ins>
      <w:ins w:id="733" w:author="Raymond Castellino" w:date="2015-11-06T19:05:00Z">
        <w:r w:rsidR="00303FE2" w:rsidRPr="00303FE2">
          <w:rPr>
            <w:b/>
            <w:bCs/>
            <w:rPrChange w:id="734" w:author="Raymond Castellino" w:date="2015-11-06T19:07:00Z">
              <w:rPr>
                <w:b/>
                <w:bCs/>
                <w:vertAlign w:val="superscript"/>
              </w:rPr>
            </w:rPrChange>
          </w:rPr>
          <w:t xml:space="preserve"> </w:t>
        </w:r>
      </w:ins>
      <w:ins w:id="735" w:author="Raymond Castellino" w:date="2015-11-06T19:13:00Z">
        <w:r>
          <w:rPr>
            <w:b/>
            <w:bCs/>
          </w:rPr>
          <w:t>s</w:t>
        </w:r>
      </w:ins>
      <w:del w:id="736" w:author="Raymond Castellino" w:date="2015-11-06T19:13:00Z">
        <w:r w:rsidR="00303FE2" w:rsidRPr="00303FE2">
          <w:rPr>
            <w:b/>
            <w:bCs/>
            <w:rPrChange w:id="737" w:author="Raymond Castellino" w:date="2015-11-06T19:07:00Z">
              <w:rPr>
                <w:b/>
                <w:bCs/>
                <w:vertAlign w:val="superscript"/>
              </w:rPr>
            </w:rPrChange>
          </w:rPr>
          <w:delText>S</w:delText>
        </w:r>
      </w:del>
      <w:r w:rsidR="00303FE2" w:rsidRPr="00303FE2">
        <w:rPr>
          <w:b/>
          <w:bCs/>
          <w:rPrChange w:id="738" w:author="Raymond Castellino" w:date="2015-11-06T19:07:00Z">
            <w:rPr>
              <w:b/>
              <w:bCs/>
              <w:vertAlign w:val="superscript"/>
            </w:rPr>
          </w:rPrChange>
        </w:rPr>
        <w:t xml:space="preserve">killed </w:t>
      </w:r>
      <w:del w:id="739" w:author="Raymond Castellino" w:date="2015-11-06T19:13:00Z">
        <w:r w:rsidR="00303FE2" w:rsidRPr="00303FE2">
          <w:rPr>
            <w:b/>
            <w:bCs/>
            <w:rPrChange w:id="740" w:author="Raymond Castellino" w:date="2015-11-06T19:07:00Z">
              <w:rPr>
                <w:b/>
                <w:bCs/>
                <w:vertAlign w:val="superscript"/>
              </w:rPr>
            </w:rPrChange>
          </w:rPr>
          <w:delText>Facilitator</w:delText>
        </w:r>
      </w:del>
      <w:ins w:id="741" w:author="Raymond Castellino" w:date="2015-11-06T19:13:00Z">
        <w:r>
          <w:rPr>
            <w:b/>
            <w:bCs/>
          </w:rPr>
          <w:t>f</w:t>
        </w:r>
        <w:r w:rsidR="00303FE2" w:rsidRPr="00303FE2">
          <w:rPr>
            <w:b/>
            <w:bCs/>
            <w:rPrChange w:id="742" w:author="Raymond Castellino" w:date="2015-11-06T19:07:00Z">
              <w:rPr>
                <w:b/>
                <w:bCs/>
                <w:vertAlign w:val="superscript"/>
              </w:rPr>
            </w:rPrChange>
          </w:rPr>
          <w:t>acilitator</w:t>
        </w:r>
      </w:ins>
    </w:p>
    <w:p w:rsidR="00433C58" w:rsidRPr="00F56599" w:rsidRDefault="00433C58">
      <w:pPr>
        <w:pStyle w:val="BodyA"/>
        <w:outlineLvl w:val="0"/>
        <w:rPr>
          <w:b/>
          <w:bCs/>
        </w:rPr>
      </w:pPr>
    </w:p>
    <w:p w:rsidR="00433C58" w:rsidRPr="00F56599" w:rsidRDefault="00303FE2">
      <w:pPr>
        <w:pStyle w:val="BodyA"/>
        <w:outlineLvl w:val="0"/>
      </w:pPr>
      <w:r w:rsidRPr="00303FE2">
        <w:rPr>
          <w:rPrChange w:id="743" w:author="Raymond Castellino" w:date="2015-11-06T19:07:00Z">
            <w:rPr>
              <w:rFonts w:ascii="Times New Roman"/>
              <w:vertAlign w:val="superscript"/>
            </w:rPr>
          </w:rPrChange>
        </w:rPr>
        <w:t xml:space="preserve">A whole book can be written on the role of the practitioner. </w:t>
      </w:r>
      <w:del w:id="744" w:author="Raymond Castellino" w:date="2015-11-06T18:32:00Z">
        <w:r w:rsidRPr="00303FE2">
          <w:rPr>
            <w:rPrChange w:id="745" w:author="Raymond Castellino" w:date="2015-11-06T19:07:00Z">
              <w:rPr>
                <w:rFonts w:ascii="Times New Roman"/>
                <w:vertAlign w:val="superscript"/>
              </w:rPr>
            </w:rPrChange>
          </w:rPr>
          <w:delText>Suffice to say that for</w:delText>
        </w:r>
      </w:del>
      <w:ins w:id="746" w:author="Raymond Castellino" w:date="2015-11-06T18:32:00Z">
        <w:r w:rsidRPr="00303FE2">
          <w:rPr>
            <w:rPrChange w:id="747" w:author="Raymond Castellino" w:date="2015-11-06T19:07:00Z">
              <w:rPr>
                <w:rFonts w:ascii="Times New Roman"/>
                <w:vertAlign w:val="superscript"/>
              </w:rPr>
            </w:rPrChange>
          </w:rPr>
          <w:t>For</w:t>
        </w:r>
      </w:ins>
      <w:r w:rsidRPr="00303FE2">
        <w:rPr>
          <w:rPrChange w:id="748" w:author="Raymond Castellino" w:date="2015-11-06T19:07:00Z">
            <w:rPr>
              <w:rFonts w:ascii="Times New Roman"/>
              <w:vertAlign w:val="superscript"/>
            </w:rPr>
          </w:rPrChange>
        </w:rPr>
        <w:t xml:space="preserve"> the purposes of this article</w:t>
      </w:r>
      <w:ins w:id="749" w:author="Raymond Castellino" w:date="2015-11-06T19:05:00Z">
        <w:r w:rsidRPr="00303FE2">
          <w:rPr>
            <w:rPrChange w:id="750" w:author="Raymond Castellino" w:date="2015-11-06T19:07:00Z">
              <w:rPr>
                <w:vertAlign w:val="superscript"/>
              </w:rPr>
            </w:rPrChange>
          </w:rPr>
          <w:t>,</w:t>
        </w:r>
      </w:ins>
      <w:r w:rsidRPr="00303FE2">
        <w:rPr>
          <w:rPrChange w:id="751" w:author="Raymond Castellino" w:date="2015-11-06T19:07:00Z">
            <w:rPr>
              <w:rFonts w:ascii="Times New Roman"/>
              <w:vertAlign w:val="superscript"/>
            </w:rPr>
          </w:rPrChange>
        </w:rPr>
        <w:t xml:space="preserve"> comments on the practitionern the role of the prac</w:t>
      </w:r>
    </w:p>
    <w:p w:rsidR="00433C58" w:rsidRPr="00F56599" w:rsidRDefault="00433C58">
      <w:pPr>
        <w:pStyle w:val="BodyA"/>
        <w:outlineLvl w:val="0"/>
        <w:rPr>
          <w:b/>
          <w:bCs/>
        </w:rPr>
      </w:pPr>
    </w:p>
    <w:p w:rsidR="00433C58" w:rsidRPr="00F56599" w:rsidRDefault="00303FE2">
      <w:pPr>
        <w:pStyle w:val="BodyA"/>
      </w:pPr>
      <w:r w:rsidRPr="00303FE2">
        <w:rPr>
          <w:rPrChange w:id="752" w:author="Raymond Castellino" w:date="2015-11-06T19:07:00Z">
            <w:rPr>
              <w:vertAlign w:val="superscript"/>
            </w:rPr>
          </w:rPrChange>
        </w:rPr>
        <w:t>The role of the practitioner is to model the inquiry approach, support and coach the parties in the inquiry, and to establish and sustain the structure of inquiry method.</w:t>
      </w:r>
    </w:p>
    <w:p w:rsidR="00433C58" w:rsidRPr="00F56599" w:rsidRDefault="00433C58">
      <w:pPr>
        <w:pStyle w:val="BodyA"/>
      </w:pPr>
    </w:p>
    <w:p w:rsidR="00433C58" w:rsidRPr="00F56599" w:rsidRDefault="00303FE2">
      <w:pPr>
        <w:pStyle w:val="BodyA"/>
        <w:rPr>
          <w:lang w:val="fr-FR"/>
        </w:rPr>
      </w:pPr>
      <w:r w:rsidRPr="00303FE2">
        <w:rPr>
          <w:rPrChange w:id="753" w:author="Raymond Castellino" w:date="2015-11-06T19:07:00Z">
            <w:rPr>
              <w:vertAlign w:val="superscript"/>
            </w:rPr>
          </w:rPrChange>
        </w:rPr>
        <w:t>It is not the practitioner’s job to interpret or analyze. It is the practitioner</w:t>
      </w:r>
      <w:r w:rsidRPr="00303FE2">
        <w:rPr>
          <w:lang w:val="fr-FR"/>
          <w:rPrChange w:id="754" w:author="Raymond Castellino" w:date="2015-11-06T19:07:00Z">
            <w:rPr>
              <w:vertAlign w:val="superscript"/>
              <w:lang w:val="fr-FR"/>
            </w:rPr>
          </w:rPrChange>
        </w:rPr>
        <w:t>’</w:t>
      </w:r>
      <w:r w:rsidRPr="00303FE2">
        <w:rPr>
          <w:rPrChange w:id="755" w:author="Raymond Castellino" w:date="2015-11-06T19:07:00Z">
            <w:rPr>
              <w:vertAlign w:val="superscript"/>
            </w:rPr>
          </w:rPrChange>
        </w:rPr>
        <w:t xml:space="preserve">s job to get </w:t>
      </w:r>
      <w:del w:id="756" w:author="Raymond Castellino" w:date="2015-11-06T19:05:00Z">
        <w:r w:rsidRPr="00303FE2">
          <w:rPr>
            <w:rPrChange w:id="757" w:author="Raymond Castellino" w:date="2015-11-06T19:07:00Z">
              <w:rPr>
                <w:vertAlign w:val="superscript"/>
              </w:rPr>
            </w:rPrChange>
          </w:rPr>
          <w:delText xml:space="preserve">themselves </w:delText>
        </w:r>
      </w:del>
      <w:ins w:id="758" w:author="Raymond Castellino" w:date="2015-11-06T19:05:00Z">
        <w:r w:rsidRPr="00303FE2">
          <w:rPr>
            <w:rPrChange w:id="759" w:author="Raymond Castellino" w:date="2015-11-06T19:07:00Z">
              <w:rPr>
                <w:vertAlign w:val="superscript"/>
              </w:rPr>
            </w:rPrChange>
          </w:rPr>
          <w:t xml:space="preserve">him/herself </w:t>
        </w:r>
      </w:ins>
      <w:r w:rsidRPr="00303FE2">
        <w:rPr>
          <w:rPrChange w:id="760" w:author="Raymond Castellino" w:date="2015-11-06T19:07:00Z">
            <w:rPr>
              <w:vertAlign w:val="superscript"/>
            </w:rPr>
          </w:rPrChange>
        </w:rPr>
        <w:t>out of the way so that he/she is in service of supporting the listener and the speaker to share and</w:t>
      </w:r>
      <w:r w:rsidRPr="00303FE2">
        <w:rPr>
          <w:lang w:val="fr-FR"/>
          <w:rPrChange w:id="761" w:author="Raymond Castellino" w:date="2015-11-06T19:07:00Z">
            <w:rPr>
              <w:vertAlign w:val="superscript"/>
              <w:lang w:val="fr-FR"/>
            </w:rPr>
          </w:rPrChange>
        </w:rPr>
        <w:t xml:space="preserve"> connect.</w:t>
      </w:r>
    </w:p>
    <w:p w:rsidR="00433C58" w:rsidRPr="00F56599" w:rsidRDefault="00433C58">
      <w:pPr>
        <w:pStyle w:val="BodyA"/>
        <w:rPr>
          <w:lang w:val="fr-FR"/>
        </w:rPr>
      </w:pPr>
    </w:p>
    <w:p w:rsidR="00433C58" w:rsidRPr="00F56599" w:rsidRDefault="00303FE2">
      <w:pPr>
        <w:pStyle w:val="BodyA"/>
      </w:pPr>
      <w:r w:rsidRPr="00303FE2">
        <w:rPr>
          <w:rPrChange w:id="762" w:author="Raymond Castellino" w:date="2015-11-06T19:07:00Z">
            <w:rPr>
              <w:vertAlign w:val="superscript"/>
            </w:rPr>
          </w:rPrChange>
        </w:rPr>
        <w:t>Following is an approach that is an outgrowth of the BEBA Clinic, the CPB Training, the work that Russell Sutter Models, and the Socratic approach that Henry Stein used with us in the 1970s.</w:t>
      </w:r>
    </w:p>
    <w:p w:rsidR="00433C58" w:rsidRPr="00F56599" w:rsidRDefault="00433C58">
      <w:pPr>
        <w:pStyle w:val="BodyA"/>
      </w:pPr>
    </w:p>
    <w:p w:rsidR="00433C58" w:rsidRPr="00F56599" w:rsidRDefault="00303FE2">
      <w:pPr>
        <w:pStyle w:val="BodyA"/>
      </w:pPr>
      <w:r w:rsidRPr="00303FE2">
        <w:rPr>
          <w:rPrChange w:id="763" w:author="Raymond Castellino" w:date="2015-11-06T19:07:00Z">
            <w:rPr>
              <w:vertAlign w:val="superscript"/>
            </w:rPr>
          </w:rPrChange>
        </w:rPr>
        <w:t xml:space="preserve">There are </w:t>
      </w:r>
      <w:del w:id="764" w:author="Raymond Castellino" w:date="2015-11-06T18:33:00Z">
        <w:r w:rsidRPr="00303FE2">
          <w:rPr>
            <w:rPrChange w:id="765" w:author="Raymond Castellino" w:date="2015-11-06T19:07:00Z">
              <w:rPr>
                <w:vertAlign w:val="superscript"/>
              </w:rPr>
            </w:rPrChange>
          </w:rPr>
          <w:delText xml:space="preserve">a </w:delText>
        </w:r>
      </w:del>
      <w:r w:rsidRPr="00303FE2">
        <w:rPr>
          <w:rPrChange w:id="766" w:author="Raymond Castellino" w:date="2015-11-06T19:07:00Z">
            <w:rPr>
              <w:vertAlign w:val="superscript"/>
            </w:rPr>
          </w:rPrChange>
        </w:rPr>
        <w:t xml:space="preserve">myriad </w:t>
      </w:r>
      <w:del w:id="767" w:author="Raymond Castellino" w:date="2015-11-06T18:33:00Z">
        <w:r w:rsidRPr="00303FE2">
          <w:rPr>
            <w:rPrChange w:id="768" w:author="Raymond Castellino" w:date="2015-11-06T19:07:00Z">
              <w:rPr>
                <w:vertAlign w:val="superscript"/>
              </w:rPr>
            </w:rPrChange>
          </w:rPr>
          <w:delText xml:space="preserve">of </w:delText>
        </w:r>
      </w:del>
      <w:r w:rsidRPr="00303FE2">
        <w:rPr>
          <w:rPrChange w:id="769" w:author="Raymond Castellino" w:date="2015-11-06T19:07:00Z">
            <w:rPr>
              <w:vertAlign w:val="superscript"/>
            </w:rPr>
          </w:rPrChange>
        </w:rPr>
        <w:t xml:space="preserve">ways to structure an inquiry. The structure suggested below is one way. </w:t>
      </w:r>
    </w:p>
    <w:p w:rsidR="00433C58" w:rsidRPr="00F56599" w:rsidRDefault="00433C58">
      <w:pPr>
        <w:pStyle w:val="BodyA"/>
      </w:pPr>
    </w:p>
    <w:p w:rsidR="00433C58" w:rsidRPr="00F56599" w:rsidRDefault="00303FE2">
      <w:pPr>
        <w:pStyle w:val="BodyA"/>
      </w:pPr>
      <w:r w:rsidRPr="00303FE2">
        <w:rPr>
          <w:rPrChange w:id="770" w:author="Raymond Castellino" w:date="2015-11-06T19:07:00Z">
            <w:rPr>
              <w:vertAlign w:val="superscript"/>
            </w:rPr>
          </w:rPrChange>
        </w:rPr>
        <w:t>The first step is to explain the basics of the inquiry process to the parties. Often</w:t>
      </w:r>
      <w:ins w:id="771" w:author="Raymond Castellino" w:date="2015-11-06T18:33:00Z">
        <w:r w:rsidRPr="00303FE2">
          <w:rPr>
            <w:rPrChange w:id="772" w:author="Raymond Castellino" w:date="2015-11-06T19:07:00Z">
              <w:rPr>
                <w:vertAlign w:val="superscript"/>
              </w:rPr>
            </w:rPrChange>
          </w:rPr>
          <w:t>,</w:t>
        </w:r>
      </w:ins>
      <w:r w:rsidRPr="00303FE2">
        <w:rPr>
          <w:rPrChange w:id="773" w:author="Raymond Castellino" w:date="2015-11-06T19:07:00Z">
            <w:rPr>
              <w:vertAlign w:val="superscript"/>
            </w:rPr>
          </w:rPrChange>
        </w:rPr>
        <w:t xml:space="preserve"> after explaining the basics of the inquiry method, the practitioner can model the role of the listener. A ready application, as Russell Sutter suggested at the beginning of this article, can be with couples.</w:t>
      </w:r>
    </w:p>
    <w:p w:rsidR="00433C58" w:rsidRPr="00F56599" w:rsidRDefault="00433C58">
      <w:pPr>
        <w:pStyle w:val="BodyA"/>
      </w:pPr>
    </w:p>
    <w:p w:rsidR="00433C58" w:rsidRPr="00F56599" w:rsidRDefault="00303FE2">
      <w:pPr>
        <w:pStyle w:val="BodyA"/>
      </w:pPr>
      <w:r w:rsidRPr="00303FE2">
        <w:rPr>
          <w:rPrChange w:id="774" w:author="Raymond Castellino" w:date="2015-11-06T19:07:00Z">
            <w:rPr>
              <w:vertAlign w:val="superscript"/>
            </w:rPr>
          </w:rPrChange>
        </w:rPr>
        <w:t xml:space="preserve">A next essential step is to establish the intentions of each party in the inquiry. The practitioner’s job is to support the establishment of a clear set of intentions that are grounded, spoken in present tense, and doable. During intention setting the practitioner listens for clarity not specificity. Intentions can be very general or very specific. The important part is that the intention is clear. As stated before, intentions are spoken or written in present tense, “My intention is . . .” Basically, intentions are statements of what each party in the inquiry wants for themselves from the session and/or their relationship. They do not have to agree. </w:t>
      </w:r>
      <w:del w:id="775" w:author="Raymond Castellino" w:date="2015-11-06T18:34:00Z">
        <w:r w:rsidRPr="00303FE2">
          <w:rPr>
            <w:rPrChange w:id="776" w:author="Raymond Castellino" w:date="2015-11-06T19:07:00Z">
              <w:rPr>
                <w:vertAlign w:val="superscript"/>
              </w:rPr>
            </w:rPrChange>
          </w:rPr>
          <w:delText>Each party</w:delText>
        </w:r>
      </w:del>
      <w:ins w:id="777" w:author="Raymond Castellino" w:date="2015-11-06T18:34:00Z">
        <w:r w:rsidRPr="00303FE2">
          <w:rPr>
            <w:rPrChange w:id="778" w:author="Raymond Castellino" w:date="2015-11-06T19:07:00Z">
              <w:rPr>
                <w:vertAlign w:val="superscript"/>
              </w:rPr>
            </w:rPrChange>
          </w:rPr>
          <w:t>The two parties</w:t>
        </w:r>
      </w:ins>
      <w:r w:rsidRPr="00303FE2">
        <w:rPr>
          <w:rPrChange w:id="779" w:author="Raymond Castellino" w:date="2015-11-06T19:07:00Z">
            <w:rPr>
              <w:vertAlign w:val="superscript"/>
            </w:rPr>
          </w:rPrChange>
        </w:rPr>
        <w:t xml:space="preserve"> can have very different intentions. </w:t>
      </w:r>
    </w:p>
    <w:p w:rsidR="00433C58" w:rsidRPr="00F56599" w:rsidRDefault="00433C58">
      <w:pPr>
        <w:pStyle w:val="BodyA"/>
      </w:pPr>
    </w:p>
    <w:p w:rsidR="00433C58" w:rsidRPr="00F56599" w:rsidRDefault="00303FE2">
      <w:pPr>
        <w:pStyle w:val="Default"/>
        <w:ind w:right="720"/>
        <w:rPr>
          <w:rFonts w:ascii="Cambria" w:eastAsia="Cambria" w:hAnsi="Cambria" w:cs="Cambria"/>
          <w:sz w:val="24"/>
          <w:szCs w:val="24"/>
          <w:rPrChange w:id="780" w:author="Raymond Castellino" w:date="2015-11-06T19:07:00Z">
            <w:rPr>
              <w:rFonts w:ascii="Times New Roman" w:eastAsia="Times New Roman" w:hAnsi="Times New Roman" w:cs="Times New Roman"/>
              <w:sz w:val="24"/>
              <w:szCs w:val="24"/>
            </w:rPr>
          </w:rPrChange>
        </w:rPr>
      </w:pPr>
      <w:r w:rsidRPr="00303FE2">
        <w:rPr>
          <w:rFonts w:ascii="Cambria" w:eastAsia="Cambria" w:hAnsi="Cambria" w:cs="Cambria"/>
          <w:sz w:val="24"/>
          <w:szCs w:val="24"/>
          <w:rPrChange w:id="781" w:author="Raymond Castellino" w:date="2015-11-06T19:07:00Z">
            <w:rPr>
              <w:rFonts w:ascii="Times New Roman" w:eastAsia="Cambria" w:hAnsi="Cambria" w:cs="Cambria"/>
              <w:sz w:val="24"/>
              <w:szCs w:val="24"/>
              <w:vertAlign w:val="superscript"/>
            </w:rPr>
          </w:rPrChange>
        </w:rPr>
        <w:t xml:space="preserve">The intentions set the baseline for the session. At the end of the session or any time afterward the intentions can be revisited. It is relatively easy at that point to assess the degree to which the intentions have been met during the inquiry. </w:t>
      </w:r>
    </w:p>
    <w:p w:rsidR="00433C58" w:rsidRPr="00F56599" w:rsidRDefault="00433C58">
      <w:pPr>
        <w:pStyle w:val="Default"/>
        <w:ind w:right="720"/>
        <w:rPr>
          <w:rFonts w:ascii="Cambria" w:eastAsia="Times New Roman" w:hAnsi="Cambria" w:cs="Times New Roman"/>
          <w:sz w:val="24"/>
          <w:szCs w:val="24"/>
          <w:rPrChange w:id="782" w:author="Raymond Castellino" w:date="2015-11-06T19:07:00Z">
            <w:rPr>
              <w:rFonts w:ascii="Times New Roman" w:eastAsia="Times New Roman" w:hAnsi="Times New Roman" w:cs="Times New Roman"/>
              <w:sz w:val="24"/>
              <w:szCs w:val="24"/>
            </w:rPr>
          </w:rPrChange>
        </w:rPr>
      </w:pPr>
    </w:p>
    <w:p w:rsidR="00433C58" w:rsidRPr="00F56599" w:rsidRDefault="00303FE2">
      <w:pPr>
        <w:pStyle w:val="BodyA"/>
      </w:pPr>
      <w:r w:rsidRPr="00303FE2">
        <w:rPr>
          <w:rPrChange w:id="783" w:author="Raymond Castellino" w:date="2015-11-06T19:07:00Z">
            <w:rPr>
              <w:vertAlign w:val="superscript"/>
            </w:rPr>
          </w:rPrChange>
        </w:rPr>
        <w:t>While each party is stating his/her intention for the session</w:t>
      </w:r>
      <w:ins w:id="784" w:author="Raymond Castellino" w:date="2015-11-06T18:35:00Z">
        <w:r w:rsidRPr="00303FE2">
          <w:rPr>
            <w:rPrChange w:id="785" w:author="Raymond Castellino" w:date="2015-11-06T19:07:00Z">
              <w:rPr>
                <w:vertAlign w:val="superscript"/>
              </w:rPr>
            </w:rPrChange>
          </w:rPr>
          <w:t>,</w:t>
        </w:r>
      </w:ins>
      <w:r w:rsidRPr="00303FE2">
        <w:rPr>
          <w:rPrChange w:id="786" w:author="Raymond Castellino" w:date="2015-11-06T19:07:00Z">
            <w:rPr>
              <w:vertAlign w:val="superscript"/>
            </w:rPr>
          </w:rPrChange>
        </w:rPr>
        <w:t xml:space="preserve"> the practitioner has the opportunity to begin to model the listening process by repeating key words, phrases or word for word what the intention setter is saying. It’s very useful to write intentions down.</w:t>
      </w:r>
    </w:p>
    <w:p w:rsidR="00433C58" w:rsidRPr="00F56599" w:rsidRDefault="00433C58">
      <w:pPr>
        <w:pStyle w:val="BodyA"/>
      </w:pPr>
    </w:p>
    <w:p w:rsidR="00433C58" w:rsidRPr="00F56599" w:rsidRDefault="00303FE2">
      <w:pPr>
        <w:pStyle w:val="BodyA"/>
      </w:pPr>
      <w:r w:rsidRPr="00303FE2">
        <w:rPr>
          <w:rPrChange w:id="787" w:author="Raymond Castellino" w:date="2015-11-06T19:07:00Z">
            <w:rPr>
              <w:vertAlign w:val="superscript"/>
            </w:rPr>
          </w:rPrChange>
        </w:rPr>
        <w:t xml:space="preserve">The next step is to establish who will speak first and who will listen first. If the listener is able to accurately reflect what the speaker is saying, that is a sign to continue. Often the listener is not sure how to listen and reflect. Here the practitioner can model for the listener how to listen and reflect.  In this way the practitioner can step by step teach the couple to use the inquiry form. As the listener is able to actively reflect back what </w:t>
      </w:r>
      <w:del w:id="788" w:author="Raymond Castellino" w:date="2015-11-06T18:35:00Z">
        <w:r w:rsidRPr="00303FE2">
          <w:rPr>
            <w:rPrChange w:id="789" w:author="Raymond Castellino" w:date="2015-11-06T19:07:00Z">
              <w:rPr>
                <w:vertAlign w:val="superscript"/>
              </w:rPr>
            </w:rPrChange>
          </w:rPr>
          <w:delText>he/</w:delText>
        </w:r>
      </w:del>
      <w:r w:rsidRPr="00303FE2">
        <w:rPr>
          <w:rPrChange w:id="790" w:author="Raymond Castellino" w:date="2015-11-06T19:07:00Z">
            <w:rPr>
              <w:vertAlign w:val="superscript"/>
            </w:rPr>
          </w:rPrChange>
        </w:rPr>
        <w:t>she is hearing</w:t>
      </w:r>
      <w:ins w:id="791" w:author="Raymond Castellino" w:date="2015-11-06T18:35:00Z">
        <w:r w:rsidRPr="00303FE2">
          <w:rPr>
            <w:rPrChange w:id="792" w:author="Raymond Castellino" w:date="2015-11-06T19:07:00Z">
              <w:rPr>
                <w:vertAlign w:val="superscript"/>
              </w:rPr>
            </w:rPrChange>
          </w:rPr>
          <w:t>,</w:t>
        </w:r>
      </w:ins>
      <w:r w:rsidRPr="00303FE2">
        <w:rPr>
          <w:rPrChange w:id="793" w:author="Raymond Castellino" w:date="2015-11-06T19:07:00Z">
            <w:rPr>
              <w:vertAlign w:val="superscript"/>
            </w:rPr>
          </w:rPrChange>
        </w:rPr>
        <w:t xml:space="preserve"> the practitioner can back off and simply coach the couple in the conversation. </w:t>
      </w:r>
    </w:p>
    <w:p w:rsidR="00433C58" w:rsidRPr="00F56599" w:rsidRDefault="00433C58">
      <w:pPr>
        <w:pStyle w:val="BodyA"/>
      </w:pPr>
    </w:p>
    <w:p w:rsidR="00433C58" w:rsidRPr="00F56599" w:rsidRDefault="00303FE2">
      <w:pPr>
        <w:pStyle w:val="BodyA"/>
      </w:pPr>
      <w:r w:rsidRPr="00303FE2">
        <w:rPr>
          <w:rPrChange w:id="794" w:author="Raymond Castellino" w:date="2015-11-06T19:07:00Z">
            <w:rPr>
              <w:vertAlign w:val="superscript"/>
            </w:rPr>
          </w:rPrChange>
        </w:rPr>
        <w:t>More will be added to the listening and practitioner components after a discussion of the four listing forms.</w:t>
      </w:r>
    </w:p>
    <w:p w:rsidR="00433C58" w:rsidRPr="00F56599" w:rsidRDefault="00433C58">
      <w:pPr>
        <w:pStyle w:val="BodyA"/>
      </w:pPr>
    </w:p>
    <w:p w:rsidR="00433C58" w:rsidRPr="00F56599" w:rsidRDefault="00303FE2">
      <w:pPr>
        <w:pStyle w:val="BodyA"/>
        <w:rPr>
          <w:b/>
          <w:bCs/>
        </w:rPr>
      </w:pPr>
      <w:r w:rsidRPr="00303FE2">
        <w:rPr>
          <w:b/>
          <w:bCs/>
          <w:rPrChange w:id="795" w:author="Raymond Castellino" w:date="2015-11-06T19:07:00Z">
            <w:rPr>
              <w:b/>
              <w:bCs/>
              <w:vertAlign w:val="superscript"/>
            </w:rPr>
          </w:rPrChange>
        </w:rPr>
        <w:tab/>
      </w:r>
      <w:r w:rsidRPr="00303FE2">
        <w:rPr>
          <w:b/>
          <w:bCs/>
          <w:rPrChange w:id="796" w:author="Raymond Castellino" w:date="2015-11-06T19:07:00Z">
            <w:rPr>
              <w:b/>
              <w:bCs/>
              <w:vertAlign w:val="superscript"/>
            </w:rPr>
          </w:rPrChange>
        </w:rPr>
        <w:tab/>
      </w:r>
      <w:r w:rsidRPr="00303FE2">
        <w:rPr>
          <w:b/>
          <w:bCs/>
          <w:rPrChange w:id="797" w:author="Raymond Castellino" w:date="2015-11-06T19:07:00Z">
            <w:rPr>
              <w:b/>
              <w:bCs/>
              <w:vertAlign w:val="superscript"/>
            </w:rPr>
          </w:rPrChange>
        </w:rPr>
        <w:tab/>
        <w:t>FOUR FORMS OF LISTENING</w:t>
      </w:r>
    </w:p>
    <w:p w:rsidR="00433C58" w:rsidRPr="00F56599" w:rsidRDefault="00433C58">
      <w:pPr>
        <w:pStyle w:val="BodyA"/>
        <w:rPr>
          <w:b/>
          <w:bCs/>
        </w:rPr>
      </w:pPr>
    </w:p>
    <w:p w:rsidR="00433C58" w:rsidRPr="00F56599" w:rsidRDefault="00303FE2" w:rsidP="005C3BA7">
      <w:pPr>
        <w:pStyle w:val="ListParagraph"/>
        <w:numPr>
          <w:ilvl w:val="0"/>
          <w:numId w:val="6"/>
          <w:numberingChange w:id="798" w:author="Raymond Castellino" w:date="2015-11-06T19:01:00Z" w:original="•"/>
        </w:numPr>
        <w:tabs>
          <w:tab w:val="num" w:pos="720"/>
        </w:tabs>
        <w:ind w:hanging="360"/>
      </w:pPr>
      <w:r w:rsidRPr="00303FE2">
        <w:rPr>
          <w:rPrChange w:id="799" w:author="Raymond Castellino" w:date="2015-11-06T19:07:00Z">
            <w:rPr>
              <w:rFonts w:ascii="Times New Roman"/>
              <w:vertAlign w:val="superscript"/>
            </w:rPr>
          </w:rPrChange>
        </w:rPr>
        <w:t>Simple listening with presence.</w:t>
      </w:r>
    </w:p>
    <w:p w:rsidR="00433C58" w:rsidRPr="00F56599" w:rsidRDefault="00303FE2" w:rsidP="005C3BA7">
      <w:pPr>
        <w:pStyle w:val="ListParagraph"/>
        <w:numPr>
          <w:ilvl w:val="0"/>
          <w:numId w:val="7"/>
          <w:numberingChange w:id="800" w:author="Raymond Castellino" w:date="2015-11-06T19:01:00Z" w:original="•"/>
        </w:numPr>
        <w:tabs>
          <w:tab w:val="num" w:pos="720"/>
        </w:tabs>
        <w:ind w:hanging="360"/>
      </w:pPr>
      <w:r w:rsidRPr="00303FE2">
        <w:rPr>
          <w:rPrChange w:id="801" w:author="Raymond Castellino" w:date="2015-11-06T19:07:00Z">
            <w:rPr>
              <w:rFonts w:ascii="Times New Roman"/>
              <w:vertAlign w:val="superscript"/>
            </w:rPr>
          </w:rPrChange>
        </w:rPr>
        <w:t>Listening with the reflection of single words or phrases.</w:t>
      </w:r>
    </w:p>
    <w:p w:rsidR="00433C58" w:rsidRPr="00F56599" w:rsidRDefault="00303FE2" w:rsidP="005C3BA7">
      <w:pPr>
        <w:pStyle w:val="ListParagraph"/>
        <w:numPr>
          <w:ilvl w:val="0"/>
          <w:numId w:val="8"/>
          <w:numberingChange w:id="802" w:author="Raymond Castellino" w:date="2015-11-06T19:01:00Z" w:original="•"/>
        </w:numPr>
        <w:tabs>
          <w:tab w:val="num" w:pos="720"/>
        </w:tabs>
        <w:ind w:hanging="360"/>
      </w:pPr>
      <w:r w:rsidRPr="00303FE2">
        <w:rPr>
          <w:rPrChange w:id="803" w:author="Raymond Castellino" w:date="2015-11-06T19:07:00Z">
            <w:rPr>
              <w:rFonts w:ascii="Times New Roman"/>
              <w:vertAlign w:val="superscript"/>
            </w:rPr>
          </w:rPrChange>
        </w:rPr>
        <w:t>Listening and repeating verbatim every phrase that is spoken.</w:t>
      </w:r>
    </w:p>
    <w:p w:rsidR="00433C58" w:rsidRPr="00F56599" w:rsidRDefault="00303FE2" w:rsidP="005C3BA7">
      <w:pPr>
        <w:pStyle w:val="ListParagraph"/>
        <w:numPr>
          <w:ilvl w:val="0"/>
          <w:numId w:val="9"/>
          <w:numberingChange w:id="804" w:author="Raymond Castellino" w:date="2015-11-06T19:01:00Z" w:original="•"/>
        </w:numPr>
        <w:tabs>
          <w:tab w:val="num" w:pos="720"/>
        </w:tabs>
        <w:ind w:hanging="360"/>
      </w:pPr>
      <w:r w:rsidRPr="00303FE2">
        <w:rPr>
          <w:rPrChange w:id="805" w:author="Raymond Castellino" w:date="2015-11-06T19:07:00Z">
            <w:rPr>
              <w:rFonts w:ascii="Times New Roman"/>
              <w:vertAlign w:val="superscript"/>
            </w:rPr>
          </w:rPrChange>
        </w:rPr>
        <w:t>Combining the 3 forms above and asking key questions that support deepening and connection.</w:t>
      </w:r>
    </w:p>
    <w:p w:rsidR="00433C58" w:rsidRPr="00F56599" w:rsidRDefault="00433C58">
      <w:pPr>
        <w:pStyle w:val="BodyA"/>
      </w:pPr>
    </w:p>
    <w:p w:rsidR="00433C58" w:rsidRPr="00F56599" w:rsidRDefault="00303FE2">
      <w:pPr>
        <w:pStyle w:val="BodyA"/>
        <w:rPr>
          <w:b/>
          <w:bCs/>
        </w:rPr>
      </w:pPr>
      <w:r w:rsidRPr="00303FE2">
        <w:rPr>
          <w:b/>
          <w:bCs/>
          <w:rPrChange w:id="806" w:author="Raymond Castellino" w:date="2015-11-06T19:07:00Z">
            <w:rPr>
              <w:b/>
              <w:bCs/>
              <w:vertAlign w:val="superscript"/>
            </w:rPr>
          </w:rPrChange>
        </w:rPr>
        <w:t>Listening with Presence</w:t>
      </w:r>
    </w:p>
    <w:p w:rsidR="00433C58" w:rsidRPr="00F56599" w:rsidRDefault="00433C58">
      <w:pPr>
        <w:pStyle w:val="BodyA"/>
        <w:rPr>
          <w:rFonts w:eastAsia="Times New Roman" w:cs="Times New Roman"/>
          <w:b/>
          <w:bCs/>
          <w:rPrChange w:id="807" w:author="Raymond Castellino" w:date="2015-11-06T19:07:00Z">
            <w:rPr>
              <w:rFonts w:ascii="Times New Roman" w:eastAsia="Times New Roman" w:hAnsi="Times New Roman" w:cs="Times New Roman"/>
              <w:b/>
              <w:bCs/>
            </w:rPr>
          </w:rPrChange>
        </w:rPr>
      </w:pPr>
    </w:p>
    <w:p w:rsidR="00433C58" w:rsidRPr="00F56599" w:rsidRDefault="00303FE2">
      <w:pPr>
        <w:pStyle w:val="BodyA"/>
      </w:pPr>
      <w:r w:rsidRPr="00303FE2">
        <w:rPr>
          <w:rPrChange w:id="808" w:author="Raymond Castellino" w:date="2015-11-06T19:07:00Z">
            <w:rPr>
              <w:vertAlign w:val="superscript"/>
            </w:rPr>
          </w:rPrChange>
        </w:rPr>
        <w:t>Listening with presence is the practice of listening with the intention of being as centered as one can be. It is also listening with the intention to listen in a way that allows us to hear and integrate what is being shared in real time, moment to moment. It is listening with a sense of witness. In short</w:t>
      </w:r>
      <w:ins w:id="809" w:author="Raymond Castellino" w:date="2015-11-06T18:36:00Z">
        <w:r w:rsidRPr="00303FE2">
          <w:rPr>
            <w:rPrChange w:id="810" w:author="Raymond Castellino" w:date="2015-11-06T19:07:00Z">
              <w:rPr>
                <w:vertAlign w:val="superscript"/>
              </w:rPr>
            </w:rPrChange>
          </w:rPr>
          <w:t>,</w:t>
        </w:r>
      </w:ins>
      <w:r w:rsidRPr="00303FE2">
        <w:rPr>
          <w:rPrChange w:id="811" w:author="Raymond Castellino" w:date="2015-11-06T19:07:00Z">
            <w:rPr>
              <w:vertAlign w:val="superscript"/>
            </w:rPr>
          </w:rPrChange>
        </w:rPr>
        <w:t xml:space="preserve"> it is listening from and through the heart with a sense of unconditional acceptance.</w:t>
      </w:r>
    </w:p>
    <w:p w:rsidR="00433C58" w:rsidRPr="00F56599" w:rsidRDefault="00433C58">
      <w:pPr>
        <w:pStyle w:val="BodyA"/>
      </w:pPr>
    </w:p>
    <w:p w:rsidR="00433C58" w:rsidRPr="00F56599" w:rsidRDefault="00303FE2">
      <w:pPr>
        <w:pStyle w:val="BodyA"/>
      </w:pPr>
      <w:r w:rsidRPr="00303FE2">
        <w:rPr>
          <w:rPrChange w:id="812" w:author="Raymond Castellino" w:date="2015-11-06T19:07:00Z">
            <w:rPr>
              <w:vertAlign w:val="superscript"/>
            </w:rPr>
          </w:rPrChange>
        </w:rPr>
        <w:t>Listening with presence is a way of showing interest and curiosity that gives psychic space for the speaker to form his</w:t>
      </w:r>
      <w:del w:id="813" w:author="Raymond Castellino" w:date="2015-11-06T18:36:00Z">
        <w:r w:rsidRPr="00303FE2">
          <w:rPr>
            <w:rPrChange w:id="814" w:author="Raymond Castellino" w:date="2015-11-06T19:07:00Z">
              <w:rPr>
                <w:vertAlign w:val="superscript"/>
              </w:rPr>
            </w:rPrChange>
          </w:rPr>
          <w:delText>/her</w:delText>
        </w:r>
      </w:del>
      <w:r w:rsidRPr="00303FE2">
        <w:rPr>
          <w:rPrChange w:id="815" w:author="Raymond Castellino" w:date="2015-11-06T19:07:00Z">
            <w:rPr>
              <w:vertAlign w:val="superscript"/>
            </w:rPr>
          </w:rPrChange>
        </w:rPr>
        <w:t xml:space="preserve"> words and share the truth that he</w:t>
      </w:r>
      <w:del w:id="816" w:author="Raymond Castellino" w:date="2015-11-06T18:37:00Z">
        <w:r w:rsidRPr="00303FE2">
          <w:rPr>
            <w:rPrChange w:id="817" w:author="Raymond Castellino" w:date="2015-11-06T19:07:00Z">
              <w:rPr>
                <w:vertAlign w:val="superscript"/>
              </w:rPr>
            </w:rPrChange>
          </w:rPr>
          <w:delText>/she</w:delText>
        </w:r>
      </w:del>
      <w:r w:rsidRPr="00303FE2">
        <w:rPr>
          <w:rPrChange w:id="818" w:author="Raymond Castellino" w:date="2015-11-06T19:07:00Z">
            <w:rPr>
              <w:vertAlign w:val="superscript"/>
            </w:rPr>
          </w:rPrChange>
        </w:rPr>
        <w:t xml:space="preserve"> knows from with</w:t>
      </w:r>
      <w:del w:id="819" w:author="Raymond Castellino" w:date="2015-11-06T18:37:00Z">
        <w:r w:rsidRPr="00303FE2">
          <w:rPr>
            <w:rPrChange w:id="820" w:author="Raymond Castellino" w:date="2015-11-06T19:07:00Z">
              <w:rPr>
                <w:vertAlign w:val="superscript"/>
              </w:rPr>
            </w:rPrChange>
          </w:rPr>
          <w:delText xml:space="preserve"> </w:delText>
        </w:r>
      </w:del>
      <w:r w:rsidRPr="00303FE2">
        <w:rPr>
          <w:rPrChange w:id="821" w:author="Raymond Castellino" w:date="2015-11-06T19:07:00Z">
            <w:rPr>
              <w:vertAlign w:val="superscript"/>
            </w:rPr>
          </w:rPrChange>
        </w:rPr>
        <w:t xml:space="preserve">in. Listening with presence shows empathy for the speaker’s experience even when we disagree with what the speaker is saying. </w:t>
      </w:r>
    </w:p>
    <w:p w:rsidR="00433C58" w:rsidRPr="00F56599" w:rsidRDefault="00433C58">
      <w:pPr>
        <w:pStyle w:val="BodyA"/>
      </w:pPr>
    </w:p>
    <w:p w:rsidR="00433C58" w:rsidRPr="00F56599" w:rsidRDefault="00303FE2">
      <w:pPr>
        <w:pStyle w:val="BodyA"/>
      </w:pPr>
      <w:r w:rsidRPr="00303FE2">
        <w:rPr>
          <w:rPrChange w:id="822" w:author="Raymond Castellino" w:date="2015-11-06T19:07:00Z">
            <w:rPr>
              <w:vertAlign w:val="superscript"/>
            </w:rPr>
          </w:rPrChange>
        </w:rPr>
        <w:t xml:space="preserve">Some of you have the awareness of where you are placing your attention. Attention occupies time and space. Each of us has the capacity to move our attention close to the speaker or further away. We can make our attention highly focused or more diffuse. If </w:t>
      </w:r>
      <w:del w:id="823" w:author="Raymond Castellino" w:date="2015-11-06T18:38:00Z">
        <w:r w:rsidRPr="00303FE2">
          <w:rPr>
            <w:rPrChange w:id="824" w:author="Raymond Castellino" w:date="2015-11-06T19:07:00Z">
              <w:rPr>
                <w:vertAlign w:val="superscript"/>
              </w:rPr>
            </w:rPrChange>
          </w:rPr>
          <w:delText xml:space="preserve">our </w:delText>
        </w:r>
      </w:del>
      <w:ins w:id="825" w:author="Raymond Castellino" w:date="2015-11-06T18:38:00Z">
        <w:r w:rsidRPr="00303FE2">
          <w:rPr>
            <w:rPrChange w:id="826" w:author="Raymond Castellino" w:date="2015-11-06T19:07:00Z">
              <w:rPr>
                <w:vertAlign w:val="superscript"/>
              </w:rPr>
            </w:rPrChange>
          </w:rPr>
          <w:t xml:space="preserve">the listener’s </w:t>
        </w:r>
      </w:ins>
      <w:r w:rsidRPr="00303FE2">
        <w:rPr>
          <w:rPrChange w:id="827" w:author="Raymond Castellino" w:date="2015-11-06T19:07:00Z">
            <w:rPr>
              <w:vertAlign w:val="superscript"/>
            </w:rPr>
          </w:rPrChange>
        </w:rPr>
        <w:t xml:space="preserve">attention is too close to the speaker or moves into the speaker, </w:t>
      </w:r>
      <w:del w:id="828" w:author="Raymond Castellino" w:date="2015-11-06T18:37:00Z">
        <w:r w:rsidRPr="00303FE2">
          <w:rPr>
            <w:rPrChange w:id="829" w:author="Raymond Castellino" w:date="2015-11-06T19:07:00Z">
              <w:rPr>
                <w:vertAlign w:val="superscript"/>
              </w:rPr>
            </w:rPrChange>
          </w:rPr>
          <w:delText xml:space="preserve">they </w:delText>
        </w:r>
      </w:del>
      <w:ins w:id="830" w:author="Raymond Castellino" w:date="2015-11-06T18:37:00Z">
        <w:r w:rsidRPr="00303FE2">
          <w:rPr>
            <w:rPrChange w:id="831" w:author="Raymond Castellino" w:date="2015-11-06T19:07:00Z">
              <w:rPr>
                <w:vertAlign w:val="superscript"/>
              </w:rPr>
            </w:rPrChange>
          </w:rPr>
          <w:t xml:space="preserve">he </w:t>
        </w:r>
      </w:ins>
      <w:r w:rsidRPr="00303FE2">
        <w:rPr>
          <w:rPrChange w:id="832" w:author="Raymond Castellino" w:date="2015-11-06T19:07:00Z">
            <w:rPr>
              <w:vertAlign w:val="superscript"/>
            </w:rPr>
          </w:rPrChange>
        </w:rPr>
        <w:t xml:space="preserve">may not be able to be </w:t>
      </w:r>
      <w:del w:id="833" w:author="Raymond Castellino" w:date="2015-11-06T18:37:00Z">
        <w:r w:rsidRPr="00303FE2">
          <w:rPr>
            <w:rPrChange w:id="834" w:author="Raymond Castellino" w:date="2015-11-06T19:07:00Z">
              <w:rPr>
                <w:vertAlign w:val="superscript"/>
              </w:rPr>
            </w:rPrChange>
          </w:rPr>
          <w:delText xml:space="preserve">as </w:delText>
        </w:r>
      </w:del>
      <w:r w:rsidRPr="00303FE2">
        <w:rPr>
          <w:rPrChange w:id="835" w:author="Raymond Castellino" w:date="2015-11-06T19:07:00Z">
            <w:rPr>
              <w:vertAlign w:val="superscript"/>
            </w:rPr>
          </w:rPrChange>
        </w:rPr>
        <w:t xml:space="preserve">clear and may feel uncomfortable. If </w:t>
      </w:r>
      <w:del w:id="836" w:author="Raymond Castellino" w:date="2015-11-06T18:38:00Z">
        <w:r w:rsidRPr="00303FE2">
          <w:rPr>
            <w:rPrChange w:id="837" w:author="Raymond Castellino" w:date="2015-11-06T19:07:00Z">
              <w:rPr>
                <w:vertAlign w:val="superscript"/>
              </w:rPr>
            </w:rPrChange>
          </w:rPr>
          <w:delText xml:space="preserve">our </w:delText>
        </w:r>
      </w:del>
      <w:ins w:id="838" w:author="Raymond Castellino" w:date="2015-11-06T18:38:00Z">
        <w:r w:rsidRPr="00303FE2">
          <w:rPr>
            <w:rPrChange w:id="839" w:author="Raymond Castellino" w:date="2015-11-06T19:07:00Z">
              <w:rPr>
                <w:vertAlign w:val="superscript"/>
              </w:rPr>
            </w:rPrChange>
          </w:rPr>
          <w:t xml:space="preserve">the listener’s </w:t>
        </w:r>
      </w:ins>
      <w:r w:rsidRPr="00303FE2">
        <w:rPr>
          <w:rPrChange w:id="840" w:author="Raymond Castellino" w:date="2015-11-06T19:07:00Z">
            <w:rPr>
              <w:vertAlign w:val="superscript"/>
            </w:rPr>
          </w:rPrChange>
        </w:rPr>
        <w:t>attention is too far back</w:t>
      </w:r>
      <w:ins w:id="841" w:author="Raymond Castellino" w:date="2015-11-06T18:38:00Z">
        <w:r w:rsidRPr="00303FE2">
          <w:rPr>
            <w:rPrChange w:id="842" w:author="Raymond Castellino" w:date="2015-11-06T19:07:00Z">
              <w:rPr>
                <w:vertAlign w:val="superscript"/>
              </w:rPr>
            </w:rPrChange>
          </w:rPr>
          <w:t>,</w:t>
        </w:r>
      </w:ins>
      <w:r w:rsidRPr="00303FE2">
        <w:rPr>
          <w:rPrChange w:id="843" w:author="Raymond Castellino" w:date="2015-11-06T19:07:00Z">
            <w:rPr>
              <w:vertAlign w:val="superscript"/>
            </w:rPr>
          </w:rPrChange>
        </w:rPr>
        <w:t xml:space="preserve"> </w:t>
      </w:r>
      <w:del w:id="844" w:author="Raymond Castellino" w:date="2015-11-06T18:38:00Z">
        <w:r w:rsidRPr="00303FE2">
          <w:rPr>
            <w:rPrChange w:id="845" w:author="Raymond Castellino" w:date="2015-11-06T19:07:00Z">
              <w:rPr>
                <w:vertAlign w:val="superscript"/>
              </w:rPr>
            </w:rPrChange>
          </w:rPr>
          <w:delText xml:space="preserve">you </w:delText>
        </w:r>
      </w:del>
      <w:ins w:id="846" w:author="Raymond Castellino" w:date="2015-11-06T18:38:00Z">
        <w:r w:rsidRPr="00303FE2">
          <w:rPr>
            <w:rPrChange w:id="847" w:author="Raymond Castellino" w:date="2015-11-06T19:07:00Z">
              <w:rPr>
                <w:vertAlign w:val="superscript"/>
              </w:rPr>
            </w:rPrChange>
          </w:rPr>
          <w:t xml:space="preserve">she </w:t>
        </w:r>
      </w:ins>
      <w:r w:rsidRPr="00303FE2">
        <w:rPr>
          <w:rPrChange w:id="848" w:author="Raymond Castellino" w:date="2015-11-06T19:07:00Z">
            <w:rPr>
              <w:vertAlign w:val="superscript"/>
            </w:rPr>
          </w:rPrChange>
        </w:rPr>
        <w:t xml:space="preserve">and the speaker may loose the felt sense of connection. </w:t>
      </w:r>
    </w:p>
    <w:p w:rsidR="00433C58" w:rsidRPr="00F56599" w:rsidRDefault="00433C58">
      <w:pPr>
        <w:pStyle w:val="BodyA"/>
        <w:rPr>
          <w:rFonts w:eastAsia="Times New Roman" w:cs="Times New Roman"/>
          <w:b/>
          <w:bCs/>
          <w:rPrChange w:id="849" w:author="Raymond Castellino" w:date="2015-11-06T19:07:00Z">
            <w:rPr>
              <w:rFonts w:ascii="Times New Roman" w:eastAsia="Times New Roman" w:hAnsi="Times New Roman" w:cs="Times New Roman"/>
              <w:b/>
              <w:bCs/>
            </w:rPr>
          </w:rPrChange>
        </w:rPr>
      </w:pPr>
    </w:p>
    <w:p w:rsidR="00433C58" w:rsidRPr="00F56599" w:rsidRDefault="00303FE2">
      <w:pPr>
        <w:pStyle w:val="BodyA"/>
      </w:pPr>
      <w:r w:rsidRPr="00303FE2">
        <w:rPr>
          <w:rPrChange w:id="850" w:author="Raymond Castellino" w:date="2015-11-06T19:07:00Z">
            <w:rPr>
              <w:vertAlign w:val="superscript"/>
            </w:rPr>
          </w:rPrChange>
        </w:rPr>
        <w:t>For decades we have experimented with exercises where</w:t>
      </w:r>
      <w:ins w:id="851" w:author="Raymond Castellino" w:date="2015-11-06T18:38:00Z">
        <w:r w:rsidRPr="00303FE2">
          <w:rPr>
            <w:rPrChange w:id="852" w:author="Raymond Castellino" w:date="2015-11-06T19:07:00Z">
              <w:rPr>
                <w:vertAlign w:val="superscript"/>
              </w:rPr>
            </w:rPrChange>
          </w:rPr>
          <w:t>in</w:t>
        </w:r>
      </w:ins>
      <w:r w:rsidRPr="00303FE2">
        <w:rPr>
          <w:rPrChange w:id="853" w:author="Raymond Castellino" w:date="2015-11-06T19:07:00Z">
            <w:rPr>
              <w:vertAlign w:val="superscript"/>
            </w:rPr>
          </w:rPrChange>
        </w:rPr>
        <w:t xml:space="preserve"> two people work with where they place their attention in relationship to each other. This practice can </w:t>
      </w:r>
      <w:del w:id="854" w:author="Raymond Castellino" w:date="2015-11-06T18:38:00Z">
        <w:r w:rsidRPr="00303FE2">
          <w:rPr>
            <w:rPrChange w:id="855" w:author="Raymond Castellino" w:date="2015-11-06T19:07:00Z">
              <w:rPr>
                <w:vertAlign w:val="superscript"/>
              </w:rPr>
            </w:rPrChange>
          </w:rPr>
          <w:delText xml:space="preserve">really </w:delText>
        </w:r>
      </w:del>
      <w:r w:rsidRPr="00303FE2">
        <w:rPr>
          <w:rPrChange w:id="856" w:author="Raymond Castellino" w:date="2015-11-06T19:07:00Z">
            <w:rPr>
              <w:vertAlign w:val="superscript"/>
            </w:rPr>
          </w:rPrChange>
        </w:rPr>
        <w:t>help to establish harmonic resonance, add depth to the connection and establish the felt sense of a state of presence with each other:</w:t>
      </w:r>
    </w:p>
    <w:p w:rsidR="00433C58" w:rsidRPr="00F56599" w:rsidRDefault="00433C58">
      <w:pPr>
        <w:pStyle w:val="BodyA"/>
      </w:pPr>
    </w:p>
    <w:p w:rsidR="00433C58" w:rsidRPr="00F56599" w:rsidRDefault="00303FE2">
      <w:pPr>
        <w:pStyle w:val="BodyA"/>
      </w:pPr>
      <w:r w:rsidRPr="00303FE2">
        <w:rPr>
          <w:rPrChange w:id="857" w:author="Raymond Castellino" w:date="2015-11-06T19:07:00Z">
            <w:rPr>
              <w:vertAlign w:val="superscript"/>
            </w:rPr>
          </w:rPrChange>
        </w:rPr>
        <w:tab/>
        <w:t>1. Preparation—Do a centering exercise with each other. Sit quiet</w:t>
      </w:r>
      <w:ins w:id="858" w:author="Raymond Castellino" w:date="2015-11-06T18:39:00Z">
        <w:r w:rsidRPr="00303FE2">
          <w:rPr>
            <w:rPrChange w:id="859" w:author="Raymond Castellino" w:date="2015-11-06T19:07:00Z">
              <w:rPr>
                <w:vertAlign w:val="superscript"/>
              </w:rPr>
            </w:rPrChange>
          </w:rPr>
          <w:t>ly</w:t>
        </w:r>
      </w:ins>
      <w:r w:rsidRPr="00303FE2">
        <w:rPr>
          <w:rPrChange w:id="860" w:author="Raymond Castellino" w:date="2015-11-06T19:07:00Z">
            <w:rPr>
              <w:vertAlign w:val="superscript"/>
            </w:rPr>
          </w:rPrChange>
        </w:rPr>
        <w:t xml:space="preserve"> facing each other. Feel your buttock</w:t>
      </w:r>
      <w:ins w:id="861" w:author="Raymond Castellino" w:date="2015-11-06T18:39:00Z">
        <w:r w:rsidRPr="00303FE2">
          <w:rPr>
            <w:rPrChange w:id="862" w:author="Raymond Castellino" w:date="2015-11-06T19:07:00Z">
              <w:rPr>
                <w:vertAlign w:val="superscript"/>
              </w:rPr>
            </w:rPrChange>
          </w:rPr>
          <w:t>s</w:t>
        </w:r>
      </w:ins>
      <w:r w:rsidRPr="00303FE2">
        <w:rPr>
          <w:rPrChange w:id="863" w:author="Raymond Castellino" w:date="2015-11-06T19:07:00Z">
            <w:rPr>
              <w:vertAlign w:val="superscript"/>
            </w:rPr>
          </w:rPrChange>
        </w:rPr>
        <w:t xml:space="preserve"> on the surface you are sitting on and your back against the surface you are leaning on. Feel your feet on the floor. As you do this</w:t>
      </w:r>
      <w:ins w:id="864" w:author="Raymond Castellino" w:date="2015-11-06T18:39:00Z">
        <w:r w:rsidRPr="00303FE2">
          <w:rPr>
            <w:rPrChange w:id="865" w:author="Raymond Castellino" w:date="2015-11-06T19:07:00Z">
              <w:rPr>
                <w:vertAlign w:val="superscript"/>
              </w:rPr>
            </w:rPrChange>
          </w:rPr>
          <w:t>,</w:t>
        </w:r>
      </w:ins>
      <w:r w:rsidRPr="00303FE2">
        <w:rPr>
          <w:rPrChange w:id="866" w:author="Raymond Castellino" w:date="2015-11-06T19:07:00Z">
            <w:rPr>
              <w:vertAlign w:val="superscript"/>
            </w:rPr>
          </w:rPrChange>
        </w:rPr>
        <w:t xml:space="preserve"> establish a sense of center for yourself.</w:t>
      </w:r>
    </w:p>
    <w:p w:rsidR="00433C58" w:rsidRPr="00F56599" w:rsidRDefault="00303FE2">
      <w:pPr>
        <w:pStyle w:val="BodyA"/>
      </w:pPr>
      <w:r w:rsidRPr="00303FE2">
        <w:rPr>
          <w:rPrChange w:id="867" w:author="Raymond Castellino" w:date="2015-11-06T19:07:00Z">
            <w:rPr>
              <w:vertAlign w:val="superscript"/>
            </w:rPr>
          </w:rPrChange>
        </w:rPr>
        <w:tab/>
        <w:t xml:space="preserve">2. Each of you have a sense of your present age. Look around the room with your present day eyes and see what is actually in the room or space you </w:t>
      </w:r>
      <w:del w:id="868" w:author="Raymond Castellino" w:date="2015-11-06T18:39:00Z">
        <w:r w:rsidRPr="00303FE2">
          <w:rPr>
            <w:rPrChange w:id="869" w:author="Raymond Castellino" w:date="2015-11-06T19:07:00Z">
              <w:rPr>
                <w:vertAlign w:val="superscript"/>
              </w:rPr>
            </w:rPrChange>
          </w:rPr>
          <w:delText>are in</w:delText>
        </w:r>
      </w:del>
      <w:ins w:id="870" w:author="Raymond Castellino" w:date="2015-11-06T18:39:00Z">
        <w:r w:rsidRPr="00303FE2">
          <w:rPr>
            <w:rPrChange w:id="871" w:author="Raymond Castellino" w:date="2015-11-06T19:07:00Z">
              <w:rPr>
                <w:vertAlign w:val="superscript"/>
              </w:rPr>
            </w:rPrChange>
          </w:rPr>
          <w:t>occupy</w:t>
        </w:r>
      </w:ins>
      <w:r w:rsidRPr="00303FE2">
        <w:rPr>
          <w:rPrChange w:id="872" w:author="Raymond Castellino" w:date="2015-11-06T19:07:00Z">
            <w:rPr>
              <w:vertAlign w:val="superscript"/>
            </w:rPr>
          </w:rPrChange>
        </w:rPr>
        <w:t xml:space="preserve"> and who is actually there with you.</w:t>
      </w:r>
    </w:p>
    <w:p w:rsidR="00433C58" w:rsidRPr="00F56599" w:rsidRDefault="00303FE2">
      <w:pPr>
        <w:pStyle w:val="BodyA"/>
      </w:pPr>
      <w:r w:rsidRPr="00303FE2">
        <w:rPr>
          <w:rPrChange w:id="873" w:author="Raymond Castellino" w:date="2015-11-06T19:07:00Z">
            <w:rPr>
              <w:vertAlign w:val="superscript"/>
            </w:rPr>
          </w:rPrChange>
        </w:rPr>
        <w:tab/>
        <w:t xml:space="preserve">3. Have a sense </w:t>
      </w:r>
      <w:del w:id="874" w:author="Raymond Castellino" w:date="2015-11-06T18:39:00Z">
        <w:r w:rsidRPr="00303FE2">
          <w:rPr>
            <w:rPrChange w:id="875" w:author="Raymond Castellino" w:date="2015-11-06T19:07:00Z">
              <w:rPr>
                <w:vertAlign w:val="superscript"/>
              </w:rPr>
            </w:rPrChange>
          </w:rPr>
          <w:delText xml:space="preserve">that </w:delText>
        </w:r>
      </w:del>
      <w:r w:rsidRPr="00303FE2">
        <w:rPr>
          <w:rPrChange w:id="876" w:author="Raymond Castellino" w:date="2015-11-06T19:07:00Z">
            <w:rPr>
              <w:vertAlign w:val="superscript"/>
            </w:rPr>
          </w:rPrChange>
        </w:rPr>
        <w:t xml:space="preserve">when you are looking at each other that your attention is placed within yourself and behind your eyes. </w:t>
      </w:r>
    </w:p>
    <w:p w:rsidR="00433C58" w:rsidRPr="00F56599" w:rsidRDefault="00303FE2">
      <w:pPr>
        <w:pStyle w:val="BodyA"/>
      </w:pPr>
      <w:r w:rsidRPr="00303FE2">
        <w:rPr>
          <w:rPrChange w:id="877" w:author="Raymond Castellino" w:date="2015-11-06T19:07:00Z">
            <w:rPr>
              <w:vertAlign w:val="superscript"/>
            </w:rPr>
          </w:rPrChange>
        </w:rPr>
        <w:tab/>
        <w:t>4. When you establish eye contact</w:t>
      </w:r>
      <w:ins w:id="878" w:author="Raymond Castellino" w:date="2015-11-06T18:40:00Z">
        <w:r w:rsidRPr="00303FE2">
          <w:rPr>
            <w:rPrChange w:id="879" w:author="Raymond Castellino" w:date="2015-11-06T19:07:00Z">
              <w:rPr>
                <w:vertAlign w:val="superscript"/>
              </w:rPr>
            </w:rPrChange>
          </w:rPr>
          <w:t>,</w:t>
        </w:r>
      </w:ins>
      <w:r w:rsidRPr="00303FE2">
        <w:rPr>
          <w:rPrChange w:id="880" w:author="Raymond Castellino" w:date="2015-11-06T19:07:00Z">
            <w:rPr>
              <w:vertAlign w:val="superscript"/>
            </w:rPr>
          </w:rPrChange>
        </w:rPr>
        <w:t xml:space="preserve"> have a felt sense of where you meet. Talk with each other about how that feels. If your attention feels too close to the other person, move it back to within yourself. </w:t>
      </w:r>
    </w:p>
    <w:p w:rsidR="00433C58" w:rsidRPr="00F56599" w:rsidRDefault="00303FE2">
      <w:pPr>
        <w:pStyle w:val="BodyA"/>
      </w:pPr>
      <w:r w:rsidRPr="00303FE2">
        <w:rPr>
          <w:rPrChange w:id="881" w:author="Raymond Castellino" w:date="2015-11-06T19:07:00Z">
            <w:rPr>
              <w:vertAlign w:val="superscript"/>
            </w:rPr>
          </w:rPrChange>
        </w:rPr>
        <w:tab/>
        <w:t>5. Talk with each other about how you feel doing this exercise.</w:t>
      </w:r>
    </w:p>
    <w:p w:rsidR="00433C58" w:rsidRPr="00F56599" w:rsidRDefault="00433C58">
      <w:pPr>
        <w:pStyle w:val="BodyA"/>
      </w:pPr>
    </w:p>
    <w:p w:rsidR="00433C58" w:rsidRPr="00F56599" w:rsidRDefault="00303FE2">
      <w:pPr>
        <w:pStyle w:val="BodyA"/>
      </w:pPr>
      <w:r w:rsidRPr="00303FE2">
        <w:rPr>
          <w:rPrChange w:id="882" w:author="Raymond Castellino" w:date="2015-11-06T19:07:00Z">
            <w:rPr>
              <w:vertAlign w:val="superscript"/>
            </w:rPr>
          </w:rPrChange>
        </w:rPr>
        <w:t xml:space="preserve">Listening with presence is listening with an intention to be thoroughly inclusive and with unconditional acceptance. Being thoroughly inclusive is to have an intention to see and hear the person we are listening to, and to perceive them as being more than the words they are speaking. The intention is to see </w:t>
      </w:r>
      <w:del w:id="883" w:author="Raymond Castellino" w:date="2015-11-06T18:40:00Z">
        <w:r w:rsidRPr="00303FE2">
          <w:rPr>
            <w:rPrChange w:id="884" w:author="Raymond Castellino" w:date="2015-11-06T19:07:00Z">
              <w:rPr>
                <w:vertAlign w:val="superscript"/>
              </w:rPr>
            </w:rPrChange>
          </w:rPr>
          <w:delText>each person</w:delText>
        </w:r>
      </w:del>
      <w:ins w:id="885" w:author="Raymond Castellino" w:date="2015-11-06T18:40:00Z">
        <w:r w:rsidRPr="00303FE2">
          <w:rPr>
            <w:rPrChange w:id="886" w:author="Raymond Castellino" w:date="2015-11-06T19:07:00Z">
              <w:rPr>
                <w:vertAlign w:val="superscript"/>
              </w:rPr>
            </w:rPrChange>
          </w:rPr>
          <w:t>the speaker</w:t>
        </w:r>
      </w:ins>
      <w:r w:rsidRPr="00303FE2">
        <w:rPr>
          <w:rPrChange w:id="887" w:author="Raymond Castellino" w:date="2015-11-06T19:07:00Z">
            <w:rPr>
              <w:vertAlign w:val="superscript"/>
            </w:rPr>
          </w:rPrChange>
        </w:rPr>
        <w:t xml:space="preserve"> in his</w:t>
      </w:r>
      <w:del w:id="888" w:author="Raymond Castellino" w:date="2015-11-06T18:40:00Z">
        <w:r w:rsidRPr="00303FE2">
          <w:rPr>
            <w:rPrChange w:id="889" w:author="Raymond Castellino" w:date="2015-11-06T19:07:00Z">
              <w:rPr>
                <w:vertAlign w:val="superscript"/>
              </w:rPr>
            </w:rPrChange>
          </w:rPr>
          <w:delText>/her</w:delText>
        </w:r>
      </w:del>
      <w:r w:rsidRPr="00303FE2">
        <w:rPr>
          <w:rPrChange w:id="890" w:author="Raymond Castellino" w:date="2015-11-06T19:07:00Z">
            <w:rPr>
              <w:vertAlign w:val="superscript"/>
            </w:rPr>
          </w:rPrChange>
        </w:rPr>
        <w:t xml:space="preserve"> humanness as a remarkable human being with a unique history and with wounds, to accept them unconditionally. </w:t>
      </w:r>
    </w:p>
    <w:p w:rsidR="00433C58" w:rsidRPr="00F56599" w:rsidRDefault="00433C58">
      <w:pPr>
        <w:pStyle w:val="BodyA"/>
      </w:pPr>
    </w:p>
    <w:p w:rsidR="00433C58" w:rsidRPr="00F56599" w:rsidRDefault="00303FE2">
      <w:pPr>
        <w:pStyle w:val="BodyA"/>
      </w:pPr>
      <w:r w:rsidRPr="00303FE2">
        <w:rPr>
          <w:rPrChange w:id="891" w:author="Raymond Castellino" w:date="2015-11-06T19:07:00Z">
            <w:rPr>
              <w:vertAlign w:val="superscript"/>
            </w:rPr>
          </w:rPrChange>
        </w:rPr>
        <w:t xml:space="preserve">The listener is not listening with an intention to agree or disagree. The listener is listening for the purpose of receiving the speaker’s message and including that message in </w:t>
      </w:r>
      <w:del w:id="892" w:author="Raymond Castellino" w:date="2015-11-06T18:41:00Z">
        <w:r w:rsidRPr="00303FE2">
          <w:rPr>
            <w:rPrChange w:id="893" w:author="Raymond Castellino" w:date="2015-11-06T19:07:00Z">
              <w:rPr>
                <w:vertAlign w:val="superscript"/>
              </w:rPr>
            </w:rPrChange>
          </w:rPr>
          <w:delText>his/</w:delText>
        </w:r>
      </w:del>
      <w:r w:rsidRPr="00303FE2">
        <w:rPr>
          <w:rPrChange w:id="894" w:author="Raymond Castellino" w:date="2015-11-06T19:07:00Z">
            <w:rPr>
              <w:vertAlign w:val="superscript"/>
            </w:rPr>
          </w:rPrChange>
        </w:rPr>
        <w:t>her sphere of listening. This is not about agreement. In fact, we can listen and hear what a person is saying, totally disagree with them, still connect and strengthen a healthy bond with that person, and/or repair an injured relationship.</w:t>
      </w:r>
    </w:p>
    <w:p w:rsidR="00433C58" w:rsidRPr="00F56599" w:rsidRDefault="00433C58">
      <w:pPr>
        <w:pStyle w:val="BodyA"/>
      </w:pPr>
    </w:p>
    <w:p w:rsidR="00433C58" w:rsidRPr="00F56599" w:rsidRDefault="00303FE2">
      <w:pPr>
        <w:pStyle w:val="BodyA"/>
      </w:pPr>
      <w:r w:rsidRPr="00303FE2">
        <w:rPr>
          <w:rPrChange w:id="895" w:author="Raymond Castellino" w:date="2015-11-06T19:07:00Z">
            <w:rPr>
              <w:vertAlign w:val="superscript"/>
            </w:rPr>
          </w:rPrChange>
        </w:rPr>
        <w:t xml:space="preserve">Listening with presence includes listening with an intention for mutual support and cooperation. During the </w:t>
      </w:r>
      <w:ins w:id="896" w:author="Raymond Castellino" w:date="2015-11-06T18:41:00Z">
        <w:r w:rsidRPr="00303FE2">
          <w:rPr>
            <w:rPrChange w:id="897" w:author="Raymond Castellino" w:date="2015-11-06T19:07:00Z">
              <w:rPr>
                <w:vertAlign w:val="superscript"/>
              </w:rPr>
            </w:rPrChange>
          </w:rPr>
          <w:t>i</w:t>
        </w:r>
      </w:ins>
      <w:del w:id="898" w:author="Raymond Castellino" w:date="2015-11-06T18:41:00Z">
        <w:r w:rsidRPr="00303FE2">
          <w:rPr>
            <w:rPrChange w:id="899" w:author="Raymond Castellino" w:date="2015-11-06T19:07:00Z">
              <w:rPr>
                <w:vertAlign w:val="superscript"/>
              </w:rPr>
            </w:rPrChange>
          </w:rPr>
          <w:delText>I</w:delText>
        </w:r>
      </w:del>
      <w:r w:rsidRPr="00303FE2">
        <w:rPr>
          <w:rPrChange w:id="900" w:author="Raymond Castellino" w:date="2015-11-06T19:07:00Z">
            <w:rPr>
              <w:vertAlign w:val="superscript"/>
            </w:rPr>
          </w:rPrChange>
        </w:rPr>
        <w:t>nquiry practice</w:t>
      </w:r>
      <w:ins w:id="901" w:author="Raymond Castellino" w:date="2015-11-06T18:41:00Z">
        <w:r w:rsidRPr="00303FE2">
          <w:rPr>
            <w:rPrChange w:id="902" w:author="Raymond Castellino" w:date="2015-11-06T19:07:00Z">
              <w:rPr>
                <w:vertAlign w:val="superscript"/>
              </w:rPr>
            </w:rPrChange>
          </w:rPr>
          <w:t>,</w:t>
        </w:r>
      </w:ins>
      <w:r w:rsidRPr="00303FE2">
        <w:rPr>
          <w:rPrChange w:id="903" w:author="Raymond Castellino" w:date="2015-11-06T19:07:00Z">
            <w:rPr>
              <w:vertAlign w:val="superscript"/>
            </w:rPr>
          </w:rPrChange>
        </w:rPr>
        <w:t xml:space="preserve"> the mutual support and cooperation is about supporting ourselves and the other to deepen into </w:t>
      </w:r>
      <w:del w:id="904" w:author="Raymond Castellino" w:date="2015-11-06T18:41:00Z">
        <w:r w:rsidRPr="00303FE2">
          <w:rPr>
            <w:rPrChange w:id="905" w:author="Raymond Castellino" w:date="2015-11-06T19:07:00Z">
              <w:rPr>
                <w:vertAlign w:val="superscript"/>
              </w:rPr>
            </w:rPrChange>
          </w:rPr>
          <w:delText xml:space="preserve">themselves </w:delText>
        </w:r>
      </w:del>
      <w:ins w:id="906" w:author="Raymond Castellino" w:date="2015-11-06T18:41:00Z">
        <w:r w:rsidRPr="00303FE2">
          <w:rPr>
            <w:rPrChange w:id="907" w:author="Raymond Castellino" w:date="2015-11-06T19:07:00Z">
              <w:rPr>
                <w:vertAlign w:val="superscript"/>
              </w:rPr>
            </w:rPrChange>
          </w:rPr>
          <w:t xml:space="preserve">ourselves </w:t>
        </w:r>
      </w:ins>
      <w:r w:rsidRPr="00303FE2">
        <w:rPr>
          <w:rPrChange w:id="908" w:author="Raymond Castellino" w:date="2015-11-06T19:07:00Z">
            <w:rPr>
              <w:vertAlign w:val="superscript"/>
            </w:rPr>
          </w:rPrChange>
        </w:rPr>
        <w:t xml:space="preserve">and connect. </w:t>
      </w:r>
    </w:p>
    <w:p w:rsidR="00433C58" w:rsidRPr="00F56599" w:rsidRDefault="00433C58">
      <w:pPr>
        <w:pStyle w:val="BodyA"/>
      </w:pPr>
    </w:p>
    <w:p w:rsidR="00433C58" w:rsidRPr="00F56599" w:rsidRDefault="00303FE2">
      <w:pPr>
        <w:pStyle w:val="BodyA"/>
      </w:pPr>
      <w:r w:rsidRPr="00303FE2">
        <w:rPr>
          <w:rPrChange w:id="909" w:author="Raymond Castellino" w:date="2015-11-06T19:07:00Z">
            <w:rPr>
              <w:vertAlign w:val="superscript"/>
            </w:rPr>
          </w:rPrChange>
        </w:rPr>
        <w:t>The intention during an Inquiry or any other time, for that matter, is to listen with a sense of presence.</w:t>
      </w:r>
    </w:p>
    <w:p w:rsidR="00433C58" w:rsidRPr="00F56599" w:rsidRDefault="00433C58">
      <w:pPr>
        <w:pStyle w:val="BodyA"/>
      </w:pPr>
    </w:p>
    <w:p w:rsidR="00433C58" w:rsidRPr="00F56599" w:rsidRDefault="00303FE2">
      <w:pPr>
        <w:pStyle w:val="BodyA"/>
        <w:rPr>
          <w:rPrChange w:id="910" w:author="Raymond Castellino" w:date="2015-11-06T19:07:00Z">
            <w:rPr>
              <w:b/>
              <w:bCs/>
            </w:rPr>
          </w:rPrChange>
        </w:rPr>
      </w:pPr>
      <w:r w:rsidRPr="00303FE2">
        <w:rPr>
          <w:b/>
          <w:rPrChange w:id="911" w:author="Raymond Castellino" w:date="2015-11-06T19:07:00Z">
            <w:rPr>
              <w:b/>
              <w:bCs/>
              <w:vertAlign w:val="superscript"/>
            </w:rPr>
          </w:rPrChange>
        </w:rPr>
        <w:t>Listening with and offering the reflection of significant words or phrases</w:t>
      </w:r>
      <w:del w:id="912" w:author="Raymond Castellino" w:date="2015-11-06T18:43:00Z">
        <w:r w:rsidRPr="00303FE2">
          <w:rPr>
            <w:rPrChange w:id="913" w:author="Raymond Castellino" w:date="2015-11-06T19:07:00Z">
              <w:rPr>
                <w:b/>
                <w:bCs/>
                <w:vertAlign w:val="superscript"/>
              </w:rPr>
            </w:rPrChange>
          </w:rPr>
          <w:delText>.</w:delText>
        </w:r>
      </w:del>
      <w:r w:rsidRPr="00303FE2">
        <w:rPr>
          <w:rPrChange w:id="914" w:author="Raymond Castellino" w:date="2015-11-06T19:07:00Z">
            <w:rPr>
              <w:b/>
              <w:bCs/>
              <w:vertAlign w:val="superscript"/>
            </w:rPr>
          </w:rPrChange>
        </w:rPr>
        <w:t xml:space="preserve"> </w:t>
      </w:r>
    </w:p>
    <w:p w:rsidR="00433C58" w:rsidRPr="00F56599" w:rsidRDefault="00303FE2">
      <w:pPr>
        <w:pStyle w:val="Default"/>
        <w:ind w:right="720"/>
        <w:rPr>
          <w:rFonts w:ascii="Cambria" w:eastAsia="Cambria" w:hAnsi="Cambria" w:cs="Cambria"/>
          <w:sz w:val="24"/>
          <w:szCs w:val="24"/>
          <w:rPrChange w:id="915" w:author="Raymond Castellino" w:date="2015-11-06T19:07:00Z">
            <w:rPr>
              <w:rFonts w:ascii="Times New Roman" w:eastAsia="Times New Roman" w:hAnsi="Times New Roman" w:cs="Times New Roman"/>
              <w:sz w:val="24"/>
              <w:szCs w:val="24"/>
            </w:rPr>
          </w:rPrChange>
        </w:rPr>
      </w:pPr>
      <w:r w:rsidRPr="00303FE2">
        <w:rPr>
          <w:rFonts w:ascii="Cambria" w:eastAsia="Cambria" w:hAnsi="Cambria" w:cs="Cambria"/>
          <w:sz w:val="24"/>
          <w:szCs w:val="24"/>
          <w:rPrChange w:id="916" w:author="Raymond Castellino" w:date="2015-11-06T19:07:00Z">
            <w:rPr>
              <w:rFonts w:ascii="Times New Roman" w:eastAsia="Times New Roman" w:hAnsi="Times New Roman" w:cs="Times New Roman"/>
              <w:sz w:val="24"/>
              <w:szCs w:val="24"/>
              <w:vertAlign w:val="superscript"/>
            </w:rPr>
          </w:rPrChange>
        </w:rPr>
        <w:br/>
        <w:t>There is an exercise that Anna Chitty uses in her Practitioner Verbal Skills Training designed for body</w:t>
      </w:r>
      <w:del w:id="917" w:author="Raymond Castellino" w:date="2015-11-06T18:43:00Z">
        <w:r w:rsidRPr="00303FE2">
          <w:rPr>
            <w:rFonts w:ascii="Cambria" w:eastAsia="Cambria" w:hAnsi="Cambria" w:cs="Cambria"/>
            <w:sz w:val="24"/>
            <w:szCs w:val="24"/>
            <w:rPrChange w:id="918" w:author="Raymond Castellino" w:date="2015-11-06T19:07:00Z">
              <w:rPr>
                <w:rFonts w:ascii="Times New Roman" w:eastAsia="Cambria" w:hAnsi="Cambria" w:cs="Cambria"/>
                <w:sz w:val="24"/>
                <w:szCs w:val="24"/>
                <w:vertAlign w:val="superscript"/>
              </w:rPr>
            </w:rPrChange>
          </w:rPr>
          <w:delText xml:space="preserve"> </w:delText>
        </w:r>
      </w:del>
      <w:r w:rsidRPr="00303FE2">
        <w:rPr>
          <w:rFonts w:ascii="Cambria" w:eastAsia="Cambria" w:hAnsi="Cambria" w:cs="Cambria"/>
          <w:sz w:val="24"/>
          <w:szCs w:val="24"/>
          <w:rPrChange w:id="919" w:author="Raymond Castellino" w:date="2015-11-06T19:07:00Z">
            <w:rPr>
              <w:rFonts w:ascii="Times New Roman" w:eastAsia="Cambria" w:hAnsi="Cambria" w:cs="Cambria"/>
              <w:sz w:val="24"/>
              <w:szCs w:val="24"/>
              <w:vertAlign w:val="superscript"/>
            </w:rPr>
          </w:rPrChange>
        </w:rPr>
        <w:t xml:space="preserve">workers and that she leads in the Body </w:t>
      </w:r>
      <w:ins w:id="920" w:author="Raymond Castellino" w:date="2015-11-06T18:43:00Z">
        <w:r w:rsidRPr="00303FE2">
          <w:rPr>
            <w:rFonts w:ascii="Cambria" w:eastAsia="Cambria" w:hAnsi="Cambria" w:cs="Cambria"/>
            <w:sz w:val="24"/>
            <w:szCs w:val="24"/>
            <w:rPrChange w:id="921" w:author="Raymond Castellino" w:date="2015-11-06T19:07:00Z">
              <w:rPr>
                <w:rFonts w:ascii="Times New Roman" w:eastAsia="Cambria" w:hAnsi="Cambria" w:cs="Cambria"/>
                <w:sz w:val="24"/>
                <w:szCs w:val="24"/>
                <w:vertAlign w:val="superscript"/>
              </w:rPr>
            </w:rPrChange>
          </w:rPr>
          <w:t>i</w:t>
        </w:r>
      </w:ins>
      <w:del w:id="922" w:author="Raymond Castellino" w:date="2015-11-06T18:43:00Z">
        <w:r w:rsidRPr="00303FE2">
          <w:rPr>
            <w:rFonts w:ascii="Cambria" w:eastAsia="Cambria" w:hAnsi="Cambria" w:cs="Cambria"/>
            <w:sz w:val="24"/>
            <w:szCs w:val="24"/>
            <w:rPrChange w:id="923" w:author="Raymond Castellino" w:date="2015-11-06T19:07:00Z">
              <w:rPr>
                <w:rFonts w:ascii="Times New Roman" w:eastAsia="Cambria" w:hAnsi="Cambria" w:cs="Cambria"/>
                <w:sz w:val="24"/>
                <w:szCs w:val="24"/>
                <w:vertAlign w:val="superscript"/>
              </w:rPr>
            </w:rPrChange>
          </w:rPr>
          <w:delText>I</w:delText>
        </w:r>
      </w:del>
      <w:r w:rsidRPr="00303FE2">
        <w:rPr>
          <w:rFonts w:ascii="Cambria" w:eastAsia="Cambria" w:hAnsi="Cambria" w:cs="Cambria"/>
          <w:sz w:val="24"/>
          <w:szCs w:val="24"/>
          <w:rPrChange w:id="924" w:author="Raymond Castellino" w:date="2015-11-06T19:07:00Z">
            <w:rPr>
              <w:rFonts w:ascii="Times New Roman" w:eastAsia="Cambria" w:hAnsi="Cambria" w:cs="Cambria"/>
              <w:sz w:val="24"/>
              <w:szCs w:val="24"/>
              <w:vertAlign w:val="superscript"/>
            </w:rPr>
          </w:rPrChange>
        </w:rPr>
        <w:t>nto Being Training that she and I co-teach. This exercise is a great way to build listening and reflection skills. The speaker gets the felt sense of how it feels to be given verbal reflection with presence and unconditional acceptance. Together, the dyad, gets to experience how this way of listening and reflection affects the energy, resonance and cooperation between them.</w:t>
      </w:r>
    </w:p>
    <w:p w:rsidR="00433C58" w:rsidRPr="00F56599" w:rsidRDefault="00433C58">
      <w:pPr>
        <w:pStyle w:val="Default"/>
        <w:ind w:right="720"/>
        <w:rPr>
          <w:rFonts w:ascii="Cambria" w:eastAsia="Cambria" w:hAnsi="Cambria" w:cs="Cambria"/>
          <w:sz w:val="24"/>
          <w:szCs w:val="24"/>
          <w:rPrChange w:id="925" w:author="Raymond Castellino" w:date="2015-11-06T19:07:00Z">
            <w:rPr>
              <w:rFonts w:ascii="Times New Roman" w:eastAsia="Times New Roman" w:hAnsi="Times New Roman" w:cs="Times New Roman"/>
              <w:sz w:val="24"/>
              <w:szCs w:val="24"/>
            </w:rPr>
          </w:rPrChange>
        </w:rPr>
      </w:pPr>
    </w:p>
    <w:p w:rsidR="00433C58" w:rsidRPr="00F56599" w:rsidRDefault="00303FE2">
      <w:pPr>
        <w:pStyle w:val="Default"/>
        <w:ind w:right="720"/>
        <w:rPr>
          <w:rFonts w:ascii="Cambria" w:eastAsia="Cambria" w:hAnsi="Cambria" w:cs="Cambria"/>
          <w:sz w:val="24"/>
          <w:szCs w:val="24"/>
          <w:rPrChange w:id="926" w:author="Raymond Castellino" w:date="2015-11-06T19:07:00Z">
            <w:rPr>
              <w:rFonts w:ascii="Times New Roman" w:eastAsia="Times New Roman" w:hAnsi="Times New Roman" w:cs="Times New Roman"/>
              <w:sz w:val="24"/>
              <w:szCs w:val="24"/>
            </w:rPr>
          </w:rPrChange>
        </w:rPr>
      </w:pPr>
      <w:r w:rsidRPr="00303FE2">
        <w:rPr>
          <w:rFonts w:ascii="Cambria" w:eastAsia="Cambria" w:hAnsi="Cambria" w:cs="Cambria"/>
          <w:sz w:val="24"/>
          <w:szCs w:val="24"/>
          <w:rPrChange w:id="927" w:author="Raymond Castellino" w:date="2015-11-06T19:07:00Z">
            <w:rPr>
              <w:rFonts w:ascii="Times New Roman" w:eastAsia="Cambria" w:hAnsi="Cambria" w:cs="Cambria"/>
              <w:sz w:val="24"/>
              <w:szCs w:val="24"/>
              <w:vertAlign w:val="superscript"/>
            </w:rPr>
          </w:rPrChange>
        </w:rPr>
        <w:t>Before doing this exercise</w:t>
      </w:r>
      <w:ins w:id="928" w:author="Raymond Castellino" w:date="2015-11-06T18:43:00Z">
        <w:r w:rsidRPr="00303FE2">
          <w:rPr>
            <w:rFonts w:ascii="Cambria" w:eastAsia="Cambria" w:hAnsi="Cambria" w:cs="Cambria"/>
            <w:sz w:val="24"/>
            <w:szCs w:val="24"/>
            <w:rPrChange w:id="929" w:author="Raymond Castellino" w:date="2015-11-06T19:07:00Z">
              <w:rPr>
                <w:rFonts w:ascii="Times New Roman" w:eastAsia="Cambria" w:hAnsi="Cambria" w:cs="Cambria"/>
                <w:sz w:val="24"/>
                <w:szCs w:val="24"/>
                <w:vertAlign w:val="superscript"/>
              </w:rPr>
            </w:rPrChange>
          </w:rPr>
          <w:t>,</w:t>
        </w:r>
      </w:ins>
      <w:r w:rsidRPr="00303FE2">
        <w:rPr>
          <w:rFonts w:ascii="Cambria" w:eastAsia="Cambria" w:hAnsi="Cambria" w:cs="Cambria"/>
          <w:sz w:val="24"/>
          <w:szCs w:val="24"/>
          <w:rPrChange w:id="930" w:author="Raymond Castellino" w:date="2015-11-06T19:07:00Z">
            <w:rPr>
              <w:rFonts w:ascii="Times New Roman" w:eastAsia="Cambria" w:hAnsi="Cambria" w:cs="Cambria"/>
              <w:sz w:val="24"/>
              <w:szCs w:val="24"/>
              <w:vertAlign w:val="superscript"/>
            </w:rPr>
          </w:rPrChange>
        </w:rPr>
        <w:t xml:space="preserve"> it is important to prepare by doing a centering exercise together, so that as a couple you can establish a felt sense of settling and connection before you begin the exercise. </w:t>
      </w:r>
    </w:p>
    <w:p w:rsidR="00433C58" w:rsidRPr="00F56599" w:rsidRDefault="00433C58">
      <w:pPr>
        <w:pStyle w:val="Default"/>
        <w:ind w:right="720"/>
        <w:rPr>
          <w:rFonts w:ascii="Cambria" w:eastAsia="Cambria" w:hAnsi="Cambria" w:cs="Cambria"/>
          <w:sz w:val="24"/>
          <w:szCs w:val="24"/>
          <w:rPrChange w:id="931" w:author="Raymond Castellino" w:date="2015-11-06T19:07:00Z">
            <w:rPr>
              <w:rFonts w:ascii="Times New Roman" w:eastAsia="Times New Roman" w:hAnsi="Times New Roman" w:cs="Times New Roman"/>
              <w:sz w:val="24"/>
              <w:szCs w:val="24"/>
            </w:rPr>
          </w:rPrChange>
        </w:rPr>
      </w:pPr>
    </w:p>
    <w:p w:rsidR="00433C58" w:rsidRPr="00F56599" w:rsidRDefault="00303FE2">
      <w:pPr>
        <w:pStyle w:val="Default"/>
        <w:ind w:right="720"/>
        <w:rPr>
          <w:rFonts w:ascii="Cambria" w:eastAsia="Cambria" w:hAnsi="Cambria" w:cs="Cambria"/>
          <w:sz w:val="24"/>
          <w:szCs w:val="24"/>
          <w:rPrChange w:id="932" w:author="Raymond Castellino" w:date="2015-11-06T19:07:00Z">
            <w:rPr>
              <w:rFonts w:ascii="Times New Roman" w:eastAsia="Times New Roman" w:hAnsi="Times New Roman" w:cs="Times New Roman"/>
              <w:sz w:val="24"/>
              <w:szCs w:val="24"/>
            </w:rPr>
          </w:rPrChange>
        </w:rPr>
      </w:pPr>
      <w:r w:rsidRPr="00303FE2">
        <w:rPr>
          <w:rFonts w:ascii="Cambria" w:eastAsia="Cambria" w:hAnsi="Cambria" w:cs="Cambria"/>
          <w:sz w:val="24"/>
          <w:szCs w:val="24"/>
          <w:rPrChange w:id="933" w:author="Raymond Castellino" w:date="2015-11-06T19:07:00Z">
            <w:rPr>
              <w:rFonts w:ascii="Times New Roman" w:eastAsia="Cambria" w:hAnsi="Cambria" w:cs="Cambria"/>
              <w:sz w:val="24"/>
              <w:szCs w:val="24"/>
              <w:vertAlign w:val="superscript"/>
            </w:rPr>
          </w:rPrChange>
        </w:rPr>
        <w:t xml:space="preserve">This exercise consists of a listener and a speaker. The speaker shares something that feels important to </w:t>
      </w:r>
      <w:ins w:id="934" w:author="Raymond Castellino" w:date="2015-11-06T18:44:00Z">
        <w:r w:rsidRPr="00303FE2">
          <w:rPr>
            <w:rFonts w:ascii="Cambria" w:eastAsia="Cambria" w:hAnsi="Cambria" w:cs="Cambria"/>
            <w:sz w:val="24"/>
            <w:szCs w:val="24"/>
            <w:rPrChange w:id="935" w:author="Raymond Castellino" w:date="2015-11-06T19:07:00Z">
              <w:rPr>
                <w:rFonts w:ascii="Times New Roman" w:eastAsia="Cambria" w:hAnsi="Cambria" w:cs="Cambria"/>
                <w:sz w:val="24"/>
                <w:szCs w:val="24"/>
                <w:vertAlign w:val="superscript"/>
              </w:rPr>
            </w:rPrChange>
          </w:rPr>
          <w:t xml:space="preserve">him </w:t>
        </w:r>
      </w:ins>
      <w:r w:rsidRPr="00303FE2">
        <w:rPr>
          <w:rFonts w:ascii="Cambria" w:eastAsia="Cambria" w:hAnsi="Cambria" w:cs="Cambria"/>
          <w:sz w:val="24"/>
          <w:szCs w:val="24"/>
          <w:rPrChange w:id="936" w:author="Raymond Castellino" w:date="2015-11-06T19:07:00Z">
            <w:rPr>
              <w:rFonts w:ascii="Times New Roman" w:eastAsia="Cambria" w:hAnsi="Cambria" w:cs="Cambria"/>
              <w:sz w:val="24"/>
              <w:szCs w:val="24"/>
              <w:vertAlign w:val="superscript"/>
            </w:rPr>
          </w:rPrChange>
        </w:rPr>
        <w:t>about his</w:t>
      </w:r>
      <w:del w:id="937" w:author="Raymond Castellino" w:date="2015-11-06T18:44:00Z">
        <w:r w:rsidRPr="00303FE2">
          <w:rPr>
            <w:rFonts w:ascii="Cambria" w:eastAsia="Cambria" w:hAnsi="Cambria" w:cs="Cambria"/>
            <w:sz w:val="24"/>
            <w:szCs w:val="24"/>
            <w:rPrChange w:id="938" w:author="Raymond Castellino" w:date="2015-11-06T19:07:00Z">
              <w:rPr>
                <w:rFonts w:ascii="Times New Roman" w:eastAsia="Cambria" w:hAnsi="Cambria" w:cs="Cambria"/>
                <w:sz w:val="24"/>
                <w:szCs w:val="24"/>
                <w:vertAlign w:val="superscript"/>
              </w:rPr>
            </w:rPrChange>
          </w:rPr>
          <w:delText>/her</w:delText>
        </w:r>
      </w:del>
      <w:r w:rsidRPr="00303FE2">
        <w:rPr>
          <w:rFonts w:ascii="Cambria" w:eastAsia="Cambria" w:hAnsi="Cambria" w:cs="Cambria"/>
          <w:sz w:val="24"/>
          <w:szCs w:val="24"/>
          <w:rPrChange w:id="939" w:author="Raymond Castellino" w:date="2015-11-06T19:07:00Z">
            <w:rPr>
              <w:rFonts w:ascii="Times New Roman" w:eastAsia="Cambria" w:hAnsi="Cambria" w:cs="Cambria"/>
              <w:sz w:val="24"/>
              <w:szCs w:val="24"/>
              <w:vertAlign w:val="superscript"/>
            </w:rPr>
          </w:rPrChange>
        </w:rPr>
        <w:t xml:space="preserve"> process or life. During the sharing, the listener repeats individual words or short phrases that touch </w:t>
      </w:r>
      <w:del w:id="940" w:author="Raymond Castellino" w:date="2015-11-06T18:44:00Z">
        <w:r w:rsidRPr="00303FE2">
          <w:rPr>
            <w:rFonts w:ascii="Cambria" w:eastAsia="Cambria" w:hAnsi="Cambria" w:cs="Cambria"/>
            <w:sz w:val="24"/>
            <w:szCs w:val="24"/>
            <w:rPrChange w:id="941" w:author="Raymond Castellino" w:date="2015-11-06T19:07:00Z">
              <w:rPr>
                <w:rFonts w:ascii="Times New Roman" w:eastAsia="Cambria" w:hAnsi="Cambria" w:cs="Cambria"/>
                <w:sz w:val="24"/>
                <w:szCs w:val="24"/>
                <w:vertAlign w:val="superscript"/>
              </w:rPr>
            </w:rPrChange>
          </w:rPr>
          <w:delText>his/</w:delText>
        </w:r>
      </w:del>
      <w:r w:rsidRPr="00303FE2">
        <w:rPr>
          <w:rFonts w:ascii="Cambria" w:eastAsia="Cambria" w:hAnsi="Cambria" w:cs="Cambria"/>
          <w:sz w:val="24"/>
          <w:szCs w:val="24"/>
          <w:rPrChange w:id="942" w:author="Raymond Castellino" w:date="2015-11-06T19:07:00Z">
            <w:rPr>
              <w:rFonts w:ascii="Times New Roman" w:eastAsia="Cambria" w:hAnsi="Cambria" w:cs="Cambria"/>
              <w:sz w:val="24"/>
              <w:szCs w:val="24"/>
              <w:vertAlign w:val="superscript"/>
            </w:rPr>
          </w:rPrChange>
        </w:rPr>
        <w:t xml:space="preserve">her heart or in someway deeply connects </w:t>
      </w:r>
      <w:del w:id="943" w:author="Raymond Castellino" w:date="2015-11-06T18:44:00Z">
        <w:r w:rsidRPr="00303FE2">
          <w:rPr>
            <w:rFonts w:ascii="Cambria" w:eastAsia="Cambria" w:hAnsi="Cambria" w:cs="Cambria"/>
            <w:sz w:val="24"/>
            <w:szCs w:val="24"/>
            <w:rPrChange w:id="944" w:author="Raymond Castellino" w:date="2015-11-06T19:07:00Z">
              <w:rPr>
                <w:rFonts w:ascii="Times New Roman" w:eastAsia="Cambria" w:hAnsi="Cambria" w:cs="Cambria"/>
                <w:sz w:val="24"/>
                <w:szCs w:val="24"/>
                <w:vertAlign w:val="superscript"/>
              </w:rPr>
            </w:rPrChange>
          </w:rPr>
          <w:delText xml:space="preserve">them </w:delText>
        </w:r>
      </w:del>
      <w:ins w:id="945" w:author="Raymond Castellino" w:date="2015-11-06T18:44:00Z">
        <w:r w:rsidRPr="00303FE2">
          <w:rPr>
            <w:rFonts w:ascii="Cambria" w:eastAsia="Cambria" w:hAnsi="Cambria" w:cs="Cambria"/>
            <w:sz w:val="24"/>
            <w:szCs w:val="24"/>
            <w:rPrChange w:id="946" w:author="Raymond Castellino" w:date="2015-11-06T19:07:00Z">
              <w:rPr>
                <w:rFonts w:ascii="Times New Roman" w:eastAsia="Cambria" w:hAnsi="Cambria" w:cs="Cambria"/>
                <w:sz w:val="24"/>
                <w:szCs w:val="24"/>
                <w:vertAlign w:val="superscript"/>
              </w:rPr>
            </w:rPrChange>
          </w:rPr>
          <w:t xml:space="preserve">her </w:t>
        </w:r>
      </w:ins>
      <w:r w:rsidRPr="00303FE2">
        <w:rPr>
          <w:rFonts w:ascii="Cambria" w:eastAsia="Cambria" w:hAnsi="Cambria" w:cs="Cambria"/>
          <w:sz w:val="24"/>
          <w:szCs w:val="24"/>
          <w:rPrChange w:id="947" w:author="Raymond Castellino" w:date="2015-11-06T19:07:00Z">
            <w:rPr>
              <w:rFonts w:ascii="Times New Roman" w:eastAsia="Cambria" w:hAnsi="Cambria" w:cs="Cambria"/>
              <w:sz w:val="24"/>
              <w:szCs w:val="24"/>
              <w:vertAlign w:val="superscript"/>
            </w:rPr>
          </w:rPrChange>
        </w:rPr>
        <w:t xml:space="preserve">with the speaker. Some of the words or phrases that the listener repeats can convey more meaning or weight than other word or phrases. These words or phrases can also appear empowering or resourcing to the speaker. Other words and phrases may also appear to have some constriction in them. Considering the speaker’s readiness, the listener simply repeats these words or short phrase in rhythm with the speaker’s sharing. This is not to interrupt the person. It is to emphasize those words or phrases and show that they are registering with the listener. </w:t>
      </w:r>
    </w:p>
    <w:p w:rsidR="00433C58" w:rsidRPr="00F56599" w:rsidRDefault="00433C58">
      <w:pPr>
        <w:pStyle w:val="Default"/>
        <w:ind w:right="720"/>
        <w:rPr>
          <w:rFonts w:ascii="Cambria" w:eastAsia="Cambria" w:hAnsi="Cambria" w:cs="Cambria"/>
          <w:sz w:val="24"/>
          <w:szCs w:val="24"/>
          <w:rPrChange w:id="948" w:author="Raymond Castellino" w:date="2015-11-06T19:07:00Z">
            <w:rPr>
              <w:rFonts w:ascii="Times New Roman" w:eastAsia="Times New Roman" w:hAnsi="Times New Roman" w:cs="Times New Roman"/>
              <w:sz w:val="24"/>
              <w:szCs w:val="24"/>
            </w:rPr>
          </w:rPrChange>
        </w:rPr>
      </w:pPr>
    </w:p>
    <w:p w:rsidR="00433C58" w:rsidRPr="00F56599" w:rsidRDefault="00303FE2">
      <w:pPr>
        <w:pStyle w:val="Default"/>
        <w:ind w:right="720"/>
        <w:rPr>
          <w:rFonts w:ascii="Cambria" w:eastAsia="Cambria" w:hAnsi="Cambria" w:cs="Cambria"/>
          <w:sz w:val="24"/>
          <w:szCs w:val="24"/>
          <w:rPrChange w:id="949" w:author="Raymond Castellino" w:date="2015-11-06T19:07:00Z">
            <w:rPr>
              <w:rFonts w:ascii="Times New Roman" w:eastAsia="Times New Roman" w:hAnsi="Times New Roman" w:cs="Times New Roman"/>
              <w:sz w:val="24"/>
              <w:szCs w:val="24"/>
            </w:rPr>
          </w:rPrChange>
        </w:rPr>
      </w:pPr>
      <w:r w:rsidRPr="00303FE2">
        <w:rPr>
          <w:rFonts w:ascii="Cambria" w:eastAsia="Cambria" w:hAnsi="Cambria" w:cs="Cambria"/>
          <w:sz w:val="24"/>
          <w:szCs w:val="24"/>
          <w:rPrChange w:id="950" w:author="Raymond Castellino" w:date="2015-11-06T19:07:00Z">
            <w:rPr>
              <w:rFonts w:ascii="Times New Roman" w:eastAsia="Cambria" w:hAnsi="Cambria" w:cs="Cambria"/>
              <w:sz w:val="24"/>
              <w:szCs w:val="24"/>
              <w:vertAlign w:val="superscript"/>
            </w:rPr>
          </w:rPrChange>
        </w:rPr>
        <w:t>The tempo of the sharing needs to be slow enough so that there is enough space for the listener to repeat the key words and phrases. Indeed, as the tempo slows and the listener repeats</w:t>
      </w:r>
      <w:ins w:id="951" w:author="Raymond Castellino" w:date="2015-11-06T18:44:00Z">
        <w:r w:rsidRPr="00303FE2">
          <w:rPr>
            <w:rFonts w:ascii="Cambria" w:eastAsia="Cambria" w:hAnsi="Cambria" w:cs="Cambria"/>
            <w:sz w:val="24"/>
            <w:szCs w:val="24"/>
            <w:rPrChange w:id="952" w:author="Raymond Castellino" w:date="2015-11-06T19:07:00Z">
              <w:rPr>
                <w:rFonts w:ascii="Times New Roman" w:eastAsia="Cambria" w:hAnsi="Cambria" w:cs="Cambria"/>
                <w:sz w:val="24"/>
                <w:szCs w:val="24"/>
                <w:vertAlign w:val="superscript"/>
              </w:rPr>
            </w:rPrChange>
          </w:rPr>
          <w:t>,</w:t>
        </w:r>
      </w:ins>
      <w:r w:rsidRPr="00303FE2">
        <w:rPr>
          <w:rFonts w:ascii="Cambria" w:eastAsia="Cambria" w:hAnsi="Cambria" w:cs="Cambria"/>
          <w:sz w:val="24"/>
          <w:szCs w:val="24"/>
          <w:rPrChange w:id="953" w:author="Raymond Castellino" w:date="2015-11-06T19:07:00Z">
            <w:rPr>
              <w:rFonts w:ascii="Times New Roman" w:eastAsia="Cambria" w:hAnsi="Cambria" w:cs="Cambria"/>
              <w:sz w:val="24"/>
              <w:szCs w:val="24"/>
              <w:vertAlign w:val="superscript"/>
            </w:rPr>
          </w:rPrChange>
        </w:rPr>
        <w:t xml:space="preserve"> a harmonic resonance energetically is observed to form between the speaker and the listener. This resonant field serves to strengthen the quality of connection between the two. </w:t>
      </w:r>
    </w:p>
    <w:p w:rsidR="00433C58" w:rsidRPr="00F56599" w:rsidRDefault="00433C58">
      <w:pPr>
        <w:pStyle w:val="Default"/>
        <w:ind w:right="720"/>
        <w:rPr>
          <w:rFonts w:ascii="Cambria" w:eastAsia="Cambria" w:hAnsi="Cambria" w:cs="Cambria"/>
          <w:sz w:val="24"/>
          <w:szCs w:val="24"/>
          <w:rPrChange w:id="954" w:author="Raymond Castellino" w:date="2015-11-06T19:07:00Z">
            <w:rPr>
              <w:rFonts w:ascii="Times New Roman" w:eastAsia="Times New Roman" w:hAnsi="Times New Roman" w:cs="Times New Roman"/>
              <w:sz w:val="24"/>
              <w:szCs w:val="24"/>
            </w:rPr>
          </w:rPrChange>
        </w:rPr>
      </w:pPr>
    </w:p>
    <w:p w:rsidR="00433C58" w:rsidRPr="00F56599" w:rsidRDefault="00303FE2">
      <w:pPr>
        <w:pStyle w:val="Default"/>
        <w:ind w:right="720"/>
        <w:rPr>
          <w:rFonts w:ascii="Cambria" w:eastAsia="Cambria" w:hAnsi="Cambria" w:cs="Cambria"/>
          <w:sz w:val="24"/>
          <w:szCs w:val="24"/>
          <w:rPrChange w:id="955" w:author="Raymond Castellino" w:date="2015-11-06T19:07:00Z">
            <w:rPr>
              <w:rFonts w:ascii="Times New Roman" w:eastAsia="Times New Roman" w:hAnsi="Times New Roman" w:cs="Times New Roman"/>
              <w:sz w:val="24"/>
              <w:szCs w:val="24"/>
            </w:rPr>
          </w:rPrChange>
        </w:rPr>
      </w:pPr>
      <w:r w:rsidRPr="00303FE2">
        <w:rPr>
          <w:rFonts w:ascii="Cambria" w:eastAsia="Cambria" w:hAnsi="Cambria" w:cs="Cambria"/>
          <w:sz w:val="24"/>
          <w:szCs w:val="24"/>
          <w:rPrChange w:id="956" w:author="Raymond Castellino" w:date="2015-11-06T19:07:00Z">
            <w:rPr>
              <w:rFonts w:ascii="Times New Roman" w:eastAsia="Cambria" w:hAnsi="Cambria" w:cs="Cambria"/>
              <w:sz w:val="24"/>
              <w:szCs w:val="24"/>
              <w:vertAlign w:val="superscript"/>
            </w:rPr>
          </w:rPrChange>
        </w:rPr>
        <w:t>During debriefs of this exercise</w:t>
      </w:r>
      <w:ins w:id="957" w:author="Raymond Castellino" w:date="2015-11-06T18:45:00Z">
        <w:r w:rsidRPr="00303FE2">
          <w:rPr>
            <w:rFonts w:ascii="Cambria" w:eastAsia="Cambria" w:hAnsi="Cambria" w:cs="Cambria"/>
            <w:sz w:val="24"/>
            <w:szCs w:val="24"/>
            <w:rPrChange w:id="958" w:author="Raymond Castellino" w:date="2015-11-06T19:07:00Z">
              <w:rPr>
                <w:rFonts w:ascii="Times New Roman" w:eastAsia="Cambria" w:hAnsi="Cambria" w:cs="Cambria"/>
                <w:sz w:val="24"/>
                <w:szCs w:val="24"/>
                <w:vertAlign w:val="superscript"/>
              </w:rPr>
            </w:rPrChange>
          </w:rPr>
          <w:t>,</w:t>
        </w:r>
      </w:ins>
      <w:r w:rsidRPr="00303FE2">
        <w:rPr>
          <w:rFonts w:ascii="Cambria" w:eastAsia="Cambria" w:hAnsi="Cambria" w:cs="Cambria"/>
          <w:sz w:val="24"/>
          <w:szCs w:val="24"/>
          <w:rPrChange w:id="959" w:author="Raymond Castellino" w:date="2015-11-06T19:07:00Z">
            <w:rPr>
              <w:rFonts w:ascii="Times New Roman" w:eastAsia="Cambria" w:hAnsi="Cambria" w:cs="Cambria"/>
              <w:sz w:val="24"/>
              <w:szCs w:val="24"/>
              <w:vertAlign w:val="superscript"/>
            </w:rPr>
          </w:rPrChange>
        </w:rPr>
        <w:t xml:space="preserve"> speakers often report how they feel heard in ways that are deeply settling within </w:t>
      </w:r>
      <w:del w:id="960" w:author="Raymond Castellino" w:date="2015-11-06T18:45:00Z">
        <w:r w:rsidRPr="00303FE2">
          <w:rPr>
            <w:rFonts w:ascii="Cambria" w:eastAsia="Cambria" w:hAnsi="Cambria" w:cs="Cambria"/>
            <w:sz w:val="24"/>
            <w:szCs w:val="24"/>
            <w:rPrChange w:id="961" w:author="Raymond Castellino" w:date="2015-11-06T19:07:00Z">
              <w:rPr>
                <w:rFonts w:ascii="Times New Roman" w:eastAsia="Cambria" w:hAnsi="Cambria" w:cs="Cambria"/>
                <w:sz w:val="24"/>
                <w:szCs w:val="24"/>
                <w:vertAlign w:val="superscript"/>
              </w:rPr>
            </w:rPrChange>
          </w:rPr>
          <w:delText>his/her</w:delText>
        </w:r>
      </w:del>
      <w:ins w:id="962" w:author="Raymond Castellino" w:date="2015-11-06T18:45:00Z">
        <w:r w:rsidRPr="00303FE2">
          <w:rPr>
            <w:rFonts w:ascii="Cambria" w:eastAsia="Cambria" w:hAnsi="Cambria" w:cs="Cambria"/>
            <w:sz w:val="24"/>
            <w:szCs w:val="24"/>
            <w:rPrChange w:id="963" w:author="Raymond Castellino" w:date="2015-11-06T19:07:00Z">
              <w:rPr>
                <w:rFonts w:ascii="Times New Roman" w:eastAsia="Cambria" w:hAnsi="Cambria" w:cs="Cambria"/>
                <w:sz w:val="24"/>
                <w:szCs w:val="24"/>
                <w:vertAlign w:val="superscript"/>
              </w:rPr>
            </w:rPrChange>
          </w:rPr>
          <w:t>their</w:t>
        </w:r>
      </w:ins>
      <w:r w:rsidRPr="00303FE2">
        <w:rPr>
          <w:rFonts w:ascii="Cambria" w:eastAsia="Cambria" w:hAnsi="Cambria" w:cs="Cambria"/>
          <w:sz w:val="24"/>
          <w:szCs w:val="24"/>
          <w:rPrChange w:id="964" w:author="Raymond Castellino" w:date="2015-11-06T19:07:00Z">
            <w:rPr>
              <w:rFonts w:ascii="Times New Roman" w:eastAsia="Cambria" w:hAnsi="Cambria" w:cs="Cambria"/>
              <w:sz w:val="24"/>
              <w:szCs w:val="24"/>
              <w:vertAlign w:val="superscript"/>
            </w:rPr>
          </w:rPrChange>
        </w:rPr>
        <w:t xml:space="preserve"> being</w:t>
      </w:r>
      <w:ins w:id="965" w:author="Raymond Castellino" w:date="2015-11-06T18:45:00Z">
        <w:r w:rsidRPr="00303FE2">
          <w:rPr>
            <w:rFonts w:ascii="Cambria" w:eastAsia="Cambria" w:hAnsi="Cambria" w:cs="Cambria"/>
            <w:sz w:val="24"/>
            <w:szCs w:val="24"/>
            <w:rPrChange w:id="966" w:author="Raymond Castellino" w:date="2015-11-06T19:07:00Z">
              <w:rPr>
                <w:rFonts w:ascii="Times New Roman" w:eastAsia="Cambria" w:hAnsi="Cambria" w:cs="Cambria"/>
                <w:sz w:val="24"/>
                <w:szCs w:val="24"/>
                <w:vertAlign w:val="superscript"/>
              </w:rPr>
            </w:rPrChange>
          </w:rPr>
          <w:t>s</w:t>
        </w:r>
      </w:ins>
      <w:r w:rsidRPr="00303FE2">
        <w:rPr>
          <w:rFonts w:ascii="Cambria" w:eastAsia="Cambria" w:hAnsi="Cambria" w:cs="Cambria"/>
          <w:sz w:val="24"/>
          <w:szCs w:val="24"/>
          <w:rPrChange w:id="967" w:author="Raymond Castellino" w:date="2015-11-06T19:07:00Z">
            <w:rPr>
              <w:rFonts w:ascii="Times New Roman" w:eastAsia="Cambria" w:hAnsi="Cambria" w:cs="Cambria"/>
              <w:sz w:val="24"/>
              <w:szCs w:val="24"/>
              <w:vertAlign w:val="superscript"/>
            </w:rPr>
          </w:rPrChange>
        </w:rPr>
        <w:t xml:space="preserve">. Both speakers and listeners often report a deep sense of connection with each other. </w:t>
      </w:r>
    </w:p>
    <w:p w:rsidR="00433C58" w:rsidRPr="00F56599" w:rsidRDefault="00433C58">
      <w:pPr>
        <w:pStyle w:val="Default"/>
        <w:ind w:right="720"/>
        <w:rPr>
          <w:rFonts w:ascii="Cambria" w:eastAsia="Cambria" w:hAnsi="Cambria" w:cs="Cambria"/>
          <w:sz w:val="24"/>
          <w:szCs w:val="24"/>
          <w:rPrChange w:id="968" w:author="Raymond Castellino" w:date="2015-11-06T19:07:00Z">
            <w:rPr>
              <w:rFonts w:ascii="Times New Roman" w:eastAsia="Times New Roman" w:hAnsi="Times New Roman" w:cs="Times New Roman"/>
              <w:sz w:val="24"/>
              <w:szCs w:val="24"/>
            </w:rPr>
          </w:rPrChange>
        </w:rPr>
      </w:pPr>
    </w:p>
    <w:p w:rsidR="00433C58" w:rsidRPr="00F56599" w:rsidRDefault="00303FE2">
      <w:pPr>
        <w:pStyle w:val="Default"/>
        <w:ind w:right="720"/>
        <w:rPr>
          <w:rFonts w:ascii="Cambria" w:eastAsia="Cambria" w:hAnsi="Cambria" w:cs="Cambria"/>
          <w:sz w:val="24"/>
          <w:szCs w:val="24"/>
          <w:rPrChange w:id="969" w:author="Raymond Castellino" w:date="2015-11-06T19:07:00Z">
            <w:rPr>
              <w:rFonts w:ascii="Times New Roman" w:eastAsia="Times New Roman" w:hAnsi="Times New Roman" w:cs="Times New Roman"/>
              <w:sz w:val="24"/>
              <w:szCs w:val="24"/>
            </w:rPr>
          </w:rPrChange>
        </w:rPr>
      </w:pPr>
      <w:r w:rsidRPr="00303FE2">
        <w:rPr>
          <w:rFonts w:ascii="Cambria" w:eastAsia="Cambria" w:hAnsi="Cambria" w:cs="Cambria"/>
          <w:sz w:val="24"/>
          <w:szCs w:val="24"/>
          <w:rPrChange w:id="970" w:author="Raymond Castellino" w:date="2015-11-06T19:07:00Z">
            <w:rPr>
              <w:rFonts w:ascii="Times New Roman" w:eastAsia="Cambria" w:hAnsi="Cambria" w:cs="Cambria"/>
              <w:sz w:val="24"/>
              <w:szCs w:val="24"/>
              <w:vertAlign w:val="superscript"/>
            </w:rPr>
          </w:rPrChange>
        </w:rPr>
        <w:t xml:space="preserve">This is an excellent exercise for couples to do with each other. Anna and I suggest that the couple practices this exercise during easy relaxed conversations. This will strengthen both of their communication skills and the mutual support and cooperation between them. </w:t>
      </w:r>
    </w:p>
    <w:p w:rsidR="00433C58" w:rsidRPr="00F56599" w:rsidRDefault="00433C58">
      <w:pPr>
        <w:pStyle w:val="Default"/>
        <w:ind w:right="720"/>
        <w:rPr>
          <w:rFonts w:ascii="Cambria" w:eastAsia="Cambria" w:hAnsi="Cambria" w:cs="Cambria"/>
          <w:sz w:val="24"/>
          <w:szCs w:val="24"/>
          <w:rPrChange w:id="971" w:author="Raymond Castellino" w:date="2015-11-06T19:07:00Z">
            <w:rPr>
              <w:rFonts w:ascii="Times New Roman" w:eastAsia="Times New Roman" w:hAnsi="Times New Roman" w:cs="Times New Roman"/>
              <w:sz w:val="24"/>
              <w:szCs w:val="24"/>
            </w:rPr>
          </w:rPrChange>
        </w:rPr>
      </w:pPr>
    </w:p>
    <w:p w:rsidR="00433C58" w:rsidRPr="00F56599" w:rsidRDefault="00303FE2">
      <w:pPr>
        <w:pStyle w:val="Default"/>
        <w:ind w:right="720"/>
        <w:rPr>
          <w:rFonts w:ascii="Cambria" w:eastAsia="Cambria" w:hAnsi="Cambria" w:cs="Cambria"/>
          <w:sz w:val="24"/>
          <w:szCs w:val="24"/>
          <w:rPrChange w:id="972" w:author="Raymond Castellino" w:date="2015-11-06T19:07:00Z">
            <w:rPr>
              <w:rFonts w:ascii="Times New Roman" w:eastAsia="Times New Roman" w:hAnsi="Times New Roman" w:cs="Times New Roman"/>
              <w:sz w:val="24"/>
              <w:szCs w:val="24"/>
            </w:rPr>
          </w:rPrChange>
        </w:rPr>
      </w:pPr>
      <w:r w:rsidRPr="00303FE2">
        <w:rPr>
          <w:rFonts w:ascii="Cambria" w:eastAsia="Cambria" w:hAnsi="Cambria" w:cs="Cambria"/>
          <w:sz w:val="24"/>
          <w:szCs w:val="24"/>
          <w:rPrChange w:id="973" w:author="Raymond Castellino" w:date="2015-11-06T19:07:00Z">
            <w:rPr>
              <w:rFonts w:ascii="Times New Roman" w:eastAsia="Cambria" w:hAnsi="Cambria" w:cs="Cambria"/>
              <w:sz w:val="24"/>
              <w:szCs w:val="24"/>
              <w:vertAlign w:val="superscript"/>
            </w:rPr>
          </w:rPrChange>
        </w:rPr>
        <w:t xml:space="preserve">Each of them takes a turn as speaker and then as listener for a short period of time. Then the two of them share with each other how it feels to them to do the exercise and what they </w:t>
      </w:r>
      <w:ins w:id="974" w:author="Raymond Castellino" w:date="2015-11-06T18:45:00Z">
        <w:r w:rsidRPr="00303FE2">
          <w:rPr>
            <w:rFonts w:ascii="Cambria" w:eastAsia="Cambria" w:hAnsi="Cambria" w:cs="Cambria"/>
            <w:sz w:val="24"/>
            <w:szCs w:val="24"/>
            <w:rPrChange w:id="975" w:author="Raymond Castellino" w:date="2015-11-06T19:07:00Z">
              <w:rPr>
                <w:rFonts w:ascii="Times New Roman" w:eastAsia="Cambria" w:hAnsi="Cambria" w:cs="Cambria"/>
                <w:sz w:val="24"/>
                <w:szCs w:val="24"/>
                <w:vertAlign w:val="superscript"/>
              </w:rPr>
            </w:rPrChange>
          </w:rPr>
          <w:t xml:space="preserve">each </w:t>
        </w:r>
      </w:ins>
      <w:r w:rsidRPr="00303FE2">
        <w:rPr>
          <w:rFonts w:ascii="Cambria" w:eastAsia="Cambria" w:hAnsi="Cambria" w:cs="Cambria"/>
          <w:sz w:val="24"/>
          <w:szCs w:val="24"/>
          <w:rPrChange w:id="976" w:author="Raymond Castellino" w:date="2015-11-06T19:07:00Z">
            <w:rPr>
              <w:rFonts w:ascii="Times New Roman" w:eastAsia="Cambria" w:hAnsi="Cambria" w:cs="Cambria"/>
              <w:sz w:val="24"/>
              <w:szCs w:val="24"/>
              <w:vertAlign w:val="superscript"/>
            </w:rPr>
          </w:rPrChange>
        </w:rPr>
        <w:t xml:space="preserve">learned in </w:t>
      </w:r>
      <w:del w:id="977" w:author="Raymond Castellino" w:date="2015-11-06T18:45:00Z">
        <w:r w:rsidRPr="00303FE2">
          <w:rPr>
            <w:rFonts w:ascii="Cambria" w:eastAsia="Cambria" w:hAnsi="Cambria" w:cs="Cambria"/>
            <w:sz w:val="24"/>
            <w:szCs w:val="24"/>
            <w:rPrChange w:id="978" w:author="Raymond Castellino" w:date="2015-11-06T19:07:00Z">
              <w:rPr>
                <w:rFonts w:ascii="Times New Roman" w:eastAsia="Cambria" w:hAnsi="Cambria" w:cs="Cambria"/>
                <w:sz w:val="24"/>
                <w:szCs w:val="24"/>
                <w:vertAlign w:val="superscript"/>
              </w:rPr>
            </w:rPrChange>
          </w:rPr>
          <w:delText xml:space="preserve">each </w:delText>
        </w:r>
      </w:del>
      <w:del w:id="979" w:author="Raymond Castellino" w:date="2015-11-06T18:46:00Z">
        <w:r w:rsidRPr="00303FE2">
          <w:rPr>
            <w:rFonts w:ascii="Cambria" w:eastAsia="Cambria" w:hAnsi="Cambria" w:cs="Cambria"/>
            <w:sz w:val="24"/>
            <w:szCs w:val="24"/>
            <w:rPrChange w:id="980" w:author="Raymond Castellino" w:date="2015-11-06T19:07:00Z">
              <w:rPr>
                <w:rFonts w:ascii="Times New Roman" w:eastAsia="Cambria" w:hAnsi="Cambria" w:cs="Cambria"/>
                <w:sz w:val="24"/>
                <w:szCs w:val="24"/>
                <w:vertAlign w:val="superscript"/>
              </w:rPr>
            </w:rPrChange>
          </w:rPr>
          <w:delText>of</w:delText>
        </w:r>
      </w:del>
      <w:r w:rsidRPr="00303FE2">
        <w:rPr>
          <w:rFonts w:ascii="Cambria" w:eastAsia="Cambria" w:hAnsi="Cambria" w:cs="Cambria"/>
          <w:sz w:val="24"/>
          <w:szCs w:val="24"/>
          <w:rPrChange w:id="981" w:author="Raymond Castellino" w:date="2015-11-06T19:07:00Z">
            <w:rPr>
              <w:rFonts w:ascii="Times New Roman" w:eastAsia="Cambria" w:hAnsi="Cambria" w:cs="Cambria"/>
              <w:sz w:val="24"/>
              <w:szCs w:val="24"/>
              <w:vertAlign w:val="superscript"/>
            </w:rPr>
          </w:rPrChange>
        </w:rPr>
        <w:t xml:space="preserve"> the roles </w:t>
      </w:r>
      <w:del w:id="982" w:author="Raymond Castellino" w:date="2015-11-06T18:46:00Z">
        <w:r w:rsidRPr="00303FE2">
          <w:rPr>
            <w:rFonts w:ascii="Cambria" w:eastAsia="Cambria" w:hAnsi="Cambria" w:cs="Cambria"/>
            <w:sz w:val="24"/>
            <w:szCs w:val="24"/>
            <w:rPrChange w:id="983" w:author="Raymond Castellino" w:date="2015-11-06T19:07:00Z">
              <w:rPr>
                <w:rFonts w:ascii="Times New Roman" w:eastAsia="Cambria" w:hAnsi="Cambria" w:cs="Cambria"/>
                <w:sz w:val="24"/>
                <w:szCs w:val="24"/>
                <w:vertAlign w:val="superscript"/>
              </w:rPr>
            </w:rPrChange>
          </w:rPr>
          <w:delText xml:space="preserve">as </w:delText>
        </w:r>
      </w:del>
      <w:ins w:id="984" w:author="Raymond Castellino" w:date="2015-11-06T18:46:00Z">
        <w:r w:rsidRPr="00303FE2">
          <w:rPr>
            <w:rFonts w:ascii="Cambria" w:eastAsia="Cambria" w:hAnsi="Cambria" w:cs="Cambria"/>
            <w:sz w:val="24"/>
            <w:szCs w:val="24"/>
            <w:rPrChange w:id="985" w:author="Raymond Castellino" w:date="2015-11-06T19:07:00Z">
              <w:rPr>
                <w:rFonts w:ascii="Times New Roman" w:eastAsia="Cambria" w:hAnsi="Cambria" w:cs="Cambria"/>
                <w:sz w:val="24"/>
                <w:szCs w:val="24"/>
                <w:vertAlign w:val="superscript"/>
              </w:rPr>
            </w:rPrChange>
          </w:rPr>
          <w:t xml:space="preserve">of </w:t>
        </w:r>
      </w:ins>
      <w:r w:rsidRPr="00303FE2">
        <w:rPr>
          <w:rFonts w:ascii="Cambria" w:eastAsia="Cambria" w:hAnsi="Cambria" w:cs="Cambria"/>
          <w:sz w:val="24"/>
          <w:szCs w:val="24"/>
          <w:rPrChange w:id="986" w:author="Raymond Castellino" w:date="2015-11-06T19:07:00Z">
            <w:rPr>
              <w:rFonts w:ascii="Times New Roman" w:eastAsia="Cambria" w:hAnsi="Cambria" w:cs="Cambria"/>
              <w:sz w:val="24"/>
              <w:szCs w:val="24"/>
              <w:vertAlign w:val="superscript"/>
            </w:rPr>
          </w:rPrChange>
        </w:rPr>
        <w:t>speaker and listener.</w:t>
      </w:r>
    </w:p>
    <w:p w:rsidR="00433C58" w:rsidRPr="00F56599" w:rsidRDefault="00433C58">
      <w:pPr>
        <w:pStyle w:val="Default"/>
        <w:ind w:right="720"/>
        <w:rPr>
          <w:rFonts w:ascii="Cambria" w:eastAsia="Cambria" w:hAnsi="Cambria" w:cs="Cambria"/>
          <w:sz w:val="24"/>
          <w:szCs w:val="24"/>
          <w:rPrChange w:id="987" w:author="Raymond Castellino" w:date="2015-11-06T19:07:00Z">
            <w:rPr>
              <w:rFonts w:ascii="Times New Roman" w:eastAsia="Times New Roman" w:hAnsi="Times New Roman" w:cs="Times New Roman"/>
              <w:sz w:val="24"/>
              <w:szCs w:val="24"/>
            </w:rPr>
          </w:rPrChange>
        </w:rPr>
      </w:pPr>
    </w:p>
    <w:p w:rsidR="00433C58" w:rsidRPr="00F56599" w:rsidRDefault="00303FE2">
      <w:pPr>
        <w:pStyle w:val="Default"/>
        <w:ind w:right="720"/>
        <w:rPr>
          <w:rFonts w:ascii="Cambria" w:eastAsia="Cambria" w:hAnsi="Cambria" w:cs="Cambria"/>
          <w:sz w:val="24"/>
          <w:szCs w:val="24"/>
          <w:rPrChange w:id="988" w:author="Raymond Castellino" w:date="2015-11-06T19:07:00Z">
            <w:rPr>
              <w:rFonts w:ascii="Times New Roman" w:eastAsia="Times New Roman" w:hAnsi="Times New Roman" w:cs="Times New Roman"/>
              <w:sz w:val="24"/>
              <w:szCs w:val="24"/>
            </w:rPr>
          </w:rPrChange>
        </w:rPr>
      </w:pPr>
      <w:r w:rsidRPr="00303FE2">
        <w:rPr>
          <w:rFonts w:ascii="Cambria" w:eastAsia="Cambria" w:hAnsi="Cambria" w:cs="Cambria"/>
          <w:sz w:val="24"/>
          <w:szCs w:val="24"/>
          <w:rPrChange w:id="989" w:author="Raymond Castellino" w:date="2015-11-06T19:07:00Z">
            <w:rPr>
              <w:rFonts w:ascii="Times New Roman" w:eastAsia="Cambria" w:hAnsi="Cambria" w:cs="Cambria"/>
              <w:sz w:val="24"/>
              <w:szCs w:val="24"/>
              <w:vertAlign w:val="superscript"/>
            </w:rPr>
          </w:rPrChange>
        </w:rPr>
        <w:t xml:space="preserve">That concludes the exercise. The whole exercise can take about 20 minutes. </w:t>
      </w:r>
    </w:p>
    <w:p w:rsidR="00433C58" w:rsidRPr="00F56599" w:rsidRDefault="00433C58">
      <w:pPr>
        <w:pStyle w:val="Default"/>
        <w:ind w:right="720"/>
        <w:rPr>
          <w:rFonts w:ascii="Cambria" w:eastAsia="Cambria" w:hAnsi="Cambria" w:cs="Cambria"/>
          <w:sz w:val="24"/>
          <w:szCs w:val="24"/>
          <w:rPrChange w:id="990" w:author="Raymond Castellino" w:date="2015-11-06T19:07:00Z">
            <w:rPr>
              <w:rFonts w:ascii="Times New Roman" w:eastAsia="Times New Roman" w:hAnsi="Times New Roman" w:cs="Times New Roman"/>
              <w:sz w:val="24"/>
              <w:szCs w:val="24"/>
            </w:rPr>
          </w:rPrChange>
        </w:rPr>
      </w:pPr>
    </w:p>
    <w:p w:rsidR="00433C58" w:rsidRPr="00F56599" w:rsidRDefault="00303FE2">
      <w:pPr>
        <w:pStyle w:val="Default"/>
        <w:ind w:right="720"/>
        <w:rPr>
          <w:rFonts w:ascii="Cambria" w:eastAsia="Cambria" w:hAnsi="Cambria" w:cs="Cambria"/>
          <w:sz w:val="24"/>
          <w:szCs w:val="24"/>
          <w:rPrChange w:id="991" w:author="Raymond Castellino" w:date="2015-11-06T19:07:00Z">
            <w:rPr>
              <w:rFonts w:ascii="Times New Roman" w:eastAsia="Times New Roman" w:hAnsi="Times New Roman" w:cs="Times New Roman"/>
              <w:sz w:val="24"/>
              <w:szCs w:val="24"/>
            </w:rPr>
          </w:rPrChange>
        </w:rPr>
      </w:pPr>
      <w:r w:rsidRPr="00303FE2">
        <w:rPr>
          <w:rFonts w:ascii="Cambria" w:eastAsia="Cambria" w:hAnsi="Cambria" w:cs="Cambria"/>
          <w:sz w:val="24"/>
          <w:szCs w:val="24"/>
          <w:rPrChange w:id="992" w:author="Raymond Castellino" w:date="2015-11-06T19:07:00Z">
            <w:rPr>
              <w:rFonts w:ascii="Times New Roman" w:eastAsia="Cambria" w:hAnsi="Cambria" w:cs="Cambria"/>
              <w:sz w:val="24"/>
              <w:szCs w:val="24"/>
              <w:vertAlign w:val="superscript"/>
            </w:rPr>
          </w:rPrChange>
        </w:rPr>
        <w:t xml:space="preserve">Room needs to be made for a wide ranges of responses. This practice may not feel settling to every person who is sharing. Speaking while hearing words and phrases being repeated back may feel unsettling to the speaker. If that is the case, simply pause and re-anchor with your center, and see </w:t>
      </w:r>
      <w:del w:id="993" w:author="Raymond Castellino" w:date="2015-11-06T18:46:00Z">
        <w:r w:rsidRPr="00303FE2">
          <w:rPr>
            <w:rFonts w:ascii="Cambria" w:eastAsia="Cambria" w:hAnsi="Cambria" w:cs="Cambria"/>
            <w:sz w:val="24"/>
            <w:szCs w:val="24"/>
            <w:rPrChange w:id="994" w:author="Raymond Castellino" w:date="2015-11-06T19:07:00Z">
              <w:rPr>
                <w:rFonts w:ascii="Times New Roman" w:eastAsia="Cambria" w:hAnsi="Cambria" w:cs="Cambria"/>
                <w:sz w:val="24"/>
                <w:szCs w:val="24"/>
                <w:vertAlign w:val="superscript"/>
              </w:rPr>
            </w:rPrChange>
          </w:rPr>
          <w:delText xml:space="preserve">who </w:delText>
        </w:r>
      </w:del>
      <w:ins w:id="995" w:author="Raymond Castellino" w:date="2015-11-06T18:46:00Z">
        <w:r w:rsidRPr="00303FE2">
          <w:rPr>
            <w:rFonts w:ascii="Cambria" w:eastAsia="Cambria" w:hAnsi="Cambria" w:cs="Cambria"/>
            <w:sz w:val="24"/>
            <w:szCs w:val="24"/>
            <w:rPrChange w:id="996" w:author="Raymond Castellino" w:date="2015-11-06T19:07:00Z">
              <w:rPr>
                <w:rFonts w:ascii="Times New Roman" w:eastAsia="Cambria" w:hAnsi="Cambria" w:cs="Cambria"/>
                <w:sz w:val="24"/>
                <w:szCs w:val="24"/>
                <w:vertAlign w:val="superscript"/>
              </w:rPr>
            </w:rPrChange>
          </w:rPr>
          <w:t xml:space="preserve">the person </w:t>
        </w:r>
      </w:ins>
      <w:r w:rsidRPr="00303FE2">
        <w:rPr>
          <w:rFonts w:ascii="Cambria" w:eastAsia="Cambria" w:hAnsi="Cambria" w:cs="Cambria"/>
          <w:sz w:val="24"/>
          <w:szCs w:val="24"/>
          <w:rPrChange w:id="997" w:author="Raymond Castellino" w:date="2015-11-06T19:07:00Z">
            <w:rPr>
              <w:rFonts w:ascii="Times New Roman" w:eastAsia="Cambria" w:hAnsi="Cambria" w:cs="Cambria"/>
              <w:sz w:val="24"/>
              <w:szCs w:val="24"/>
              <w:vertAlign w:val="superscript"/>
            </w:rPr>
          </w:rPrChange>
        </w:rPr>
        <w:t>you are sharing with. At your present age, in the present moment</w:t>
      </w:r>
      <w:ins w:id="998" w:author="Raymond Castellino" w:date="2015-11-06T18:46:00Z">
        <w:r w:rsidRPr="00303FE2">
          <w:rPr>
            <w:rFonts w:ascii="Cambria" w:eastAsia="Cambria" w:hAnsi="Cambria" w:cs="Cambria"/>
            <w:sz w:val="24"/>
            <w:szCs w:val="24"/>
            <w:rPrChange w:id="999" w:author="Raymond Castellino" w:date="2015-11-06T19:07:00Z">
              <w:rPr>
                <w:rFonts w:ascii="Times New Roman" w:eastAsia="Cambria" w:hAnsi="Cambria" w:cs="Cambria"/>
                <w:sz w:val="24"/>
                <w:szCs w:val="24"/>
                <w:vertAlign w:val="superscript"/>
              </w:rPr>
            </w:rPrChange>
          </w:rPr>
          <w:t>,</w:t>
        </w:r>
      </w:ins>
      <w:r w:rsidRPr="00303FE2">
        <w:rPr>
          <w:rFonts w:ascii="Cambria" w:eastAsia="Cambria" w:hAnsi="Cambria" w:cs="Cambria"/>
          <w:sz w:val="24"/>
          <w:szCs w:val="24"/>
          <w:rPrChange w:id="1000" w:author="Raymond Castellino" w:date="2015-11-06T19:07:00Z">
            <w:rPr>
              <w:rFonts w:ascii="Times New Roman" w:eastAsia="Cambria" w:hAnsi="Cambria" w:cs="Cambria"/>
              <w:sz w:val="24"/>
              <w:szCs w:val="24"/>
              <w:vertAlign w:val="superscript"/>
            </w:rPr>
          </w:rPrChange>
        </w:rPr>
        <w:t xml:space="preserve"> are you able to perceive this person as a safe person to confide the content or story you are sharing? Sometimes it just takes slowing down enough so that the speaker can integrate the experience of being accurately reflected. Other times it’s just that</w:t>
      </w:r>
      <w:ins w:id="1001" w:author="Raymond Castellino" w:date="2015-11-06T18:47:00Z">
        <w:r w:rsidRPr="00303FE2">
          <w:rPr>
            <w:rFonts w:ascii="Cambria" w:eastAsia="Cambria" w:hAnsi="Cambria" w:cs="Cambria"/>
            <w:sz w:val="24"/>
            <w:szCs w:val="24"/>
            <w:rPrChange w:id="1002" w:author="Raymond Castellino" w:date="2015-11-06T19:07:00Z">
              <w:rPr>
                <w:rFonts w:ascii="Times New Roman" w:eastAsia="Cambria" w:hAnsi="Cambria" w:cs="Cambria"/>
                <w:sz w:val="24"/>
                <w:szCs w:val="24"/>
                <w:vertAlign w:val="superscript"/>
              </w:rPr>
            </w:rPrChange>
          </w:rPr>
          <w:t>,</w:t>
        </w:r>
      </w:ins>
      <w:r w:rsidRPr="00303FE2">
        <w:rPr>
          <w:rFonts w:ascii="Cambria" w:eastAsia="Cambria" w:hAnsi="Cambria" w:cs="Cambria"/>
          <w:sz w:val="24"/>
          <w:szCs w:val="24"/>
          <w:rPrChange w:id="1003" w:author="Raymond Castellino" w:date="2015-11-06T19:07:00Z">
            <w:rPr>
              <w:rFonts w:ascii="Times New Roman" w:eastAsia="Cambria" w:hAnsi="Cambria" w:cs="Cambria"/>
              <w:sz w:val="24"/>
              <w:szCs w:val="24"/>
              <w:vertAlign w:val="superscript"/>
            </w:rPr>
          </w:rPrChange>
        </w:rPr>
        <w:t xml:space="preserve"> as a team</w:t>
      </w:r>
      <w:ins w:id="1004" w:author="Raymond Castellino" w:date="2015-11-06T18:47:00Z">
        <w:r w:rsidRPr="00303FE2">
          <w:rPr>
            <w:rFonts w:ascii="Cambria" w:eastAsia="Cambria" w:hAnsi="Cambria" w:cs="Cambria"/>
            <w:sz w:val="24"/>
            <w:szCs w:val="24"/>
            <w:rPrChange w:id="1005" w:author="Raymond Castellino" w:date="2015-11-06T19:07:00Z">
              <w:rPr>
                <w:rFonts w:ascii="Times New Roman" w:eastAsia="Cambria" w:hAnsi="Cambria" w:cs="Cambria"/>
                <w:sz w:val="24"/>
                <w:szCs w:val="24"/>
                <w:vertAlign w:val="superscript"/>
              </w:rPr>
            </w:rPrChange>
          </w:rPr>
          <w:t>,</w:t>
        </w:r>
      </w:ins>
      <w:r w:rsidRPr="00303FE2">
        <w:rPr>
          <w:rFonts w:ascii="Cambria" w:eastAsia="Cambria" w:hAnsi="Cambria" w:cs="Cambria"/>
          <w:sz w:val="24"/>
          <w:szCs w:val="24"/>
          <w:rPrChange w:id="1006" w:author="Raymond Castellino" w:date="2015-11-06T19:07:00Z">
            <w:rPr>
              <w:rFonts w:ascii="Times New Roman" w:eastAsia="Cambria" w:hAnsi="Cambria" w:cs="Cambria"/>
              <w:sz w:val="24"/>
              <w:szCs w:val="24"/>
              <w:vertAlign w:val="superscript"/>
            </w:rPr>
          </w:rPrChange>
        </w:rPr>
        <w:t xml:space="preserve"> not enough attention was given to establishing relaxed connection with each other. If the activation in the speaker is strong and persists</w:t>
      </w:r>
      <w:ins w:id="1007" w:author="Raymond Castellino" w:date="2015-11-06T18:47:00Z">
        <w:r w:rsidRPr="00303FE2">
          <w:rPr>
            <w:rFonts w:ascii="Cambria" w:eastAsia="Cambria" w:hAnsi="Cambria" w:cs="Cambria"/>
            <w:sz w:val="24"/>
            <w:szCs w:val="24"/>
            <w:rPrChange w:id="1008" w:author="Raymond Castellino" w:date="2015-11-06T19:07:00Z">
              <w:rPr>
                <w:rFonts w:ascii="Times New Roman" w:eastAsia="Cambria" w:hAnsi="Cambria" w:cs="Cambria"/>
                <w:sz w:val="24"/>
                <w:szCs w:val="24"/>
                <w:vertAlign w:val="superscript"/>
              </w:rPr>
            </w:rPrChange>
          </w:rPr>
          <w:t>,</w:t>
        </w:r>
      </w:ins>
      <w:r w:rsidRPr="00303FE2">
        <w:rPr>
          <w:rFonts w:ascii="Cambria" w:eastAsia="Cambria" w:hAnsi="Cambria" w:cs="Cambria"/>
          <w:sz w:val="24"/>
          <w:szCs w:val="24"/>
          <w:rPrChange w:id="1009" w:author="Raymond Castellino" w:date="2015-11-06T19:07:00Z">
            <w:rPr>
              <w:rFonts w:ascii="Times New Roman" w:eastAsia="Cambria" w:hAnsi="Cambria" w:cs="Cambria"/>
              <w:sz w:val="24"/>
              <w:szCs w:val="24"/>
              <w:vertAlign w:val="superscript"/>
            </w:rPr>
          </w:rPrChange>
        </w:rPr>
        <w:t xml:space="preserve"> it may mean that he</w:t>
      </w:r>
      <w:del w:id="1010" w:author="Raymond Castellino" w:date="2015-11-06T18:47:00Z">
        <w:r w:rsidRPr="00303FE2">
          <w:rPr>
            <w:rFonts w:ascii="Cambria" w:eastAsia="Cambria" w:hAnsi="Cambria" w:cs="Cambria"/>
            <w:sz w:val="24"/>
            <w:szCs w:val="24"/>
            <w:rPrChange w:id="1011" w:author="Raymond Castellino" w:date="2015-11-06T19:07:00Z">
              <w:rPr>
                <w:rFonts w:ascii="Times New Roman" w:eastAsia="Cambria" w:hAnsi="Cambria" w:cs="Cambria"/>
                <w:sz w:val="24"/>
                <w:szCs w:val="24"/>
                <w:vertAlign w:val="superscript"/>
              </w:rPr>
            </w:rPrChange>
          </w:rPr>
          <w:delText>/she</w:delText>
        </w:r>
      </w:del>
      <w:r w:rsidRPr="00303FE2">
        <w:rPr>
          <w:rFonts w:ascii="Cambria" w:eastAsia="Cambria" w:hAnsi="Cambria" w:cs="Cambria"/>
          <w:sz w:val="24"/>
          <w:szCs w:val="24"/>
          <w:rPrChange w:id="1012" w:author="Raymond Castellino" w:date="2015-11-06T19:07:00Z">
            <w:rPr>
              <w:rFonts w:ascii="Times New Roman" w:eastAsia="Cambria" w:hAnsi="Cambria" w:cs="Cambria"/>
              <w:sz w:val="24"/>
              <w:szCs w:val="24"/>
              <w:vertAlign w:val="superscript"/>
            </w:rPr>
          </w:rPrChange>
        </w:rPr>
        <w:t xml:space="preserve"> opened into a traumatic implicit memory. If this is the case</w:t>
      </w:r>
      <w:ins w:id="1013" w:author="Raymond Castellino" w:date="2015-11-06T18:47:00Z">
        <w:r w:rsidRPr="00303FE2">
          <w:rPr>
            <w:rFonts w:ascii="Cambria" w:eastAsia="Cambria" w:hAnsi="Cambria" w:cs="Cambria"/>
            <w:sz w:val="24"/>
            <w:szCs w:val="24"/>
            <w:rPrChange w:id="1014" w:author="Raymond Castellino" w:date="2015-11-06T19:07:00Z">
              <w:rPr>
                <w:rFonts w:ascii="Times New Roman" w:eastAsia="Cambria" w:hAnsi="Cambria" w:cs="Cambria"/>
                <w:sz w:val="24"/>
                <w:szCs w:val="24"/>
                <w:vertAlign w:val="superscript"/>
              </w:rPr>
            </w:rPrChange>
          </w:rPr>
          <w:t>,</w:t>
        </w:r>
      </w:ins>
      <w:r w:rsidRPr="00303FE2">
        <w:rPr>
          <w:rFonts w:ascii="Cambria" w:eastAsia="Cambria" w:hAnsi="Cambria" w:cs="Cambria"/>
          <w:sz w:val="24"/>
          <w:szCs w:val="24"/>
          <w:rPrChange w:id="1015" w:author="Raymond Castellino" w:date="2015-11-06T19:07:00Z">
            <w:rPr>
              <w:rFonts w:ascii="Times New Roman" w:eastAsia="Cambria" w:hAnsi="Cambria" w:cs="Cambria"/>
              <w:sz w:val="24"/>
              <w:szCs w:val="24"/>
              <w:vertAlign w:val="superscript"/>
            </w:rPr>
          </w:rPrChange>
        </w:rPr>
        <w:t xml:space="preserve"> then discontinue the exercise. Settle and set an intention to work with a skilled practitioner with that material. </w:t>
      </w:r>
    </w:p>
    <w:p w:rsidR="00433C58" w:rsidRPr="00F56599" w:rsidRDefault="00433C58">
      <w:pPr>
        <w:pStyle w:val="Default"/>
        <w:ind w:right="720"/>
        <w:rPr>
          <w:rFonts w:ascii="Cambria" w:eastAsia="Cambria" w:hAnsi="Cambria" w:cs="Cambria"/>
          <w:sz w:val="24"/>
          <w:szCs w:val="24"/>
          <w:rPrChange w:id="1016" w:author="Raymond Castellino" w:date="2015-11-06T19:07:00Z">
            <w:rPr>
              <w:rFonts w:ascii="Times New Roman" w:eastAsia="Times New Roman" w:hAnsi="Times New Roman" w:cs="Times New Roman"/>
              <w:sz w:val="24"/>
              <w:szCs w:val="24"/>
            </w:rPr>
          </w:rPrChange>
        </w:rPr>
      </w:pPr>
    </w:p>
    <w:p w:rsidR="00433C58" w:rsidRPr="00F56599" w:rsidRDefault="00303FE2">
      <w:pPr>
        <w:pStyle w:val="Default"/>
        <w:ind w:right="720"/>
        <w:rPr>
          <w:rFonts w:ascii="Cambria" w:eastAsia="Cambria" w:hAnsi="Cambria" w:cs="Cambria"/>
          <w:sz w:val="24"/>
          <w:szCs w:val="24"/>
          <w:rPrChange w:id="1017" w:author="Raymond Castellino" w:date="2015-11-06T19:07:00Z">
            <w:rPr>
              <w:rFonts w:ascii="Times New Roman" w:eastAsia="Times New Roman" w:hAnsi="Times New Roman" w:cs="Times New Roman"/>
              <w:b/>
              <w:bCs/>
              <w:sz w:val="24"/>
              <w:szCs w:val="24"/>
            </w:rPr>
          </w:rPrChange>
        </w:rPr>
      </w:pPr>
      <w:r w:rsidRPr="00303FE2">
        <w:rPr>
          <w:rFonts w:ascii="Cambria" w:eastAsia="Cambria" w:hAnsi="Cambria" w:cs="Cambria"/>
          <w:sz w:val="24"/>
          <w:szCs w:val="24"/>
          <w:rPrChange w:id="1018" w:author="Raymond Castellino" w:date="2015-11-06T19:07:00Z">
            <w:rPr>
              <w:rFonts w:ascii="Times New Roman" w:eastAsia="Cambria" w:hAnsi="Cambria" w:cs="Cambria"/>
              <w:b/>
              <w:bCs/>
              <w:sz w:val="24"/>
              <w:szCs w:val="24"/>
              <w:vertAlign w:val="superscript"/>
            </w:rPr>
          </w:rPrChange>
        </w:rPr>
        <w:t>Listening and repeating verbatim every phrase that is spoken.</w:t>
      </w:r>
    </w:p>
    <w:p w:rsidR="00433C58" w:rsidRPr="00F56599" w:rsidRDefault="00433C58">
      <w:pPr>
        <w:pStyle w:val="Default"/>
        <w:ind w:right="720"/>
        <w:rPr>
          <w:rFonts w:ascii="Cambria" w:eastAsia="Cambria" w:hAnsi="Cambria" w:cs="Cambria"/>
          <w:sz w:val="24"/>
          <w:szCs w:val="24"/>
          <w:rPrChange w:id="1019" w:author="Raymond Castellino" w:date="2015-11-06T19:07:00Z">
            <w:rPr>
              <w:rFonts w:ascii="Times New Roman" w:eastAsia="Times New Roman" w:hAnsi="Times New Roman" w:cs="Times New Roman"/>
              <w:b/>
              <w:bCs/>
              <w:sz w:val="24"/>
              <w:szCs w:val="24"/>
            </w:rPr>
          </w:rPrChange>
        </w:rPr>
      </w:pPr>
    </w:p>
    <w:p w:rsidR="00433C58" w:rsidRPr="00F56599" w:rsidRDefault="00303FE2">
      <w:pPr>
        <w:pStyle w:val="ListParagraph"/>
        <w:ind w:left="0"/>
      </w:pPr>
      <w:r w:rsidRPr="00303FE2">
        <w:rPr>
          <w:rPrChange w:id="1020" w:author="Raymond Castellino" w:date="2015-11-06T19:07:00Z">
            <w:rPr>
              <w:rFonts w:ascii="Times New Roman"/>
              <w:vertAlign w:val="superscript"/>
            </w:rPr>
          </w:rPrChange>
        </w:rPr>
        <w:t>Listening and repeating verbatim every phrase that is spoken is the basic form that Russell Sutter taught us. This basic form is described above in the opening section of this article, in the history section and specific steps are suggested in the Practitioner section. You might need to go back and review those sections</w:t>
      </w:r>
      <w:ins w:id="1021" w:author="Raymond Castellino" w:date="2015-11-06T18:48:00Z">
        <w:r w:rsidRPr="00303FE2">
          <w:rPr>
            <w:rPrChange w:id="1022" w:author="Raymond Castellino" w:date="2015-11-06T19:07:00Z">
              <w:rPr>
                <w:rFonts w:ascii="Times New Roman"/>
                <w:vertAlign w:val="superscript"/>
              </w:rPr>
            </w:rPrChange>
          </w:rPr>
          <w:t>.</w:t>
        </w:r>
      </w:ins>
      <w:del w:id="1023" w:author="Raymond Castellino" w:date="2015-11-06T18:48:00Z">
        <w:r w:rsidRPr="00303FE2">
          <w:rPr>
            <w:rPrChange w:id="1024" w:author="Raymond Castellino" w:date="2015-11-06T19:07:00Z">
              <w:rPr>
                <w:rFonts w:ascii="Times New Roman"/>
                <w:vertAlign w:val="superscript"/>
              </w:rPr>
            </w:rPrChange>
          </w:rPr>
          <w:delText>,</w:delText>
        </w:r>
      </w:del>
      <w:r w:rsidRPr="00303FE2">
        <w:rPr>
          <w:rPrChange w:id="1025" w:author="Raymond Castellino" w:date="2015-11-06T19:07:00Z">
            <w:rPr>
              <w:rFonts w:ascii="Times New Roman"/>
              <w:vertAlign w:val="superscript"/>
            </w:rPr>
          </w:rPrChange>
        </w:rPr>
        <w:t xml:space="preserve"> </w:t>
      </w:r>
      <w:ins w:id="1026" w:author="Raymond Castellino" w:date="2015-11-06T18:48:00Z">
        <w:r w:rsidRPr="00303FE2">
          <w:rPr>
            <w:rPrChange w:id="1027" w:author="Raymond Castellino" w:date="2015-11-06T19:07:00Z">
              <w:rPr>
                <w:rFonts w:ascii="Times New Roman"/>
                <w:vertAlign w:val="superscript"/>
              </w:rPr>
            </w:rPrChange>
          </w:rPr>
          <w:t>I</w:t>
        </w:r>
      </w:ins>
      <w:del w:id="1028" w:author="Raymond Castellino" w:date="2015-11-06T18:48:00Z">
        <w:r w:rsidRPr="00303FE2">
          <w:rPr>
            <w:rPrChange w:id="1029" w:author="Raymond Castellino" w:date="2015-11-06T19:07:00Z">
              <w:rPr>
                <w:rFonts w:ascii="Times New Roman"/>
                <w:vertAlign w:val="superscript"/>
              </w:rPr>
            </w:rPrChange>
          </w:rPr>
          <w:delText>i</w:delText>
        </w:r>
      </w:del>
      <w:r w:rsidRPr="00303FE2">
        <w:rPr>
          <w:rPrChange w:id="1030" w:author="Raymond Castellino" w:date="2015-11-06T19:07:00Z">
            <w:rPr>
              <w:rFonts w:ascii="Times New Roman"/>
              <w:vertAlign w:val="superscript"/>
            </w:rPr>
          </w:rPrChange>
        </w:rPr>
        <w:t>f not continue reading.</w:t>
      </w:r>
    </w:p>
    <w:p w:rsidR="00433C58" w:rsidRPr="00F56599" w:rsidRDefault="00433C58">
      <w:pPr>
        <w:pStyle w:val="ListParagraph"/>
        <w:ind w:left="0"/>
      </w:pPr>
    </w:p>
    <w:p w:rsidR="00433C58" w:rsidRPr="00F56599" w:rsidRDefault="00303FE2">
      <w:pPr>
        <w:pStyle w:val="ListParagraph"/>
        <w:ind w:left="0"/>
      </w:pPr>
      <w:r w:rsidRPr="00303FE2">
        <w:rPr>
          <w:rPrChange w:id="1031" w:author="Raymond Castellino" w:date="2015-11-06T19:07:00Z">
            <w:rPr>
              <w:rFonts w:ascii="Times New Roman"/>
              <w:vertAlign w:val="superscript"/>
            </w:rPr>
          </w:rPrChange>
        </w:rPr>
        <w:t>In order to use this form</w:t>
      </w:r>
      <w:ins w:id="1032" w:author="Raymond Castellino" w:date="2015-11-06T18:48:00Z">
        <w:r w:rsidRPr="00303FE2">
          <w:rPr>
            <w:rPrChange w:id="1033" w:author="Raymond Castellino" w:date="2015-11-06T19:07:00Z">
              <w:rPr>
                <w:rFonts w:ascii="Times New Roman"/>
                <w:vertAlign w:val="superscript"/>
              </w:rPr>
            </w:rPrChange>
          </w:rPr>
          <w:t>,</w:t>
        </w:r>
      </w:ins>
      <w:r w:rsidRPr="00303FE2">
        <w:rPr>
          <w:rPrChange w:id="1034" w:author="Raymond Castellino" w:date="2015-11-06T19:07:00Z">
            <w:rPr>
              <w:rFonts w:ascii="Times New Roman"/>
              <w:vertAlign w:val="superscript"/>
            </w:rPr>
          </w:rPrChange>
        </w:rPr>
        <w:t xml:space="preserve"> both the speaker and the listener have to agree to cooperate enough to work in the form. </w:t>
      </w:r>
      <w:ins w:id="1035" w:author="Raymond Castellino" w:date="2015-11-06T18:49:00Z">
        <w:r w:rsidRPr="00303FE2">
          <w:rPr>
            <w:rPrChange w:id="1036" w:author="Raymond Castellino" w:date="2015-11-06T19:07:00Z">
              <w:rPr>
                <w:rFonts w:ascii="Times New Roman"/>
                <w:vertAlign w:val="superscript"/>
              </w:rPr>
            </w:rPrChange>
          </w:rPr>
          <w:t>This is i</w:t>
        </w:r>
      </w:ins>
      <w:del w:id="1037" w:author="Raymond Castellino" w:date="2015-11-06T18:49:00Z">
        <w:r w:rsidRPr="00303FE2">
          <w:rPr>
            <w:rPrChange w:id="1038" w:author="Raymond Castellino" w:date="2015-11-06T19:07:00Z">
              <w:rPr>
                <w:rFonts w:ascii="Times New Roman"/>
                <w:vertAlign w:val="superscript"/>
              </w:rPr>
            </w:rPrChange>
          </w:rPr>
          <w:delText>I</w:delText>
        </w:r>
      </w:del>
      <w:r w:rsidRPr="00303FE2">
        <w:rPr>
          <w:rPrChange w:id="1039" w:author="Raymond Castellino" w:date="2015-11-06T19:07:00Z">
            <w:rPr>
              <w:rFonts w:ascii="Times New Roman"/>
              <w:vertAlign w:val="superscript"/>
            </w:rPr>
          </w:rPrChange>
        </w:rPr>
        <w:t>nstead of paying attention to the conflict or challenges you are faced with using the form</w:t>
      </w:r>
      <w:ins w:id="1040" w:author="Raymond Castellino" w:date="2015-11-06T18:49:00Z">
        <w:r w:rsidRPr="00303FE2">
          <w:rPr>
            <w:rPrChange w:id="1041" w:author="Raymond Castellino" w:date="2015-11-06T19:07:00Z">
              <w:rPr>
                <w:rFonts w:ascii="Times New Roman"/>
                <w:vertAlign w:val="superscript"/>
              </w:rPr>
            </w:rPrChange>
          </w:rPr>
          <w:t>.</w:t>
        </w:r>
      </w:ins>
      <w:r w:rsidRPr="00303FE2">
        <w:rPr>
          <w:rPrChange w:id="1042" w:author="Raymond Castellino" w:date="2015-11-06T19:07:00Z">
            <w:rPr>
              <w:rFonts w:ascii="Times New Roman"/>
              <w:vertAlign w:val="superscript"/>
            </w:rPr>
          </w:rPrChange>
        </w:rPr>
        <w:t xml:space="preserve"> </w:t>
      </w:r>
      <w:del w:id="1043" w:author="Raymond Castellino" w:date="2015-11-06T18:50:00Z">
        <w:r w:rsidRPr="00303FE2">
          <w:rPr>
            <w:rPrChange w:id="1044" w:author="Raymond Castellino" w:date="2015-11-06T19:07:00Z">
              <w:rPr>
                <w:rFonts w:ascii="Times New Roman"/>
                <w:vertAlign w:val="superscript"/>
              </w:rPr>
            </w:rPrChange>
          </w:rPr>
          <w:delText xml:space="preserve">to contain the energy of the conflict. </w:delText>
        </w:r>
      </w:del>
      <w:r w:rsidRPr="00303FE2">
        <w:rPr>
          <w:rPrChange w:id="1045" w:author="Raymond Castellino" w:date="2015-11-06T19:07:00Z">
            <w:rPr>
              <w:rFonts w:ascii="Times New Roman"/>
              <w:vertAlign w:val="superscript"/>
            </w:rPr>
          </w:rPrChange>
        </w:rPr>
        <w:t>If you get off track</w:t>
      </w:r>
      <w:ins w:id="1046" w:author="Raymond Castellino" w:date="2015-11-06T18:49:00Z">
        <w:r w:rsidRPr="00303FE2">
          <w:rPr>
            <w:rPrChange w:id="1047" w:author="Raymond Castellino" w:date="2015-11-06T19:07:00Z">
              <w:rPr>
                <w:rFonts w:ascii="Times New Roman"/>
                <w:vertAlign w:val="superscript"/>
              </w:rPr>
            </w:rPrChange>
          </w:rPr>
          <w:t>,</w:t>
        </w:r>
      </w:ins>
      <w:r w:rsidRPr="00303FE2">
        <w:rPr>
          <w:rPrChange w:id="1048" w:author="Raymond Castellino" w:date="2015-11-06T19:07:00Z">
            <w:rPr>
              <w:rFonts w:ascii="Times New Roman"/>
              <w:vertAlign w:val="superscript"/>
            </w:rPr>
          </w:rPrChange>
        </w:rPr>
        <w:t xml:space="preserve"> return to the basic form. Stay with the listener repeating verbatim, word for word what the speaker is saying so as to come into a greater state of cooperation and the feeling of resonance between you. </w:t>
      </w:r>
    </w:p>
    <w:p w:rsidR="00433C58" w:rsidRPr="00F56599" w:rsidRDefault="00433C58">
      <w:pPr>
        <w:pStyle w:val="ListParagraph"/>
        <w:ind w:left="0"/>
      </w:pPr>
    </w:p>
    <w:p w:rsidR="00433C58" w:rsidRPr="00F56599" w:rsidRDefault="00303FE2">
      <w:pPr>
        <w:pStyle w:val="ListParagraph"/>
        <w:ind w:left="0"/>
      </w:pPr>
      <w:r w:rsidRPr="00303FE2">
        <w:rPr>
          <w:rPrChange w:id="1049" w:author="Raymond Castellino" w:date="2015-11-06T19:07:00Z">
            <w:rPr>
              <w:rFonts w:ascii="Times New Roman"/>
              <w:vertAlign w:val="superscript"/>
            </w:rPr>
          </w:rPrChange>
        </w:rPr>
        <w:t>Remember</w:t>
      </w:r>
      <w:ins w:id="1050" w:author="Raymond Castellino" w:date="2015-11-06T18:50:00Z">
        <w:r w:rsidRPr="00303FE2">
          <w:rPr>
            <w:rPrChange w:id="1051" w:author="Raymond Castellino" w:date="2015-11-06T19:07:00Z">
              <w:rPr>
                <w:rFonts w:ascii="Times New Roman"/>
                <w:vertAlign w:val="superscript"/>
              </w:rPr>
            </w:rPrChange>
          </w:rPr>
          <w:t>,</w:t>
        </w:r>
      </w:ins>
      <w:r w:rsidRPr="00303FE2">
        <w:rPr>
          <w:rPrChange w:id="1052" w:author="Raymond Castellino" w:date="2015-11-06T19:07:00Z">
            <w:rPr>
              <w:rFonts w:ascii="Times New Roman"/>
              <w:vertAlign w:val="superscript"/>
            </w:rPr>
          </w:rPrChange>
        </w:rPr>
        <w:t xml:space="preserve"> with this form of </w:t>
      </w:r>
      <w:ins w:id="1053" w:author="Raymond Castellino" w:date="2015-11-06T18:50:00Z">
        <w:r w:rsidRPr="00303FE2">
          <w:rPr>
            <w:rPrChange w:id="1054" w:author="Raymond Castellino" w:date="2015-11-06T19:07:00Z">
              <w:rPr>
                <w:rFonts w:ascii="Times New Roman"/>
                <w:vertAlign w:val="superscript"/>
              </w:rPr>
            </w:rPrChange>
          </w:rPr>
          <w:t>i</w:t>
        </w:r>
      </w:ins>
      <w:del w:id="1055" w:author="Raymond Castellino" w:date="2015-11-06T18:50:00Z">
        <w:r w:rsidRPr="00303FE2">
          <w:rPr>
            <w:rPrChange w:id="1056" w:author="Raymond Castellino" w:date="2015-11-06T19:07:00Z">
              <w:rPr>
                <w:rFonts w:ascii="Times New Roman"/>
                <w:vertAlign w:val="superscript"/>
              </w:rPr>
            </w:rPrChange>
          </w:rPr>
          <w:delText>I</w:delText>
        </w:r>
      </w:del>
      <w:r w:rsidRPr="00303FE2">
        <w:rPr>
          <w:rPrChange w:id="1057" w:author="Raymond Castellino" w:date="2015-11-06T19:07:00Z">
            <w:rPr>
              <w:rFonts w:ascii="Times New Roman"/>
              <w:vertAlign w:val="superscript"/>
            </w:rPr>
          </w:rPrChange>
        </w:rPr>
        <w:t>nquiry</w:t>
      </w:r>
      <w:ins w:id="1058" w:author="Raymond Castellino" w:date="2015-11-06T18:50:00Z">
        <w:r w:rsidRPr="00303FE2">
          <w:rPr>
            <w:rPrChange w:id="1059" w:author="Raymond Castellino" w:date="2015-11-06T19:07:00Z">
              <w:rPr>
                <w:rFonts w:ascii="Times New Roman"/>
                <w:vertAlign w:val="superscript"/>
              </w:rPr>
            </w:rPrChange>
          </w:rPr>
          <w:t>,</w:t>
        </w:r>
      </w:ins>
      <w:r w:rsidRPr="00303FE2">
        <w:rPr>
          <w:rPrChange w:id="1060" w:author="Raymond Castellino" w:date="2015-11-06T19:07:00Z">
            <w:rPr>
              <w:rFonts w:ascii="Times New Roman"/>
              <w:vertAlign w:val="superscript"/>
            </w:rPr>
          </w:rPrChange>
        </w:rPr>
        <w:t xml:space="preserve"> the listener needs to control how much </w:t>
      </w:r>
      <w:del w:id="1061" w:author="Raymond Castellino" w:date="2015-11-06T18:50:00Z">
        <w:r w:rsidRPr="00303FE2">
          <w:rPr>
            <w:rPrChange w:id="1062" w:author="Raymond Castellino" w:date="2015-11-06T19:07:00Z">
              <w:rPr>
                <w:rFonts w:ascii="Times New Roman"/>
                <w:vertAlign w:val="superscript"/>
              </w:rPr>
            </w:rPrChange>
          </w:rPr>
          <w:delText xml:space="preserve">they </w:delText>
        </w:r>
      </w:del>
      <w:ins w:id="1063" w:author="Raymond Castellino" w:date="2015-11-06T18:50:00Z">
        <w:r w:rsidRPr="00303FE2">
          <w:rPr>
            <w:rPrChange w:id="1064" w:author="Raymond Castellino" w:date="2015-11-06T19:07:00Z">
              <w:rPr>
                <w:rFonts w:ascii="Times New Roman"/>
                <w:vertAlign w:val="superscript"/>
              </w:rPr>
            </w:rPrChange>
          </w:rPr>
          <w:t xml:space="preserve">she </w:t>
        </w:r>
      </w:ins>
      <w:r w:rsidRPr="00303FE2">
        <w:rPr>
          <w:rPrChange w:id="1065" w:author="Raymond Castellino" w:date="2015-11-06T19:07:00Z">
            <w:rPr>
              <w:rFonts w:ascii="Times New Roman"/>
              <w:vertAlign w:val="superscript"/>
            </w:rPr>
          </w:rPrChange>
        </w:rPr>
        <w:t>take</w:t>
      </w:r>
      <w:ins w:id="1066" w:author="Raymond Castellino" w:date="2015-11-06T18:50:00Z">
        <w:r w:rsidRPr="00303FE2">
          <w:rPr>
            <w:rPrChange w:id="1067" w:author="Raymond Castellino" w:date="2015-11-06T19:07:00Z">
              <w:rPr>
                <w:rFonts w:ascii="Times New Roman"/>
                <w:vertAlign w:val="superscript"/>
              </w:rPr>
            </w:rPrChange>
          </w:rPr>
          <w:t>s</w:t>
        </w:r>
      </w:ins>
      <w:r w:rsidRPr="00303FE2">
        <w:rPr>
          <w:rPrChange w:id="1068" w:author="Raymond Castellino" w:date="2015-11-06T19:07:00Z">
            <w:rPr>
              <w:rFonts w:ascii="Times New Roman"/>
              <w:vertAlign w:val="superscript"/>
            </w:rPr>
          </w:rPrChange>
        </w:rPr>
        <w:t xml:space="preserve"> in at any given time. At first, most listeners attempt to take in more information than they can accurately repeat back. It may be surprising to the listener how few words they are able to accurately repeat back. If</w:t>
      </w:r>
      <w:ins w:id="1069" w:author="Raymond Castellino" w:date="2015-11-06T18:50:00Z">
        <w:r w:rsidRPr="00303FE2">
          <w:rPr>
            <w:rPrChange w:id="1070" w:author="Raymond Castellino" w:date="2015-11-06T19:07:00Z">
              <w:rPr>
                <w:rFonts w:ascii="Times New Roman"/>
                <w:vertAlign w:val="superscript"/>
              </w:rPr>
            </w:rPrChange>
          </w:rPr>
          <w:t>,</w:t>
        </w:r>
      </w:ins>
      <w:r w:rsidRPr="00303FE2">
        <w:rPr>
          <w:rPrChange w:id="1071" w:author="Raymond Castellino" w:date="2015-11-06T19:07:00Z">
            <w:rPr>
              <w:rFonts w:ascii="Times New Roman"/>
              <w:vertAlign w:val="superscript"/>
            </w:rPr>
          </w:rPrChange>
        </w:rPr>
        <w:t xml:space="preserve"> at first</w:t>
      </w:r>
      <w:ins w:id="1072" w:author="Raymond Castellino" w:date="2015-11-06T18:50:00Z">
        <w:r w:rsidRPr="00303FE2">
          <w:rPr>
            <w:rPrChange w:id="1073" w:author="Raymond Castellino" w:date="2015-11-06T19:07:00Z">
              <w:rPr>
                <w:rFonts w:ascii="Times New Roman"/>
                <w:vertAlign w:val="superscript"/>
              </w:rPr>
            </w:rPrChange>
          </w:rPr>
          <w:t>,</w:t>
        </w:r>
      </w:ins>
      <w:r w:rsidRPr="00303FE2">
        <w:rPr>
          <w:rPrChange w:id="1074" w:author="Raymond Castellino" w:date="2015-11-06T19:07:00Z">
            <w:rPr>
              <w:rFonts w:ascii="Times New Roman"/>
              <w:vertAlign w:val="superscript"/>
            </w:rPr>
          </w:rPrChange>
        </w:rPr>
        <w:t xml:space="preserve"> you can remember one word at a time, then start there. Practice will increase your capacity to add more words, phrases and sentences. Listeners</w:t>
      </w:r>
      <w:ins w:id="1075" w:author="Raymond Castellino" w:date="2015-11-06T18:51:00Z">
        <w:r w:rsidRPr="00303FE2">
          <w:rPr>
            <w:rPrChange w:id="1076" w:author="Raymond Castellino" w:date="2015-11-06T19:07:00Z">
              <w:rPr>
                <w:rFonts w:ascii="Times New Roman"/>
                <w:vertAlign w:val="superscript"/>
              </w:rPr>
            </w:rPrChange>
          </w:rPr>
          <w:t>,</w:t>
        </w:r>
      </w:ins>
      <w:r w:rsidRPr="00303FE2">
        <w:rPr>
          <w:rPrChange w:id="1077" w:author="Raymond Castellino" w:date="2015-11-06T19:07:00Z">
            <w:rPr>
              <w:rFonts w:ascii="Times New Roman"/>
              <w:vertAlign w:val="superscript"/>
            </w:rPr>
          </w:rPrChange>
        </w:rPr>
        <w:t xml:space="preserve"> give </w:t>
      </w:r>
      <w:del w:id="1078" w:author="Raymond Castellino" w:date="2015-11-06T19:08:00Z">
        <w:r w:rsidRPr="00303FE2">
          <w:rPr>
            <w:rPrChange w:id="1079" w:author="Raymond Castellino" w:date="2015-11-06T19:07:00Z">
              <w:rPr>
                <w:rFonts w:ascii="Times New Roman"/>
                <w:vertAlign w:val="superscript"/>
              </w:rPr>
            </w:rPrChange>
          </w:rPr>
          <w:delText xml:space="preserve">yourselves </w:delText>
        </w:r>
      </w:del>
      <w:ins w:id="1080" w:author="Raymond Castellino" w:date="2015-11-06T19:08:00Z">
        <w:r w:rsidRPr="00303FE2">
          <w:rPr>
            <w:rPrChange w:id="1081" w:author="Raymond Castellino" w:date="2015-11-06T19:07:00Z">
              <w:rPr>
                <w:rFonts w:ascii="Times New Roman"/>
                <w:vertAlign w:val="superscript"/>
              </w:rPr>
            </w:rPrChange>
          </w:rPr>
          <w:t>yoursel</w:t>
        </w:r>
        <w:r w:rsidR="00D743FD">
          <w:t>f</w:t>
        </w:r>
        <w:r w:rsidRPr="00303FE2">
          <w:rPr>
            <w:rPrChange w:id="1082" w:author="Raymond Castellino" w:date="2015-11-06T19:07:00Z">
              <w:rPr>
                <w:rFonts w:ascii="Times New Roman"/>
                <w:vertAlign w:val="superscript"/>
              </w:rPr>
            </w:rPrChange>
          </w:rPr>
          <w:t xml:space="preserve"> </w:t>
        </w:r>
      </w:ins>
      <w:r w:rsidRPr="00303FE2">
        <w:rPr>
          <w:rPrChange w:id="1083" w:author="Raymond Castellino" w:date="2015-11-06T19:07:00Z">
            <w:rPr>
              <w:rFonts w:ascii="Times New Roman"/>
              <w:vertAlign w:val="superscript"/>
            </w:rPr>
          </w:rPrChange>
        </w:rPr>
        <w:t>full permission to not get it 100%. It is totally OK to not get it totally ase yt.” If that happens</w:t>
      </w:r>
      <w:ins w:id="1084" w:author="Raymond Castellino" w:date="2015-11-06T19:09:00Z">
        <w:r w:rsidR="00D743FD">
          <w:t>,</w:t>
        </w:r>
      </w:ins>
      <w:r w:rsidRPr="00303FE2">
        <w:rPr>
          <w:rPrChange w:id="1085" w:author="Raymond Castellino" w:date="2015-11-06T19:07:00Z">
            <w:rPr>
              <w:rFonts w:ascii="Times New Roman"/>
              <w:vertAlign w:val="superscript"/>
            </w:rPr>
          </w:rPrChange>
        </w:rPr>
        <w:t xml:space="preserve"> the speaker can simply repeat what </w:t>
      </w:r>
      <w:del w:id="1086" w:author="Raymond Castellino" w:date="2015-11-06T18:51:00Z">
        <w:r w:rsidRPr="00303FE2">
          <w:rPr>
            <w:rPrChange w:id="1087" w:author="Raymond Castellino" w:date="2015-11-06T19:07:00Z">
              <w:rPr>
                <w:rFonts w:ascii="Times New Roman"/>
                <w:vertAlign w:val="superscript"/>
              </w:rPr>
            </w:rPrChange>
          </w:rPr>
          <w:delText xml:space="preserve">they </w:delText>
        </w:r>
      </w:del>
      <w:ins w:id="1088" w:author="Raymond Castellino" w:date="2015-11-06T18:51:00Z">
        <w:r w:rsidRPr="00303FE2">
          <w:rPr>
            <w:rPrChange w:id="1089" w:author="Raymond Castellino" w:date="2015-11-06T19:07:00Z">
              <w:rPr>
                <w:rFonts w:ascii="Times New Roman"/>
                <w:vertAlign w:val="superscript"/>
              </w:rPr>
            </w:rPrChange>
          </w:rPr>
          <w:t xml:space="preserve">he </w:t>
        </w:r>
      </w:ins>
      <w:r w:rsidRPr="00303FE2">
        <w:rPr>
          <w:rPrChange w:id="1090" w:author="Raymond Castellino" w:date="2015-11-06T19:07:00Z">
            <w:rPr>
              <w:rFonts w:ascii="Times New Roman"/>
              <w:vertAlign w:val="superscript"/>
            </w:rPr>
          </w:rPrChange>
        </w:rPr>
        <w:t>said. Then the listener can attempt repeating it again. Stay with the process until the speaker feels the listener ases and sen</w:t>
      </w:r>
      <w:del w:id="1091" w:author="Raymond Castellino" w:date="2015-11-06T18:51:00Z">
        <w:r w:rsidRPr="00303FE2">
          <w:rPr>
            <w:rPrChange w:id="1092" w:author="Raymond Castellino" w:date="2015-11-06T19:07:00Z">
              <w:rPr>
                <w:rFonts w:ascii="Times New Roman"/>
                <w:vertAlign w:val="superscript"/>
              </w:rPr>
            </w:rPrChange>
          </w:rPr>
          <w:delText xml:space="preserve">they </w:delText>
        </w:r>
      </w:del>
      <w:ins w:id="1093" w:author="Raymond Castellino" w:date="2015-11-06T18:51:00Z">
        <w:r w:rsidRPr="00303FE2">
          <w:rPr>
            <w:rPrChange w:id="1094" w:author="Raymond Castellino" w:date="2015-11-06T19:07:00Z">
              <w:rPr>
                <w:rFonts w:ascii="Times New Roman"/>
                <w:vertAlign w:val="superscript"/>
              </w:rPr>
            </w:rPrChange>
          </w:rPr>
          <w:t xml:space="preserve">he </w:t>
        </w:r>
      </w:ins>
      <w:r w:rsidRPr="00303FE2">
        <w:rPr>
          <w:rPrChange w:id="1095" w:author="Raymond Castellino" w:date="2015-11-06T19:07:00Z">
            <w:rPr>
              <w:rFonts w:ascii="Times New Roman"/>
              <w:vertAlign w:val="superscript"/>
            </w:rPr>
          </w:rPrChange>
        </w:rPr>
        <w:t>said. Keep practicing. Like learning all new skills</w:t>
      </w:r>
      <w:ins w:id="1096" w:author="Raymond Castellino" w:date="2015-11-06T18:51:00Z">
        <w:r w:rsidRPr="00303FE2">
          <w:rPr>
            <w:rPrChange w:id="1097" w:author="Raymond Castellino" w:date="2015-11-06T19:07:00Z">
              <w:rPr>
                <w:rFonts w:ascii="Times New Roman"/>
                <w:vertAlign w:val="superscript"/>
              </w:rPr>
            </w:rPrChange>
          </w:rPr>
          <w:t>,</w:t>
        </w:r>
      </w:ins>
      <w:r w:rsidRPr="00303FE2">
        <w:rPr>
          <w:rPrChange w:id="1098" w:author="Raymond Castellino" w:date="2015-11-06T19:07:00Z">
            <w:rPr>
              <w:rFonts w:ascii="Times New Roman"/>
              <w:vertAlign w:val="superscript"/>
            </w:rPr>
          </w:rPrChange>
        </w:rPr>
        <w:t xml:space="preserve"> it is repeating the skill over and over again that opens the neural pathways that support the skill and build competence. </w:t>
      </w:r>
    </w:p>
    <w:p w:rsidR="00433C58" w:rsidRPr="00F56599" w:rsidRDefault="00433C58">
      <w:pPr>
        <w:pStyle w:val="ListParagraph"/>
        <w:ind w:left="0"/>
      </w:pPr>
    </w:p>
    <w:p w:rsidR="00433C58" w:rsidRPr="00F56599" w:rsidRDefault="00303FE2">
      <w:pPr>
        <w:pStyle w:val="ListParagraph"/>
        <w:ind w:left="0"/>
      </w:pPr>
      <w:r w:rsidRPr="00303FE2">
        <w:rPr>
          <w:rPrChange w:id="1099" w:author="Raymond Castellino" w:date="2015-11-06T19:07:00Z">
            <w:rPr>
              <w:rFonts w:ascii="Times New Roman"/>
              <w:vertAlign w:val="superscript"/>
            </w:rPr>
          </w:rPrChange>
        </w:rPr>
        <w:t>My flute teacher, Gary Roba (Gary is a practitioner and teacher of several forms of bodywork and a graduate of the CPBT), gave me a particular long low East Indian bamboo flute called a bansuri.  On receiving the flute, I felt that the holes in this bansuri were so far apart that the fingering positions were beyond what I thought I would ever be able to handle. At that point, I wasn’t able to make any acceptable sound with that flute. He told me to keep practicing it, and eventually I would be able to play it. It took me 4 months of attempting to coordinate myself with that flute before I was able to just make a decent sound. Interestingly, attempting to play this bansuri improved my ability to play all my other flutes. Now I’m able to play that bansuri with satisfying sound and have made friends with the flute.</w:t>
      </w:r>
      <w:del w:id="1100" w:author="Raymond Castellino" w:date="2015-11-06T18:52:00Z">
        <w:r w:rsidRPr="00303FE2">
          <w:rPr>
            <w:rPrChange w:id="1101" w:author="Raymond Castellino" w:date="2015-11-06T19:07:00Z">
              <w:rPr>
                <w:rFonts w:ascii="Times New Roman"/>
                <w:vertAlign w:val="superscript"/>
              </w:rPr>
            </w:rPrChange>
          </w:rPr>
          <w:delText xml:space="preserve"> </w:delText>
        </w:r>
      </w:del>
    </w:p>
    <w:p w:rsidR="00433C58" w:rsidRPr="00F56599" w:rsidRDefault="00433C58">
      <w:pPr>
        <w:pStyle w:val="ListParagraph"/>
        <w:ind w:left="0"/>
      </w:pPr>
    </w:p>
    <w:p w:rsidR="00433C58" w:rsidRPr="00F56599" w:rsidRDefault="00303FE2">
      <w:pPr>
        <w:pStyle w:val="ListParagraph"/>
        <w:ind w:left="0"/>
      </w:pPr>
      <w:r w:rsidRPr="00303FE2">
        <w:rPr>
          <w:rPrChange w:id="1102" w:author="Raymond Castellino" w:date="2015-11-06T19:07:00Z">
            <w:rPr>
              <w:rFonts w:ascii="Times New Roman"/>
              <w:vertAlign w:val="superscript"/>
            </w:rPr>
          </w:rPrChange>
        </w:rPr>
        <w:t xml:space="preserve">Similarly, this form can help us learn to be eloquent listeners and communicators. At first the process may be quite challenging. Yet, the challenge of becoming a competent compassionate listener is not more difficult than conducting an adversarial challenging relationship. </w:t>
      </w:r>
    </w:p>
    <w:p w:rsidR="00433C58" w:rsidRPr="00F56599" w:rsidRDefault="00433C58">
      <w:pPr>
        <w:pStyle w:val="ListParagraph"/>
        <w:ind w:left="0"/>
      </w:pPr>
    </w:p>
    <w:p w:rsidR="00433C58" w:rsidRPr="00F56599" w:rsidRDefault="00303FE2">
      <w:pPr>
        <w:pStyle w:val="ListParagraph"/>
        <w:ind w:left="0"/>
        <w:rPr>
          <w:b/>
          <w:bCs/>
        </w:rPr>
      </w:pPr>
      <w:r w:rsidRPr="00303FE2">
        <w:rPr>
          <w:b/>
          <w:bCs/>
          <w:rPrChange w:id="1103" w:author="Raymond Castellino" w:date="2015-11-06T19:07:00Z">
            <w:rPr>
              <w:rFonts w:ascii="Times New Roman"/>
              <w:b/>
              <w:bCs/>
              <w:vertAlign w:val="superscript"/>
            </w:rPr>
          </w:rPrChange>
        </w:rPr>
        <w:t>Combining the 3 forms above and asking key questions that support deepening and connection</w:t>
      </w:r>
    </w:p>
    <w:p w:rsidR="00433C58" w:rsidRPr="00F56599" w:rsidRDefault="00433C58">
      <w:pPr>
        <w:pStyle w:val="ListParagraph"/>
        <w:ind w:left="0"/>
        <w:rPr>
          <w:b/>
          <w:bCs/>
        </w:rPr>
      </w:pPr>
    </w:p>
    <w:p w:rsidR="00433C58" w:rsidRPr="00F56599" w:rsidRDefault="00303FE2">
      <w:pPr>
        <w:pStyle w:val="ListParagraph"/>
        <w:ind w:left="0"/>
      </w:pPr>
      <w:r w:rsidRPr="00303FE2">
        <w:rPr>
          <w:rPrChange w:id="1104" w:author="Raymond Castellino" w:date="2015-11-06T19:07:00Z">
            <w:rPr>
              <w:rFonts w:ascii="Times New Roman"/>
              <w:vertAlign w:val="superscript"/>
            </w:rPr>
          </w:rPrChange>
        </w:rPr>
        <w:t>There will come a time in the development of your listening skills that you will naturally begin to combine listening forms. Each one of the listening forms may feel more appropriate at different times during the inquiry. If the speaker is feeling heard and received</w:t>
      </w:r>
      <w:ins w:id="1105" w:author="Raymond Castellino" w:date="2015-11-06T18:52:00Z">
        <w:r w:rsidRPr="00303FE2">
          <w:rPr>
            <w:rPrChange w:id="1106" w:author="Raymond Castellino" w:date="2015-11-06T19:07:00Z">
              <w:rPr>
                <w:rFonts w:ascii="Times New Roman"/>
                <w:vertAlign w:val="superscript"/>
              </w:rPr>
            </w:rPrChange>
          </w:rPr>
          <w:t>,</w:t>
        </w:r>
      </w:ins>
      <w:r w:rsidRPr="00303FE2">
        <w:rPr>
          <w:rPrChange w:id="1107" w:author="Raymond Castellino" w:date="2015-11-06T19:07:00Z">
            <w:rPr>
              <w:rFonts w:ascii="Times New Roman"/>
              <w:vertAlign w:val="superscript"/>
            </w:rPr>
          </w:rPrChange>
        </w:rPr>
        <w:t xml:space="preserve"> repeating single words or phrases may support deepening and connection. Or simply listening</w:t>
      </w:r>
      <w:ins w:id="1108" w:author="Raymond Castellino" w:date="2015-11-06T18:53:00Z">
        <w:r w:rsidRPr="00303FE2">
          <w:rPr>
            <w:rPrChange w:id="1109" w:author="Raymond Castellino" w:date="2015-11-06T19:07:00Z">
              <w:rPr>
                <w:rFonts w:ascii="Times New Roman"/>
                <w:vertAlign w:val="superscript"/>
              </w:rPr>
            </w:rPrChange>
          </w:rPr>
          <w:t>,</w:t>
        </w:r>
      </w:ins>
      <w:r w:rsidRPr="00303FE2">
        <w:rPr>
          <w:rPrChange w:id="1110" w:author="Raymond Castellino" w:date="2015-11-06T19:07:00Z">
            <w:rPr>
              <w:rFonts w:ascii="Times New Roman"/>
              <w:vertAlign w:val="superscript"/>
            </w:rPr>
          </w:rPrChange>
        </w:rPr>
        <w:t xml:space="preserve"> receiving what the speaker is saying and asking questions from the depth of your curiosity and compassion may be what supports deepening and connection. You will notice when you hear something that doesn’t feel clear to you; or has a hint of conflict in the speaker’s voice; or there is a word or phrase that feels particularly dense or compressed to you; or places in the speaker’s flow that break; or a gesture that emphasizes the intensity. </w:t>
      </w:r>
    </w:p>
    <w:p w:rsidR="00433C58" w:rsidRPr="00F56599" w:rsidRDefault="00433C58">
      <w:pPr>
        <w:pStyle w:val="ListParagraph"/>
        <w:ind w:left="0"/>
      </w:pPr>
    </w:p>
    <w:p w:rsidR="00433C58" w:rsidRPr="00F56599" w:rsidRDefault="00303FE2">
      <w:pPr>
        <w:pStyle w:val="ListParagraph"/>
        <w:ind w:left="0"/>
      </w:pPr>
      <w:r w:rsidRPr="00303FE2">
        <w:rPr>
          <w:rPrChange w:id="1111" w:author="Raymond Castellino" w:date="2015-11-06T19:07:00Z">
            <w:rPr>
              <w:rFonts w:ascii="Times New Roman"/>
              <w:vertAlign w:val="superscript"/>
            </w:rPr>
          </w:rPrChange>
        </w:rPr>
        <w:t xml:space="preserve">If you are new to this form and </w:t>
      </w:r>
      <w:ins w:id="1112" w:author="Raymond Castellino" w:date="2015-11-06T18:54:00Z">
        <w:r w:rsidRPr="00303FE2">
          <w:rPr>
            <w:rPrChange w:id="1113" w:author="Raymond Castellino" w:date="2015-11-06T19:07:00Z">
              <w:rPr>
                <w:rFonts w:ascii="Times New Roman"/>
                <w:vertAlign w:val="superscript"/>
              </w:rPr>
            </w:rPrChange>
          </w:rPr>
          <w:t xml:space="preserve">have </w:t>
        </w:r>
      </w:ins>
      <w:r w:rsidRPr="00303FE2">
        <w:rPr>
          <w:rPrChange w:id="1114" w:author="Raymond Castellino" w:date="2015-11-06T19:07:00Z">
            <w:rPr>
              <w:rFonts w:ascii="Times New Roman"/>
              <w:vertAlign w:val="superscript"/>
            </w:rPr>
          </w:rPrChange>
        </w:rPr>
        <w:t>practice</w:t>
      </w:r>
      <w:ins w:id="1115" w:author="Raymond Castellino" w:date="2015-11-06T18:54:00Z">
        <w:r w:rsidRPr="00303FE2">
          <w:rPr>
            <w:rPrChange w:id="1116" w:author="Raymond Castellino" w:date="2015-11-06T19:07:00Z">
              <w:rPr>
                <w:rFonts w:ascii="Times New Roman"/>
                <w:vertAlign w:val="superscript"/>
              </w:rPr>
            </w:rPrChange>
          </w:rPr>
          <w:t>d</w:t>
        </w:r>
      </w:ins>
      <w:r w:rsidRPr="00303FE2">
        <w:rPr>
          <w:rPrChange w:id="1117" w:author="Raymond Castellino" w:date="2015-11-06T19:07:00Z">
            <w:rPr>
              <w:rFonts w:ascii="Times New Roman"/>
              <w:vertAlign w:val="superscript"/>
            </w:rPr>
          </w:rPrChange>
        </w:rPr>
        <w:t xml:space="preserve"> it, a couple may easily drop into the nd asking questions from the depth of your curiosity and compassion may be what supports deepenineel not heard, it You will notice when you hear something that doesn’t feel clear to you; or has a hint of conflict in taker to deepen into themselves and for the couple to find their way into a resonant rhythmic state with each other.</w:t>
      </w:r>
    </w:p>
    <w:p w:rsidR="002B5F6A" w:rsidRPr="00F56599" w:rsidRDefault="002B5F6A">
      <w:pPr>
        <w:pStyle w:val="BodyA"/>
      </w:pPr>
    </w:p>
    <w:p w:rsidR="00303FE2" w:rsidRDefault="00303FE2" w:rsidP="00303FE2">
      <w:pPr>
        <w:pStyle w:val="BodyA"/>
        <w:rPr>
          <w:b/>
          <w:bCs/>
        </w:rPr>
        <w:pPrChange w:id="1118" w:author="Raymond Castellino" w:date="2015-11-06T18:54:00Z">
          <w:pPr>
            <w:pStyle w:val="BodyA"/>
            <w:jc w:val="center"/>
          </w:pPr>
        </w:pPrChange>
      </w:pPr>
      <w:r w:rsidRPr="00303FE2">
        <w:rPr>
          <w:b/>
          <w:bCs/>
          <w:rPrChange w:id="1119" w:author="Raymond Castellino" w:date="2015-11-06T19:07:00Z">
            <w:rPr>
              <w:rFonts w:ascii="Times New Roman"/>
              <w:b/>
              <w:bCs/>
              <w:vertAlign w:val="superscript"/>
            </w:rPr>
          </w:rPrChange>
        </w:rPr>
        <w:t>Summary Of The Structure</w:t>
      </w:r>
    </w:p>
    <w:p w:rsidR="00433C58" w:rsidRPr="00F56599" w:rsidRDefault="00433C58">
      <w:pPr>
        <w:pStyle w:val="BodyA"/>
        <w:jc w:val="center"/>
        <w:rPr>
          <w:rFonts w:eastAsia="Times New Roman" w:cs="Times New Roman"/>
          <w:b/>
          <w:bCs/>
          <w:rPrChange w:id="1120" w:author="Raymond Castellino" w:date="2015-11-06T19:07:00Z">
            <w:rPr>
              <w:rFonts w:ascii="Times New Roman" w:eastAsia="Times New Roman" w:hAnsi="Times New Roman" w:cs="Times New Roman"/>
              <w:b/>
              <w:bCs/>
            </w:rPr>
          </w:rPrChange>
        </w:rPr>
      </w:pPr>
    </w:p>
    <w:p w:rsidR="00433C58" w:rsidRPr="00F56599" w:rsidRDefault="00303FE2">
      <w:pPr>
        <w:pStyle w:val="BodyA"/>
      </w:pPr>
      <w:r w:rsidRPr="00303FE2">
        <w:rPr>
          <w:rPrChange w:id="1121" w:author="Raymond Castellino" w:date="2015-11-06T19:07:00Z">
            <w:rPr>
              <w:vertAlign w:val="superscript"/>
            </w:rPr>
          </w:rPrChange>
        </w:rPr>
        <w:t>Following is a step by step summary of the structure for an inquiry conversation:</w:t>
      </w:r>
    </w:p>
    <w:p w:rsidR="00433C58" w:rsidRPr="00F56599" w:rsidRDefault="00433C58">
      <w:pPr>
        <w:pStyle w:val="BodyA"/>
      </w:pPr>
    </w:p>
    <w:p w:rsidR="00433C58" w:rsidRPr="00F56599" w:rsidRDefault="00303FE2" w:rsidP="005C3BA7">
      <w:pPr>
        <w:pStyle w:val="BodyA"/>
        <w:numPr>
          <w:ilvl w:val="1"/>
          <w:numId w:val="10"/>
          <w:numberingChange w:id="1122" w:author="Raymond Castellino" w:date="2015-11-06T19:01:00Z" w:original="%2:1:0:."/>
        </w:numPr>
        <w:tabs>
          <w:tab w:val="num" w:pos="753"/>
        </w:tabs>
        <w:ind w:left="753" w:hanging="393"/>
      </w:pPr>
      <w:r w:rsidRPr="00303FE2">
        <w:rPr>
          <w:rPrChange w:id="1123" w:author="Raymond Castellino" w:date="2015-11-06T19:07:00Z">
            <w:rPr>
              <w:rFonts w:ascii="Times New Roman"/>
              <w:vertAlign w:val="superscript"/>
            </w:rPr>
          </w:rPrChange>
        </w:rPr>
        <w:t>Agree to use the Inquiry form for the discussion you are about to have.</w:t>
      </w:r>
    </w:p>
    <w:p w:rsidR="00433C58" w:rsidRPr="00F56599" w:rsidRDefault="00303FE2" w:rsidP="005C3BA7">
      <w:pPr>
        <w:pStyle w:val="BodyA"/>
        <w:numPr>
          <w:ilvl w:val="1"/>
          <w:numId w:val="10"/>
          <w:numberingChange w:id="1124" w:author="Raymond Castellino" w:date="2015-11-06T19:01:00Z" w:original="%2:2:0:."/>
        </w:numPr>
        <w:tabs>
          <w:tab w:val="num" w:pos="753"/>
        </w:tabs>
        <w:ind w:left="753" w:hanging="393"/>
      </w:pPr>
      <w:r w:rsidRPr="00303FE2">
        <w:rPr>
          <w:rPrChange w:id="1125" w:author="Raymond Castellino" w:date="2015-11-06T19:07:00Z">
            <w:rPr>
              <w:rFonts w:ascii="Times New Roman"/>
              <w:vertAlign w:val="superscript"/>
            </w:rPr>
          </w:rPrChange>
        </w:rPr>
        <w:t>Spend a few minutes doing a centering exercise.</w:t>
      </w:r>
    </w:p>
    <w:p w:rsidR="00433C58" w:rsidRPr="00F56599" w:rsidRDefault="00303FE2" w:rsidP="005C3BA7">
      <w:pPr>
        <w:pStyle w:val="BodyA"/>
        <w:numPr>
          <w:ilvl w:val="1"/>
          <w:numId w:val="10"/>
          <w:numberingChange w:id="1126" w:author="Raymond Castellino" w:date="2015-11-06T19:01:00Z" w:original="%2:3:0:."/>
        </w:numPr>
        <w:tabs>
          <w:tab w:val="num" w:pos="753"/>
        </w:tabs>
        <w:ind w:left="753" w:hanging="393"/>
      </w:pPr>
      <w:r w:rsidRPr="00303FE2">
        <w:rPr>
          <w:rPrChange w:id="1127" w:author="Raymond Castellino" w:date="2015-11-06T19:07:00Z">
            <w:rPr>
              <w:rFonts w:ascii="Times New Roman"/>
              <w:vertAlign w:val="superscript"/>
            </w:rPr>
          </w:rPrChange>
        </w:rPr>
        <w:t>Each person set</w:t>
      </w:r>
      <w:ins w:id="1128" w:author="Raymond Castellino" w:date="2015-11-06T18:55:00Z">
        <w:r w:rsidRPr="00303FE2">
          <w:rPr>
            <w:rPrChange w:id="1129" w:author="Raymond Castellino" w:date="2015-11-06T19:07:00Z">
              <w:rPr>
                <w:rFonts w:ascii="Times New Roman"/>
                <w:vertAlign w:val="superscript"/>
              </w:rPr>
            </w:rPrChange>
          </w:rPr>
          <w:t>s</w:t>
        </w:r>
      </w:ins>
      <w:r w:rsidRPr="00303FE2">
        <w:rPr>
          <w:rPrChange w:id="1130" w:author="Raymond Castellino" w:date="2015-11-06T19:07:00Z">
            <w:rPr>
              <w:rFonts w:ascii="Times New Roman"/>
              <w:vertAlign w:val="superscript"/>
            </w:rPr>
          </w:rPrChange>
        </w:rPr>
        <w:t xml:space="preserve"> an intention for the discussion.</w:t>
      </w:r>
    </w:p>
    <w:p w:rsidR="00433C58" w:rsidRPr="00F56599" w:rsidRDefault="00303FE2" w:rsidP="005C3BA7">
      <w:pPr>
        <w:pStyle w:val="BodyA"/>
        <w:numPr>
          <w:ilvl w:val="1"/>
          <w:numId w:val="10"/>
          <w:numberingChange w:id="1131" w:author="Raymond Castellino" w:date="2015-11-06T19:01:00Z" w:original="%2:4:0:."/>
        </w:numPr>
        <w:tabs>
          <w:tab w:val="num" w:pos="753"/>
        </w:tabs>
        <w:ind w:left="753" w:hanging="393"/>
      </w:pPr>
      <w:r w:rsidRPr="00303FE2">
        <w:rPr>
          <w:rPrChange w:id="1132" w:author="Raymond Castellino" w:date="2015-11-06T19:07:00Z">
            <w:rPr>
              <w:rFonts w:ascii="Times New Roman"/>
              <w:vertAlign w:val="superscript"/>
            </w:rPr>
          </w:rPrChange>
        </w:rPr>
        <w:t>Determine who will speak first and who will listen.</w:t>
      </w:r>
    </w:p>
    <w:p w:rsidR="00433C58" w:rsidRPr="00F56599" w:rsidRDefault="00303FE2" w:rsidP="005C3BA7">
      <w:pPr>
        <w:pStyle w:val="BodyA"/>
        <w:numPr>
          <w:ilvl w:val="1"/>
          <w:numId w:val="10"/>
          <w:numberingChange w:id="1133" w:author="Raymond Castellino" w:date="2015-11-06T19:01:00Z" w:original="%2:5:0:."/>
        </w:numPr>
        <w:tabs>
          <w:tab w:val="num" w:pos="753"/>
        </w:tabs>
        <w:ind w:left="753" w:hanging="393"/>
      </w:pPr>
      <w:r w:rsidRPr="00303FE2">
        <w:rPr>
          <w:rPrChange w:id="1134" w:author="Raymond Castellino" w:date="2015-11-06T19:07:00Z">
            <w:rPr>
              <w:rFonts w:ascii="Times New Roman"/>
              <w:vertAlign w:val="superscript"/>
            </w:rPr>
          </w:rPrChange>
        </w:rPr>
        <w:t>Engage in the Inquiry.</w:t>
      </w:r>
    </w:p>
    <w:p w:rsidR="00433C58" w:rsidRPr="00F56599" w:rsidRDefault="00303FE2" w:rsidP="005C3BA7">
      <w:pPr>
        <w:pStyle w:val="BodyA"/>
        <w:numPr>
          <w:ilvl w:val="1"/>
          <w:numId w:val="10"/>
          <w:numberingChange w:id="1135" w:author="Raymond Castellino" w:date="2015-11-06T19:01:00Z" w:original="%2:6:0:."/>
        </w:numPr>
        <w:tabs>
          <w:tab w:val="num" w:pos="753"/>
        </w:tabs>
        <w:ind w:left="753" w:hanging="393"/>
      </w:pPr>
      <w:r w:rsidRPr="00303FE2">
        <w:rPr>
          <w:rPrChange w:id="1136" w:author="Raymond Castellino" w:date="2015-11-06T19:07:00Z">
            <w:rPr>
              <w:rFonts w:ascii="Times New Roman"/>
              <w:vertAlign w:val="superscript"/>
            </w:rPr>
          </w:rPrChange>
        </w:rPr>
        <w:t>When the discussion is complete, make short statements as to how doing the Inquiry was for you.</w:t>
      </w:r>
    </w:p>
    <w:p w:rsidR="00433C58" w:rsidRPr="00F56599" w:rsidRDefault="00433C58">
      <w:pPr>
        <w:pStyle w:val="BodyA"/>
        <w:numPr>
          <w:ins w:id="1137" w:author="Raymond Castellino" w:date="2015-11-06T18:55:00Z"/>
        </w:numPr>
        <w:jc w:val="center"/>
        <w:rPr>
          <w:ins w:id="1138" w:author="Raymond Castellino" w:date="2015-11-06T18:55:00Z"/>
          <w:rFonts w:eastAsia="Times New Roman" w:cs="Times New Roman"/>
          <w:b/>
          <w:bCs/>
          <w:rPrChange w:id="1139" w:author="Raymond Castellino" w:date="2015-11-06T19:07:00Z">
            <w:rPr>
              <w:ins w:id="1140" w:author="Raymond Castellino" w:date="2015-11-06T18:55:00Z"/>
              <w:rFonts w:ascii="Times New Roman" w:eastAsia="Times New Roman" w:hAnsi="Times New Roman" w:cs="Times New Roman"/>
              <w:b/>
              <w:bCs/>
            </w:rPr>
          </w:rPrChange>
        </w:rPr>
      </w:pPr>
    </w:p>
    <w:p w:rsidR="002B5F6A" w:rsidRPr="00F56599" w:rsidRDefault="002B5F6A">
      <w:pPr>
        <w:pStyle w:val="BodyA"/>
        <w:jc w:val="center"/>
        <w:rPr>
          <w:rFonts w:eastAsia="Times New Roman" w:cs="Times New Roman"/>
          <w:b/>
          <w:bCs/>
          <w:rPrChange w:id="1141" w:author="Raymond Castellino" w:date="2015-11-06T19:07:00Z">
            <w:rPr>
              <w:rFonts w:ascii="Times New Roman" w:eastAsia="Times New Roman" w:hAnsi="Times New Roman" w:cs="Times New Roman"/>
              <w:b/>
              <w:bCs/>
            </w:rPr>
          </w:rPrChange>
        </w:rPr>
      </w:pPr>
    </w:p>
    <w:p w:rsidR="00433C58" w:rsidRPr="00F56599" w:rsidRDefault="00303FE2">
      <w:pPr>
        <w:pStyle w:val="BodyA"/>
        <w:jc w:val="center"/>
        <w:rPr>
          <w:b/>
          <w:bCs/>
        </w:rPr>
      </w:pPr>
      <w:r w:rsidRPr="00303FE2">
        <w:rPr>
          <w:b/>
          <w:bCs/>
          <w:rPrChange w:id="1142" w:author="Raymond Castellino" w:date="2015-11-06T19:07:00Z">
            <w:rPr>
              <w:b/>
              <w:bCs/>
              <w:vertAlign w:val="superscript"/>
            </w:rPr>
          </w:rPrChange>
        </w:rPr>
        <w:t>An Exercise For Couples</w:t>
      </w:r>
    </w:p>
    <w:p w:rsidR="00433C58" w:rsidRPr="00F56599" w:rsidRDefault="00433C58">
      <w:pPr>
        <w:pStyle w:val="BodyA"/>
        <w:rPr>
          <w:b/>
          <w:bCs/>
        </w:rPr>
      </w:pPr>
    </w:p>
    <w:p w:rsidR="00433C58" w:rsidRPr="00F56599" w:rsidRDefault="00303FE2">
      <w:pPr>
        <w:pStyle w:val="BodyA"/>
      </w:pPr>
      <w:r w:rsidRPr="00303FE2">
        <w:rPr>
          <w:rPrChange w:id="1143" w:author="Raymond Castellino" w:date="2015-11-06T19:07:00Z">
            <w:rPr>
              <w:vertAlign w:val="superscript"/>
            </w:rPr>
          </w:rPrChange>
        </w:rPr>
        <w:t>By yourself or with a skilled listener</w:t>
      </w:r>
      <w:ins w:id="1144" w:author="Raymond Castellino" w:date="2015-11-06T18:55:00Z">
        <w:r w:rsidRPr="00303FE2">
          <w:rPr>
            <w:rPrChange w:id="1145" w:author="Raymond Castellino" w:date="2015-11-06T19:07:00Z">
              <w:rPr>
                <w:vertAlign w:val="superscript"/>
              </w:rPr>
            </w:rPrChange>
          </w:rPr>
          <w:t>,</w:t>
        </w:r>
      </w:ins>
      <w:r w:rsidRPr="00303FE2">
        <w:rPr>
          <w:rPrChange w:id="1146" w:author="Raymond Castellino" w:date="2015-11-06T19:07:00Z">
            <w:rPr>
              <w:vertAlign w:val="superscript"/>
            </w:rPr>
          </w:rPrChange>
        </w:rPr>
        <w:t xml:space="preserve"> sit down and make two lists. One list of what is working for you in your relationship. This list can include appreciations you have for your partner and how you are together. The second list states what is challenging for you in your relationship. </w:t>
      </w:r>
    </w:p>
    <w:p w:rsidR="00433C58" w:rsidRPr="00F56599" w:rsidRDefault="00433C58">
      <w:pPr>
        <w:pStyle w:val="BodyA"/>
      </w:pPr>
    </w:p>
    <w:p w:rsidR="00433C58" w:rsidRPr="00F56599" w:rsidRDefault="00303FE2">
      <w:pPr>
        <w:pStyle w:val="BodyA"/>
      </w:pPr>
      <w:r w:rsidRPr="00303FE2">
        <w:rPr>
          <w:rPrChange w:id="1147" w:author="Raymond Castellino" w:date="2015-11-06T19:07:00Z">
            <w:rPr>
              <w:vertAlign w:val="superscript"/>
            </w:rPr>
          </w:rPrChange>
        </w:rPr>
        <w:t>Example of list one. What is working:</w:t>
      </w:r>
    </w:p>
    <w:p w:rsidR="00433C58" w:rsidRPr="00F56599" w:rsidRDefault="00303FE2" w:rsidP="005C3BA7">
      <w:pPr>
        <w:pStyle w:val="ListParagraph"/>
        <w:numPr>
          <w:ilvl w:val="0"/>
          <w:numId w:val="11"/>
          <w:numberingChange w:id="1148" w:author="Raymond Castellino" w:date="2015-11-06T19:01:00Z" w:original="•"/>
        </w:numPr>
        <w:tabs>
          <w:tab w:val="num" w:pos="720"/>
        </w:tabs>
        <w:ind w:hanging="360"/>
      </w:pPr>
      <w:r w:rsidRPr="00303FE2">
        <w:rPr>
          <w:rPrChange w:id="1149" w:author="Raymond Castellino" w:date="2015-11-06T19:07:00Z">
            <w:rPr>
              <w:rFonts w:ascii="Times New Roman"/>
              <w:vertAlign w:val="superscript"/>
            </w:rPr>
          </w:rPrChange>
        </w:rPr>
        <w:t>I love to play with my partner.</w:t>
      </w:r>
    </w:p>
    <w:p w:rsidR="00433C58" w:rsidRPr="00F56599" w:rsidRDefault="00303FE2" w:rsidP="005C3BA7">
      <w:pPr>
        <w:pStyle w:val="ListParagraph"/>
        <w:numPr>
          <w:ilvl w:val="0"/>
          <w:numId w:val="12"/>
          <w:numberingChange w:id="1150" w:author="Raymond Castellino" w:date="2015-11-06T19:01:00Z" w:original="•"/>
        </w:numPr>
        <w:tabs>
          <w:tab w:val="num" w:pos="720"/>
        </w:tabs>
        <w:ind w:hanging="360"/>
      </w:pPr>
      <w:r w:rsidRPr="00303FE2">
        <w:rPr>
          <w:rPrChange w:id="1151" w:author="Raymond Castellino" w:date="2015-11-06T19:07:00Z">
            <w:rPr>
              <w:rFonts w:ascii="Times New Roman"/>
              <w:vertAlign w:val="superscript"/>
            </w:rPr>
          </w:rPrChange>
        </w:rPr>
        <w:t>I enjoy listening to music with him/her.</w:t>
      </w:r>
    </w:p>
    <w:p w:rsidR="00433C58" w:rsidRPr="00F56599" w:rsidRDefault="00303FE2" w:rsidP="005C3BA7">
      <w:pPr>
        <w:pStyle w:val="ListParagraph"/>
        <w:numPr>
          <w:ilvl w:val="0"/>
          <w:numId w:val="13"/>
          <w:numberingChange w:id="1152" w:author="Raymond Castellino" w:date="2015-11-06T19:01:00Z" w:original="•"/>
        </w:numPr>
        <w:tabs>
          <w:tab w:val="num" w:pos="720"/>
        </w:tabs>
        <w:ind w:hanging="360"/>
      </w:pPr>
      <w:r w:rsidRPr="00303FE2">
        <w:rPr>
          <w:rPrChange w:id="1153" w:author="Raymond Castellino" w:date="2015-11-06T19:07:00Z">
            <w:rPr>
              <w:rFonts w:ascii="Times New Roman"/>
              <w:vertAlign w:val="superscript"/>
            </w:rPr>
          </w:rPrChange>
        </w:rPr>
        <w:t>I love how he/she parents our children.</w:t>
      </w:r>
    </w:p>
    <w:p w:rsidR="00433C58" w:rsidRPr="00F56599" w:rsidRDefault="00303FE2">
      <w:pPr>
        <w:pStyle w:val="ListParagraph"/>
        <w:numPr>
          <w:ilvl w:val="0"/>
          <w:numId w:val="14"/>
          <w:numberingChange w:id="1154" w:author="Raymond Castellino" w:date="2015-11-06T19:01:00Z" w:original="•"/>
        </w:numPr>
        <w:tabs>
          <w:tab w:val="num" w:pos="720"/>
        </w:tabs>
        <w:ind w:hanging="360"/>
      </w:pPr>
      <w:r w:rsidRPr="00303FE2">
        <w:rPr>
          <w:rPrChange w:id="1155" w:author="Raymond Castellino" w:date="2015-11-06T19:07:00Z">
            <w:rPr>
              <w:rFonts w:ascii="Times New Roman"/>
              <w:vertAlign w:val="superscript"/>
            </w:rPr>
          </w:rPrChange>
        </w:rPr>
        <w:t>I love him/her.</w:t>
      </w:r>
    </w:p>
    <w:p w:rsidR="00433C58" w:rsidRPr="00F56599" w:rsidRDefault="00303FE2">
      <w:pPr>
        <w:pStyle w:val="ListParagraph"/>
        <w:numPr>
          <w:ilvl w:val="0"/>
          <w:numId w:val="15"/>
          <w:numberingChange w:id="1156" w:author="Raymond Castellino" w:date="2015-11-06T19:01:00Z" w:original="•"/>
        </w:numPr>
        <w:tabs>
          <w:tab w:val="num" w:pos="720"/>
        </w:tabs>
        <w:ind w:hanging="360"/>
      </w:pPr>
      <w:r w:rsidRPr="00303FE2">
        <w:rPr>
          <w:rPrChange w:id="1157" w:author="Raymond Castellino" w:date="2015-11-06T19:07:00Z">
            <w:rPr>
              <w:rFonts w:ascii="Times New Roman"/>
              <w:vertAlign w:val="superscript"/>
            </w:rPr>
          </w:rPrChange>
        </w:rPr>
        <w:t>I enjoy sharing similar interests together.</w:t>
      </w:r>
    </w:p>
    <w:p w:rsidR="00433C58" w:rsidRPr="00F56599" w:rsidRDefault="00303FE2">
      <w:pPr>
        <w:pStyle w:val="ListParagraph"/>
        <w:numPr>
          <w:ilvl w:val="0"/>
          <w:numId w:val="16"/>
          <w:numberingChange w:id="1158" w:author="Raymond Castellino" w:date="2015-11-06T19:01:00Z" w:original="•"/>
        </w:numPr>
        <w:tabs>
          <w:tab w:val="num" w:pos="720"/>
        </w:tabs>
        <w:ind w:hanging="360"/>
      </w:pPr>
      <w:r w:rsidRPr="00303FE2">
        <w:rPr>
          <w:rPrChange w:id="1159" w:author="Raymond Castellino" w:date="2015-11-06T19:07:00Z">
            <w:rPr>
              <w:rFonts w:ascii="Times New Roman"/>
              <w:vertAlign w:val="superscript"/>
            </w:rPr>
          </w:rPrChange>
        </w:rPr>
        <w:t>I enjoy cooking with him/her.</w:t>
      </w:r>
    </w:p>
    <w:p w:rsidR="00433C58" w:rsidRPr="00F56599" w:rsidRDefault="00303FE2">
      <w:pPr>
        <w:pStyle w:val="ListParagraph"/>
        <w:numPr>
          <w:ilvl w:val="0"/>
          <w:numId w:val="17"/>
          <w:numberingChange w:id="1160" w:author="Raymond Castellino" w:date="2015-11-06T19:01:00Z" w:original="•"/>
        </w:numPr>
        <w:tabs>
          <w:tab w:val="num" w:pos="720"/>
        </w:tabs>
        <w:ind w:hanging="360"/>
      </w:pPr>
      <w:r w:rsidRPr="00303FE2">
        <w:rPr>
          <w:rPrChange w:id="1161" w:author="Raymond Castellino" w:date="2015-11-06T19:07:00Z">
            <w:rPr>
              <w:rFonts w:ascii="Times New Roman"/>
              <w:vertAlign w:val="superscript"/>
            </w:rPr>
          </w:rPrChange>
        </w:rPr>
        <w:t xml:space="preserve">I love to hear his/her voice. </w:t>
      </w:r>
    </w:p>
    <w:p w:rsidR="00433C58" w:rsidRPr="00F56599" w:rsidRDefault="00303FE2">
      <w:pPr>
        <w:pStyle w:val="ListParagraph"/>
        <w:numPr>
          <w:ilvl w:val="0"/>
          <w:numId w:val="18"/>
          <w:numberingChange w:id="1162" w:author="Raymond Castellino" w:date="2015-11-06T19:01:00Z" w:original="•"/>
        </w:numPr>
        <w:tabs>
          <w:tab w:val="num" w:pos="720"/>
        </w:tabs>
        <w:ind w:hanging="360"/>
      </w:pPr>
      <w:r w:rsidRPr="00303FE2">
        <w:rPr>
          <w:rPrChange w:id="1163" w:author="Raymond Castellino" w:date="2015-11-06T19:07:00Z">
            <w:rPr>
              <w:rFonts w:ascii="Times New Roman"/>
              <w:vertAlign w:val="superscript"/>
            </w:rPr>
          </w:rPrChange>
        </w:rPr>
        <w:t>I love our intimate times together.</w:t>
      </w:r>
    </w:p>
    <w:p w:rsidR="00433C58" w:rsidRPr="00F56599" w:rsidRDefault="00433C58">
      <w:pPr>
        <w:pStyle w:val="BodyA"/>
      </w:pPr>
    </w:p>
    <w:p w:rsidR="00433C58" w:rsidRPr="00F56599" w:rsidRDefault="00303FE2">
      <w:pPr>
        <w:pStyle w:val="BodyA"/>
      </w:pPr>
      <w:r w:rsidRPr="00303FE2">
        <w:rPr>
          <w:rPrChange w:id="1164" w:author="Raymond Castellino" w:date="2015-11-06T19:07:00Z">
            <w:rPr>
              <w:vertAlign w:val="superscript"/>
            </w:rPr>
          </w:rPrChange>
        </w:rPr>
        <w:t>Example of list two: What is challenging:</w:t>
      </w:r>
    </w:p>
    <w:p w:rsidR="00433C58" w:rsidRPr="00F56599" w:rsidRDefault="00303FE2">
      <w:pPr>
        <w:pStyle w:val="ListParagraph"/>
        <w:numPr>
          <w:ilvl w:val="0"/>
          <w:numId w:val="19"/>
          <w:numberingChange w:id="1165" w:author="Raymond Castellino" w:date="2015-11-06T19:01:00Z" w:original="•"/>
        </w:numPr>
        <w:tabs>
          <w:tab w:val="num" w:pos="720"/>
        </w:tabs>
        <w:ind w:hanging="360"/>
      </w:pPr>
      <w:r w:rsidRPr="00303FE2">
        <w:rPr>
          <w:rPrChange w:id="1166" w:author="Raymond Castellino" w:date="2015-11-06T19:07:00Z">
            <w:rPr>
              <w:rFonts w:ascii="Times New Roman"/>
              <w:vertAlign w:val="superscript"/>
            </w:rPr>
          </w:rPrChange>
        </w:rPr>
        <w:t>I feel unheard.</w:t>
      </w:r>
    </w:p>
    <w:p w:rsidR="00433C58" w:rsidRPr="00F56599" w:rsidRDefault="00303FE2">
      <w:pPr>
        <w:pStyle w:val="ListParagraph"/>
        <w:numPr>
          <w:ilvl w:val="0"/>
          <w:numId w:val="20"/>
          <w:numberingChange w:id="1167" w:author="Raymond Castellino" w:date="2015-11-06T19:01:00Z" w:original="•"/>
        </w:numPr>
        <w:tabs>
          <w:tab w:val="num" w:pos="720"/>
        </w:tabs>
        <w:ind w:hanging="360"/>
      </w:pPr>
      <w:r w:rsidRPr="00303FE2">
        <w:rPr>
          <w:rPrChange w:id="1168" w:author="Raymond Castellino" w:date="2015-11-06T19:07:00Z">
            <w:rPr>
              <w:rFonts w:ascii="Times New Roman"/>
              <w:vertAlign w:val="superscript"/>
            </w:rPr>
          </w:rPrChange>
        </w:rPr>
        <w:t>I have to get angry to get her/him to listen.</w:t>
      </w:r>
    </w:p>
    <w:p w:rsidR="00433C58" w:rsidRPr="00F56599" w:rsidRDefault="00303FE2">
      <w:pPr>
        <w:pStyle w:val="ListParagraph"/>
        <w:numPr>
          <w:ilvl w:val="0"/>
          <w:numId w:val="21"/>
          <w:numberingChange w:id="1169" w:author="Raymond Castellino" w:date="2015-11-06T19:01:00Z" w:original="•"/>
        </w:numPr>
        <w:tabs>
          <w:tab w:val="num" w:pos="720"/>
        </w:tabs>
        <w:ind w:hanging="360"/>
      </w:pPr>
      <w:r w:rsidRPr="00303FE2">
        <w:rPr>
          <w:rPrChange w:id="1170" w:author="Raymond Castellino" w:date="2015-11-06T19:07:00Z">
            <w:rPr>
              <w:rFonts w:ascii="Times New Roman"/>
              <w:vertAlign w:val="superscript"/>
            </w:rPr>
          </w:rPrChange>
        </w:rPr>
        <w:t>I miss being intimate with him/her.</w:t>
      </w:r>
    </w:p>
    <w:p w:rsidR="00433C58" w:rsidRPr="00F56599" w:rsidRDefault="00303FE2">
      <w:pPr>
        <w:pStyle w:val="ListParagraph"/>
        <w:numPr>
          <w:ilvl w:val="0"/>
          <w:numId w:val="22"/>
          <w:numberingChange w:id="1171" w:author="Raymond Castellino" w:date="2015-11-06T19:01:00Z" w:original="•"/>
        </w:numPr>
        <w:tabs>
          <w:tab w:val="num" w:pos="720"/>
        </w:tabs>
        <w:ind w:hanging="360"/>
      </w:pPr>
      <w:r w:rsidRPr="00303FE2">
        <w:rPr>
          <w:rPrChange w:id="1172" w:author="Raymond Castellino" w:date="2015-11-06T19:07:00Z">
            <w:rPr>
              <w:rFonts w:ascii="Times New Roman"/>
              <w:vertAlign w:val="superscript"/>
            </w:rPr>
          </w:rPrChange>
        </w:rPr>
        <w:t>I feel blamed.</w:t>
      </w:r>
    </w:p>
    <w:p w:rsidR="00433C58" w:rsidRPr="00F56599" w:rsidRDefault="00303FE2">
      <w:pPr>
        <w:pStyle w:val="ListParagraph"/>
        <w:numPr>
          <w:ilvl w:val="0"/>
          <w:numId w:val="23"/>
          <w:numberingChange w:id="1173" w:author="Raymond Castellino" w:date="2015-11-06T19:01:00Z" w:original="•"/>
        </w:numPr>
        <w:tabs>
          <w:tab w:val="num" w:pos="720"/>
        </w:tabs>
        <w:ind w:hanging="360"/>
      </w:pPr>
      <w:r w:rsidRPr="00303FE2">
        <w:rPr>
          <w:rPrChange w:id="1174" w:author="Raymond Castellino" w:date="2015-11-06T19:07:00Z">
            <w:rPr>
              <w:rFonts w:ascii="Times New Roman"/>
              <w:vertAlign w:val="superscript"/>
            </w:rPr>
          </w:rPrChange>
        </w:rPr>
        <w:t>We are not spending time together.</w:t>
      </w:r>
    </w:p>
    <w:p w:rsidR="00433C58" w:rsidRPr="00F56599" w:rsidRDefault="00303FE2">
      <w:pPr>
        <w:pStyle w:val="ListParagraph"/>
        <w:numPr>
          <w:ilvl w:val="0"/>
          <w:numId w:val="24"/>
          <w:numberingChange w:id="1175" w:author="Raymond Castellino" w:date="2015-11-06T19:01:00Z" w:original="•"/>
        </w:numPr>
        <w:tabs>
          <w:tab w:val="num" w:pos="720"/>
        </w:tabs>
        <w:ind w:hanging="360"/>
      </w:pPr>
      <w:r w:rsidRPr="00303FE2">
        <w:rPr>
          <w:rPrChange w:id="1176" w:author="Raymond Castellino" w:date="2015-11-06T19:07:00Z">
            <w:rPr>
              <w:rFonts w:ascii="Times New Roman"/>
              <w:vertAlign w:val="superscript"/>
            </w:rPr>
          </w:rPrChange>
        </w:rPr>
        <w:t>We argue every day.</w:t>
      </w:r>
    </w:p>
    <w:p w:rsidR="00433C58" w:rsidRPr="00F56599" w:rsidRDefault="00303FE2">
      <w:pPr>
        <w:pStyle w:val="ListParagraph"/>
        <w:numPr>
          <w:ilvl w:val="0"/>
          <w:numId w:val="25"/>
          <w:numberingChange w:id="1177" w:author="Raymond Castellino" w:date="2015-11-06T19:01:00Z" w:original="•"/>
        </w:numPr>
        <w:tabs>
          <w:tab w:val="num" w:pos="720"/>
        </w:tabs>
        <w:ind w:hanging="360"/>
      </w:pPr>
      <w:r w:rsidRPr="00303FE2">
        <w:rPr>
          <w:rPrChange w:id="1178" w:author="Raymond Castellino" w:date="2015-11-06T19:07:00Z">
            <w:rPr>
              <w:rFonts w:ascii="Times New Roman"/>
              <w:vertAlign w:val="superscript"/>
            </w:rPr>
          </w:rPrChange>
        </w:rPr>
        <w:t xml:space="preserve">I am loosing myself in the relationship. </w:t>
      </w:r>
    </w:p>
    <w:p w:rsidR="00433C58" w:rsidRPr="00F56599" w:rsidRDefault="00303FE2">
      <w:pPr>
        <w:pStyle w:val="ListParagraph"/>
        <w:numPr>
          <w:ilvl w:val="0"/>
          <w:numId w:val="26"/>
          <w:numberingChange w:id="1179" w:author="Raymond Castellino" w:date="2015-11-06T19:01:00Z" w:original="•"/>
        </w:numPr>
        <w:tabs>
          <w:tab w:val="num" w:pos="720"/>
        </w:tabs>
        <w:ind w:hanging="360"/>
      </w:pPr>
      <w:r w:rsidRPr="00303FE2">
        <w:rPr>
          <w:rPrChange w:id="1180" w:author="Raymond Castellino" w:date="2015-11-06T19:07:00Z">
            <w:rPr>
              <w:rFonts w:ascii="Times New Roman"/>
              <w:vertAlign w:val="superscript"/>
            </w:rPr>
          </w:rPrChange>
        </w:rPr>
        <w:t>I donloosing myself in the rela</w:t>
      </w:r>
    </w:p>
    <w:p w:rsidR="00433C58" w:rsidRPr="00F56599" w:rsidRDefault="00433C58">
      <w:pPr>
        <w:pStyle w:val="BodyA"/>
      </w:pPr>
    </w:p>
    <w:p w:rsidR="00433C58" w:rsidRPr="00F56599" w:rsidDel="00546BC7" w:rsidRDefault="00303FE2">
      <w:pPr>
        <w:pStyle w:val="BodyA"/>
        <w:rPr>
          <w:del w:id="1181" w:author="Raymond Castellino" w:date="2015-11-06T18:56:00Z"/>
        </w:rPr>
      </w:pPr>
      <w:del w:id="1182" w:author="Raymond Castellino" w:date="2015-11-06T18:56:00Z">
        <w:r w:rsidRPr="00303FE2">
          <w:rPr>
            <w:rPrChange w:id="1183" w:author="Raymond Castellino" w:date="2015-11-06T19:07:00Z">
              <w:rPr>
                <w:vertAlign w:val="superscript"/>
              </w:rPr>
            </w:rPrChange>
          </w:rPr>
          <w:delText>Translate the “what is working” list into appreciations of your relationship and your partner.</w:delText>
        </w:r>
      </w:del>
    </w:p>
    <w:p w:rsidR="00433C58" w:rsidRPr="00F56599" w:rsidRDefault="00433C58">
      <w:pPr>
        <w:pStyle w:val="BodyA"/>
      </w:pPr>
    </w:p>
    <w:p w:rsidR="00546BC7" w:rsidRPr="00F56599" w:rsidRDefault="00303FE2" w:rsidP="00546BC7">
      <w:pPr>
        <w:pStyle w:val="BodyA"/>
        <w:numPr>
          <w:ins w:id="1184" w:author="Raymond Castellino" w:date="2015-11-06T18:56:00Z"/>
        </w:numPr>
        <w:rPr>
          <w:ins w:id="1185" w:author="Raymond Castellino" w:date="2015-11-06T18:56:00Z"/>
        </w:rPr>
      </w:pPr>
      <w:r w:rsidRPr="00303FE2">
        <w:rPr>
          <w:rPrChange w:id="1186" w:author="Raymond Castellino" w:date="2015-11-06T19:07:00Z">
            <w:rPr>
              <w:vertAlign w:val="superscript"/>
            </w:rPr>
          </w:rPrChange>
        </w:rPr>
        <w:t>List one:</w:t>
      </w:r>
      <w:ins w:id="1187" w:author="Raymond Castellino" w:date="2015-11-06T18:56:00Z">
        <w:r w:rsidRPr="00303FE2">
          <w:rPr>
            <w:rPrChange w:id="1188" w:author="Raymond Castellino" w:date="2015-11-06T19:07:00Z">
              <w:rPr>
                <w:vertAlign w:val="superscript"/>
              </w:rPr>
            </w:rPrChange>
          </w:rPr>
          <w:t xml:space="preserve"> Translate the “what is working” list into appreciations of your relationship and your partner.</w:t>
        </w:r>
      </w:ins>
    </w:p>
    <w:p w:rsidR="00433C58" w:rsidRPr="00F56599" w:rsidRDefault="00433C58">
      <w:pPr>
        <w:pStyle w:val="BodyA"/>
      </w:pPr>
    </w:p>
    <w:p w:rsidR="00433C58" w:rsidRPr="00F56599" w:rsidRDefault="00303FE2">
      <w:pPr>
        <w:pStyle w:val="ListParagraph"/>
        <w:numPr>
          <w:ilvl w:val="0"/>
          <w:numId w:val="27"/>
          <w:numberingChange w:id="1189" w:author="Raymond Castellino" w:date="2015-11-06T19:01:00Z" w:original="•"/>
        </w:numPr>
        <w:tabs>
          <w:tab w:val="num" w:pos="720"/>
        </w:tabs>
        <w:ind w:hanging="360"/>
      </w:pPr>
      <w:r w:rsidRPr="00303FE2">
        <w:rPr>
          <w:rPrChange w:id="1190" w:author="Raymond Castellino" w:date="2015-11-06T19:07:00Z">
            <w:rPr>
              <w:rFonts w:ascii="Times New Roman"/>
              <w:vertAlign w:val="superscript"/>
            </w:rPr>
          </w:rPrChange>
        </w:rPr>
        <w:t>I love to play with you.</w:t>
      </w:r>
    </w:p>
    <w:p w:rsidR="00433C58" w:rsidRPr="00F56599" w:rsidRDefault="00303FE2">
      <w:pPr>
        <w:pStyle w:val="ListParagraph"/>
        <w:numPr>
          <w:ilvl w:val="0"/>
          <w:numId w:val="28"/>
          <w:numberingChange w:id="1191" w:author="Raymond Castellino" w:date="2015-11-06T19:01:00Z" w:original="•"/>
        </w:numPr>
        <w:tabs>
          <w:tab w:val="num" w:pos="720"/>
        </w:tabs>
        <w:ind w:hanging="360"/>
      </w:pPr>
      <w:r w:rsidRPr="00303FE2">
        <w:rPr>
          <w:rPrChange w:id="1192" w:author="Raymond Castellino" w:date="2015-11-06T19:07:00Z">
            <w:rPr>
              <w:rFonts w:ascii="Times New Roman"/>
              <w:vertAlign w:val="superscript"/>
            </w:rPr>
          </w:rPrChange>
        </w:rPr>
        <w:t>I enjoy listening to music with you.</w:t>
      </w:r>
    </w:p>
    <w:p w:rsidR="00433C58" w:rsidRPr="00F56599" w:rsidRDefault="00303FE2">
      <w:pPr>
        <w:pStyle w:val="ListParagraph"/>
        <w:numPr>
          <w:ilvl w:val="0"/>
          <w:numId w:val="29"/>
          <w:numberingChange w:id="1193" w:author="Raymond Castellino" w:date="2015-11-06T19:01:00Z" w:original="•"/>
        </w:numPr>
        <w:tabs>
          <w:tab w:val="num" w:pos="720"/>
        </w:tabs>
        <w:ind w:hanging="360"/>
      </w:pPr>
      <w:r w:rsidRPr="00303FE2">
        <w:rPr>
          <w:rPrChange w:id="1194" w:author="Raymond Castellino" w:date="2015-11-06T19:07:00Z">
            <w:rPr>
              <w:rFonts w:ascii="Times New Roman"/>
              <w:vertAlign w:val="superscript"/>
            </w:rPr>
          </w:rPrChange>
        </w:rPr>
        <w:t>I love and appreciate how you are with our children.</w:t>
      </w:r>
    </w:p>
    <w:p w:rsidR="00433C58" w:rsidRPr="00F56599" w:rsidRDefault="00303FE2">
      <w:pPr>
        <w:pStyle w:val="ListParagraph"/>
        <w:numPr>
          <w:ilvl w:val="0"/>
          <w:numId w:val="30"/>
          <w:numberingChange w:id="1195" w:author="Raymond Castellino" w:date="2015-11-06T19:01:00Z" w:original="•"/>
        </w:numPr>
        <w:tabs>
          <w:tab w:val="num" w:pos="720"/>
        </w:tabs>
        <w:ind w:hanging="360"/>
      </w:pPr>
      <w:r w:rsidRPr="00303FE2">
        <w:rPr>
          <w:rPrChange w:id="1196" w:author="Raymond Castellino" w:date="2015-11-06T19:07:00Z">
            <w:rPr>
              <w:rFonts w:ascii="Times New Roman"/>
              <w:vertAlign w:val="superscript"/>
            </w:rPr>
          </w:rPrChange>
        </w:rPr>
        <w:t>I love you.</w:t>
      </w:r>
    </w:p>
    <w:p w:rsidR="00433C58" w:rsidRPr="00F56599" w:rsidRDefault="00303FE2">
      <w:pPr>
        <w:pStyle w:val="ListParagraph"/>
        <w:numPr>
          <w:ilvl w:val="0"/>
          <w:numId w:val="31"/>
          <w:numberingChange w:id="1197" w:author="Raymond Castellino" w:date="2015-11-06T19:01:00Z" w:original="•"/>
        </w:numPr>
        <w:tabs>
          <w:tab w:val="num" w:pos="720"/>
        </w:tabs>
        <w:ind w:hanging="360"/>
      </w:pPr>
      <w:r w:rsidRPr="00303FE2">
        <w:rPr>
          <w:rPrChange w:id="1198" w:author="Raymond Castellino" w:date="2015-11-06T19:07:00Z">
            <w:rPr>
              <w:rFonts w:ascii="Times New Roman"/>
              <w:vertAlign w:val="superscript"/>
            </w:rPr>
          </w:rPrChange>
        </w:rPr>
        <w:t>I appreciate how we explore our similar interests.</w:t>
      </w:r>
    </w:p>
    <w:p w:rsidR="00433C58" w:rsidRPr="00F56599" w:rsidRDefault="00303FE2">
      <w:pPr>
        <w:pStyle w:val="ListParagraph"/>
        <w:numPr>
          <w:ilvl w:val="0"/>
          <w:numId w:val="32"/>
          <w:numberingChange w:id="1199" w:author="Raymond Castellino" w:date="2015-11-06T19:01:00Z" w:original="•"/>
        </w:numPr>
        <w:tabs>
          <w:tab w:val="num" w:pos="720"/>
        </w:tabs>
        <w:ind w:hanging="360"/>
      </w:pPr>
      <w:r w:rsidRPr="00303FE2">
        <w:rPr>
          <w:rPrChange w:id="1200" w:author="Raymond Castellino" w:date="2015-11-06T19:07:00Z">
            <w:rPr>
              <w:rFonts w:ascii="Times New Roman"/>
              <w:vertAlign w:val="superscript"/>
            </w:rPr>
          </w:rPrChange>
        </w:rPr>
        <w:t>I enjoy cooking with you.</w:t>
      </w:r>
    </w:p>
    <w:p w:rsidR="00433C58" w:rsidRPr="00F56599" w:rsidRDefault="00303FE2">
      <w:pPr>
        <w:pStyle w:val="ListParagraph"/>
        <w:numPr>
          <w:ilvl w:val="0"/>
          <w:numId w:val="33"/>
          <w:numberingChange w:id="1201" w:author="Raymond Castellino" w:date="2015-11-06T19:01:00Z" w:original="•"/>
        </w:numPr>
        <w:tabs>
          <w:tab w:val="num" w:pos="720"/>
        </w:tabs>
        <w:ind w:hanging="360"/>
      </w:pPr>
      <w:r w:rsidRPr="00303FE2">
        <w:rPr>
          <w:rPrChange w:id="1202" w:author="Raymond Castellino" w:date="2015-11-06T19:07:00Z">
            <w:rPr>
              <w:rFonts w:ascii="Times New Roman"/>
              <w:vertAlign w:val="superscript"/>
            </w:rPr>
          </w:rPrChange>
        </w:rPr>
        <w:t>I love the sound of your voice.</w:t>
      </w:r>
    </w:p>
    <w:p w:rsidR="00433C58" w:rsidRPr="00F56599" w:rsidRDefault="00303FE2">
      <w:pPr>
        <w:pStyle w:val="ListParagraph"/>
        <w:numPr>
          <w:ilvl w:val="0"/>
          <w:numId w:val="34"/>
          <w:numberingChange w:id="1203" w:author="Raymond Castellino" w:date="2015-11-06T19:01:00Z" w:original="•"/>
        </w:numPr>
        <w:tabs>
          <w:tab w:val="num" w:pos="720"/>
        </w:tabs>
        <w:ind w:hanging="360"/>
      </w:pPr>
      <w:r w:rsidRPr="00303FE2">
        <w:rPr>
          <w:rPrChange w:id="1204" w:author="Raymond Castellino" w:date="2015-11-06T19:07:00Z">
            <w:rPr>
              <w:rFonts w:ascii="Times New Roman"/>
              <w:vertAlign w:val="superscript"/>
            </w:rPr>
          </w:rPrChange>
        </w:rPr>
        <w:t>I love being intimate and making love with you.</w:t>
      </w:r>
    </w:p>
    <w:p w:rsidR="00433C58" w:rsidRPr="00F56599" w:rsidRDefault="00433C58">
      <w:pPr>
        <w:pStyle w:val="BodyA"/>
      </w:pPr>
    </w:p>
    <w:p w:rsidR="00433C58" w:rsidRPr="00F56599" w:rsidRDefault="00303FE2">
      <w:pPr>
        <w:pStyle w:val="BodyA"/>
        <w:rPr>
          <w:ins w:id="1205" w:author="Raymond Castellino" w:date="2015-11-06T18:56:00Z"/>
        </w:rPr>
      </w:pPr>
      <w:r w:rsidRPr="00303FE2">
        <w:rPr>
          <w:rPrChange w:id="1206" w:author="Raymond Castellino" w:date="2015-11-06T19:07:00Z">
            <w:rPr>
              <w:vertAlign w:val="superscript"/>
            </w:rPr>
          </w:rPrChange>
        </w:rPr>
        <w:t>List two: Translate the “what is challenging” list into what you actually want.</w:t>
      </w:r>
    </w:p>
    <w:p w:rsidR="00546BC7" w:rsidRPr="00F56599" w:rsidRDefault="00546BC7">
      <w:pPr>
        <w:pStyle w:val="BodyA"/>
        <w:numPr>
          <w:ins w:id="1207" w:author="Raymond Castellino" w:date="2015-11-06T18:56:00Z"/>
        </w:numPr>
      </w:pPr>
    </w:p>
    <w:p w:rsidR="00433C58" w:rsidRPr="00F56599" w:rsidRDefault="00303FE2">
      <w:pPr>
        <w:pStyle w:val="ListParagraph"/>
        <w:numPr>
          <w:ilvl w:val="0"/>
          <w:numId w:val="35"/>
          <w:numberingChange w:id="1208" w:author="Raymond Castellino" w:date="2015-11-06T19:01:00Z" w:original="•"/>
        </w:numPr>
        <w:tabs>
          <w:tab w:val="num" w:pos="720"/>
        </w:tabs>
        <w:ind w:hanging="360"/>
      </w:pPr>
      <w:r w:rsidRPr="00303FE2">
        <w:rPr>
          <w:rPrChange w:id="1209" w:author="Raymond Castellino" w:date="2015-11-06T19:07:00Z">
            <w:rPr>
              <w:rFonts w:ascii="Times New Roman"/>
              <w:vertAlign w:val="superscript"/>
            </w:rPr>
          </w:rPrChange>
        </w:rPr>
        <w:t>I want to communicate in a way that supports each of us to truly be heard.</w:t>
      </w:r>
    </w:p>
    <w:p w:rsidR="00433C58" w:rsidRPr="00F56599" w:rsidRDefault="00303FE2">
      <w:pPr>
        <w:pStyle w:val="ListParagraph"/>
        <w:numPr>
          <w:ilvl w:val="0"/>
          <w:numId w:val="36"/>
          <w:numberingChange w:id="1210" w:author="Raymond Castellino" w:date="2015-11-06T19:01:00Z" w:original="•"/>
        </w:numPr>
        <w:tabs>
          <w:tab w:val="num" w:pos="720"/>
        </w:tabs>
        <w:ind w:hanging="360"/>
      </w:pPr>
      <w:r w:rsidRPr="00303FE2">
        <w:rPr>
          <w:rPrChange w:id="1211" w:author="Raymond Castellino" w:date="2015-11-06T19:07:00Z">
            <w:rPr>
              <w:rFonts w:ascii="Times New Roman"/>
              <w:vertAlign w:val="superscript"/>
            </w:rPr>
          </w:rPrChange>
        </w:rPr>
        <w:t>I want to be able to communicate with you with kindness, respect, caring and compassion.</w:t>
      </w:r>
    </w:p>
    <w:p w:rsidR="00433C58" w:rsidRPr="00F56599" w:rsidRDefault="00303FE2">
      <w:pPr>
        <w:pStyle w:val="ListParagraph"/>
        <w:numPr>
          <w:ilvl w:val="0"/>
          <w:numId w:val="37"/>
          <w:numberingChange w:id="1212" w:author="Raymond Castellino" w:date="2015-11-06T19:01:00Z" w:original="•"/>
        </w:numPr>
        <w:tabs>
          <w:tab w:val="num" w:pos="720"/>
        </w:tabs>
        <w:ind w:hanging="360"/>
      </w:pPr>
      <w:r w:rsidRPr="00303FE2">
        <w:rPr>
          <w:rPrChange w:id="1213" w:author="Raymond Castellino" w:date="2015-11-06T19:07:00Z">
            <w:rPr>
              <w:rFonts w:ascii="Times New Roman"/>
              <w:vertAlign w:val="superscript"/>
            </w:rPr>
          </w:rPrChange>
        </w:rPr>
        <w:t>I want us to be together in ways that supports our intimacy and trust together.</w:t>
      </w:r>
    </w:p>
    <w:p w:rsidR="00433C58" w:rsidRPr="00F56599" w:rsidRDefault="00303FE2">
      <w:pPr>
        <w:pStyle w:val="ListParagraph"/>
        <w:numPr>
          <w:ilvl w:val="0"/>
          <w:numId w:val="38"/>
          <w:numberingChange w:id="1214" w:author="Raymond Castellino" w:date="2015-11-06T19:01:00Z" w:original="•"/>
        </w:numPr>
        <w:tabs>
          <w:tab w:val="num" w:pos="720"/>
        </w:tabs>
        <w:ind w:hanging="360"/>
      </w:pPr>
      <w:r w:rsidRPr="00303FE2">
        <w:rPr>
          <w:rPrChange w:id="1215" w:author="Raymond Castellino" w:date="2015-11-06T19:07:00Z">
            <w:rPr>
              <w:rFonts w:ascii="Times New Roman"/>
              <w:vertAlign w:val="superscript"/>
            </w:rPr>
          </w:rPrChange>
        </w:rPr>
        <w:t>I want us to make time to be together.</w:t>
      </w:r>
    </w:p>
    <w:p w:rsidR="00433C58" w:rsidRPr="00F56599" w:rsidRDefault="00303FE2">
      <w:pPr>
        <w:pStyle w:val="ListParagraph"/>
        <w:numPr>
          <w:ilvl w:val="0"/>
          <w:numId w:val="39"/>
          <w:numberingChange w:id="1216" w:author="Raymond Castellino" w:date="2015-11-06T19:01:00Z" w:original="•"/>
        </w:numPr>
        <w:tabs>
          <w:tab w:val="num" w:pos="720"/>
        </w:tabs>
        <w:ind w:hanging="360"/>
      </w:pPr>
      <w:r w:rsidRPr="00303FE2">
        <w:rPr>
          <w:rPrChange w:id="1217" w:author="Raymond Castellino" w:date="2015-11-06T19:07:00Z">
            <w:rPr>
              <w:rFonts w:ascii="Times New Roman"/>
              <w:vertAlign w:val="superscript"/>
            </w:rPr>
          </w:rPrChange>
        </w:rPr>
        <w:t>I want us to organize playtime together.</w:t>
      </w:r>
    </w:p>
    <w:p w:rsidR="00433C58" w:rsidRPr="00F56599" w:rsidRDefault="00303FE2">
      <w:pPr>
        <w:pStyle w:val="ListParagraph"/>
        <w:numPr>
          <w:ilvl w:val="0"/>
          <w:numId w:val="40"/>
          <w:numberingChange w:id="1218" w:author="Raymond Castellino" w:date="2015-11-06T19:01:00Z" w:original="•"/>
        </w:numPr>
        <w:tabs>
          <w:tab w:val="num" w:pos="720"/>
        </w:tabs>
        <w:ind w:hanging="360"/>
      </w:pPr>
      <w:r w:rsidRPr="00303FE2">
        <w:rPr>
          <w:rPrChange w:id="1219" w:author="Raymond Castellino" w:date="2015-11-06T19:07:00Z">
            <w:rPr>
              <w:rFonts w:ascii="Times New Roman"/>
              <w:vertAlign w:val="superscript"/>
            </w:rPr>
          </w:rPrChange>
        </w:rPr>
        <w:t>I want to have time and space to explore my own creative being and autonomy without sacrificing our relationship.</w:t>
      </w:r>
    </w:p>
    <w:p w:rsidR="00433C58" w:rsidRPr="00F56599" w:rsidRDefault="00433C58">
      <w:pPr>
        <w:pStyle w:val="ListParagraph"/>
        <w:numPr>
          <w:ins w:id="1220" w:author="Raymond Castellino" w:date="2015-11-06T18:56:00Z"/>
        </w:numPr>
        <w:ind w:left="0"/>
        <w:rPr>
          <w:ins w:id="1221" w:author="Raymond Castellino" w:date="2015-11-06T18:56:00Z"/>
        </w:rPr>
      </w:pPr>
    </w:p>
    <w:p w:rsidR="00FB70C8" w:rsidRPr="00F56599" w:rsidRDefault="00FB70C8">
      <w:pPr>
        <w:pStyle w:val="ListParagraph"/>
        <w:ind w:left="0"/>
      </w:pPr>
    </w:p>
    <w:p w:rsidR="00433C58" w:rsidRPr="00F56599" w:rsidRDefault="00303FE2">
      <w:pPr>
        <w:pStyle w:val="ListParagraph"/>
        <w:ind w:left="0"/>
        <w:jc w:val="center"/>
        <w:rPr>
          <w:b/>
          <w:bCs/>
        </w:rPr>
      </w:pPr>
      <w:r w:rsidRPr="00303FE2">
        <w:rPr>
          <w:b/>
          <w:bCs/>
          <w:rPrChange w:id="1222" w:author="Raymond Castellino" w:date="2015-11-06T19:07:00Z">
            <w:rPr>
              <w:rFonts w:ascii="Times New Roman"/>
              <w:b/>
              <w:bCs/>
              <w:vertAlign w:val="superscript"/>
            </w:rPr>
          </w:rPrChange>
        </w:rPr>
        <w:t>Closing Comments</w:t>
      </w:r>
    </w:p>
    <w:p w:rsidR="00433C58" w:rsidRPr="00F56599" w:rsidRDefault="00433C58">
      <w:pPr>
        <w:pStyle w:val="ListParagraph"/>
        <w:ind w:left="0"/>
        <w:rPr>
          <w:rFonts w:eastAsia="Times New Roman" w:cs="Times New Roman"/>
          <w:b/>
          <w:bCs/>
          <w:rPrChange w:id="1223" w:author="Raymond Castellino" w:date="2015-11-06T19:07:00Z">
            <w:rPr>
              <w:rFonts w:ascii="Times New Roman" w:eastAsia="Times New Roman" w:hAnsi="Times New Roman" w:cs="Times New Roman"/>
              <w:b/>
              <w:bCs/>
            </w:rPr>
          </w:rPrChange>
        </w:rPr>
      </w:pPr>
    </w:p>
    <w:p w:rsidR="00433C58" w:rsidRPr="00F56599" w:rsidRDefault="00303FE2">
      <w:pPr>
        <w:pStyle w:val="ListParagraph"/>
        <w:ind w:left="0"/>
      </w:pPr>
      <w:r w:rsidRPr="00303FE2">
        <w:rPr>
          <w:rPrChange w:id="1224" w:author="Raymond Castellino" w:date="2015-11-06T19:07:00Z">
            <w:rPr>
              <w:rFonts w:ascii="Times New Roman"/>
              <w:vertAlign w:val="superscript"/>
            </w:rPr>
          </w:rPrChange>
        </w:rPr>
        <w:t xml:space="preserve">Thank you for reading this article. I hope that you are able to use it as a guide to increase your capacity for eloquent listening. </w:t>
      </w:r>
    </w:p>
    <w:p w:rsidR="00433C58" w:rsidRPr="00F56599" w:rsidRDefault="00433C58">
      <w:pPr>
        <w:pStyle w:val="ListParagraph"/>
        <w:ind w:left="0"/>
      </w:pPr>
    </w:p>
    <w:p w:rsidR="00433C58" w:rsidRPr="00F56599" w:rsidRDefault="00303FE2">
      <w:pPr>
        <w:pStyle w:val="ListParagraph"/>
        <w:ind w:left="0"/>
      </w:pPr>
      <w:r w:rsidRPr="00303FE2">
        <w:rPr>
          <w:rPrChange w:id="1225" w:author="Raymond Castellino" w:date="2015-11-06T19:07:00Z">
            <w:rPr>
              <w:rFonts w:ascii="Times New Roman"/>
              <w:vertAlign w:val="superscript"/>
            </w:rPr>
          </w:rPrChange>
        </w:rPr>
        <w:t xml:space="preserve">The central focus of this method is on compassionate listening. It may appear that emphasis is also placed on receiving the content of what the speaker is saying. While it is indeed important to receive what the </w:t>
      </w:r>
      <w:del w:id="1226" w:author="Raymond Castellino" w:date="2015-11-06T18:57:00Z">
        <w:r w:rsidRPr="00303FE2">
          <w:rPr>
            <w:rPrChange w:id="1227" w:author="Raymond Castellino" w:date="2015-11-06T19:07:00Z">
              <w:rPr>
                <w:rFonts w:ascii="Times New Roman"/>
                <w:vertAlign w:val="superscript"/>
              </w:rPr>
            </w:rPrChange>
          </w:rPr>
          <w:delText xml:space="preserve">person </w:delText>
        </w:r>
      </w:del>
      <w:ins w:id="1228" w:author="Raymond Castellino" w:date="2015-11-06T18:57:00Z">
        <w:r w:rsidRPr="00303FE2">
          <w:rPr>
            <w:rPrChange w:id="1229" w:author="Raymond Castellino" w:date="2015-11-06T19:07:00Z">
              <w:rPr>
                <w:rFonts w:ascii="Times New Roman"/>
                <w:vertAlign w:val="superscript"/>
              </w:rPr>
            </w:rPrChange>
          </w:rPr>
          <w:t xml:space="preserve">speaker </w:t>
        </w:r>
      </w:ins>
      <w:r w:rsidRPr="00303FE2">
        <w:rPr>
          <w:rPrChange w:id="1230" w:author="Raymond Castellino" w:date="2015-11-06T19:07:00Z">
            <w:rPr>
              <w:rFonts w:ascii="Times New Roman"/>
              <w:vertAlign w:val="superscript"/>
            </w:rPr>
          </w:rPrChange>
        </w:rPr>
        <w:t xml:space="preserve">is saying and understand what </w:t>
      </w:r>
      <w:del w:id="1231" w:author="Raymond Castellino" w:date="2015-11-06T18:57:00Z">
        <w:r w:rsidRPr="00303FE2">
          <w:rPr>
            <w:rPrChange w:id="1232" w:author="Raymond Castellino" w:date="2015-11-06T19:07:00Z">
              <w:rPr>
                <w:rFonts w:ascii="Times New Roman"/>
                <w:vertAlign w:val="superscript"/>
              </w:rPr>
            </w:rPrChange>
          </w:rPr>
          <w:delText xml:space="preserve">they </w:delText>
        </w:r>
      </w:del>
      <w:ins w:id="1233" w:author="Raymond Castellino" w:date="2015-11-06T18:57:00Z">
        <w:r w:rsidRPr="00303FE2">
          <w:rPr>
            <w:rPrChange w:id="1234" w:author="Raymond Castellino" w:date="2015-11-06T19:07:00Z">
              <w:rPr>
                <w:rFonts w:ascii="Times New Roman"/>
                <w:vertAlign w:val="superscript"/>
              </w:rPr>
            </w:rPrChange>
          </w:rPr>
          <w:t xml:space="preserve">he </w:t>
        </w:r>
      </w:ins>
      <w:del w:id="1235" w:author="Raymond Castellino" w:date="2015-11-06T18:57:00Z">
        <w:r w:rsidRPr="00303FE2">
          <w:rPr>
            <w:rPrChange w:id="1236" w:author="Raymond Castellino" w:date="2015-11-06T19:07:00Z">
              <w:rPr>
                <w:rFonts w:ascii="Times New Roman"/>
                <w:vertAlign w:val="superscript"/>
              </w:rPr>
            </w:rPrChange>
          </w:rPr>
          <w:delText xml:space="preserve">are </w:delText>
        </w:r>
      </w:del>
      <w:ins w:id="1237" w:author="Raymond Castellino" w:date="2015-11-06T18:57:00Z">
        <w:r w:rsidRPr="00303FE2">
          <w:rPr>
            <w:rPrChange w:id="1238" w:author="Raymond Castellino" w:date="2015-11-06T19:07:00Z">
              <w:rPr>
                <w:rFonts w:ascii="Times New Roman"/>
                <w:vertAlign w:val="superscript"/>
              </w:rPr>
            </w:rPrChange>
          </w:rPr>
          <w:t xml:space="preserve">is </w:t>
        </w:r>
      </w:ins>
      <w:r w:rsidRPr="00303FE2">
        <w:rPr>
          <w:rPrChange w:id="1239" w:author="Raymond Castellino" w:date="2015-11-06T19:07:00Z">
            <w:rPr>
              <w:rFonts w:ascii="Times New Roman"/>
              <w:vertAlign w:val="superscript"/>
            </w:rPr>
          </w:rPrChange>
        </w:rPr>
        <w:t xml:space="preserve">meaning to convey, it is more important to pay attention to the feeling of the energy and the quality in the feeling sense of the connection.  </w:t>
      </w:r>
    </w:p>
    <w:p w:rsidR="00433C58" w:rsidRPr="00F56599" w:rsidRDefault="00433C58">
      <w:pPr>
        <w:pStyle w:val="ListParagraph"/>
        <w:ind w:left="0"/>
      </w:pPr>
    </w:p>
    <w:p w:rsidR="00433C58" w:rsidRPr="00F56599" w:rsidRDefault="00303FE2">
      <w:pPr>
        <w:pStyle w:val="ListParagraph"/>
        <w:ind w:left="0"/>
        <w:rPr>
          <w:ins w:id="1240" w:author="Raymond Castellino" w:date="2015-11-06T18:57:00Z"/>
          <w:rPrChange w:id="1241" w:author="Raymond Castellino" w:date="2015-11-06T19:07:00Z">
            <w:rPr>
              <w:ins w:id="1242" w:author="Raymond Castellino" w:date="2015-11-06T18:57:00Z"/>
              <w:rFonts w:ascii="Times New Roman"/>
            </w:rPr>
          </w:rPrChange>
        </w:rPr>
      </w:pPr>
      <w:r w:rsidRPr="00303FE2">
        <w:rPr>
          <w:rPrChange w:id="1243" w:author="Raymond Castellino" w:date="2015-11-06T19:07:00Z">
            <w:rPr>
              <w:rFonts w:ascii="Times New Roman"/>
              <w:vertAlign w:val="superscript"/>
            </w:rPr>
          </w:rPrChange>
        </w:rPr>
        <w:t>Inquiry is not about agreement. Even in significant disagreement, presence and the quality of listening can often provide a fertile ground for connection and compassion between you.</w:t>
      </w:r>
    </w:p>
    <w:p w:rsidR="0050211D" w:rsidRPr="00F56599" w:rsidRDefault="0050211D">
      <w:pPr>
        <w:pStyle w:val="ListParagraph"/>
        <w:numPr>
          <w:ins w:id="1244" w:author="Raymond Castellino" w:date="2015-11-06T18:57:00Z"/>
        </w:numPr>
        <w:ind w:left="0"/>
      </w:pPr>
    </w:p>
    <w:p w:rsidR="00433C58" w:rsidRPr="00F56599" w:rsidRDefault="00303FE2">
      <w:pPr>
        <w:pStyle w:val="ListParagraph"/>
        <w:ind w:left="0"/>
      </w:pPr>
      <w:r w:rsidRPr="00303FE2">
        <w:rPr>
          <w:rPrChange w:id="1245" w:author="Raymond Castellino" w:date="2015-11-06T19:07:00Z">
            <w:rPr>
              <w:rFonts w:ascii="Times New Roman"/>
              <w:vertAlign w:val="superscript"/>
            </w:rPr>
          </w:rPrChange>
        </w:rPr>
        <w:t xml:space="preserve">The parties engaging in an </w:t>
      </w:r>
      <w:ins w:id="1246" w:author="Raymond Castellino" w:date="2015-11-06T18:58:00Z">
        <w:r w:rsidRPr="00303FE2">
          <w:rPr>
            <w:rPrChange w:id="1247" w:author="Raymond Castellino" w:date="2015-11-06T19:07:00Z">
              <w:rPr>
                <w:rFonts w:ascii="Times New Roman"/>
                <w:vertAlign w:val="superscript"/>
              </w:rPr>
            </w:rPrChange>
          </w:rPr>
          <w:t>i</w:t>
        </w:r>
      </w:ins>
      <w:del w:id="1248" w:author="Raymond Castellino" w:date="2015-11-06T18:58:00Z">
        <w:r w:rsidRPr="00303FE2">
          <w:rPr>
            <w:rPrChange w:id="1249" w:author="Raymond Castellino" w:date="2015-11-06T19:07:00Z">
              <w:rPr>
                <w:rFonts w:ascii="Times New Roman"/>
                <w:vertAlign w:val="superscript"/>
              </w:rPr>
            </w:rPrChange>
          </w:rPr>
          <w:delText>I</w:delText>
        </w:r>
      </w:del>
      <w:r w:rsidRPr="00303FE2">
        <w:rPr>
          <w:rPrChange w:id="1250" w:author="Raymond Castellino" w:date="2015-11-06T19:07:00Z">
            <w:rPr>
              <w:rFonts w:ascii="Times New Roman"/>
              <w:vertAlign w:val="superscript"/>
            </w:rPr>
          </w:rPrChange>
        </w:rPr>
        <w:t xml:space="preserve">nquiry have the opportunity to discover that the energy that constricts their connection may well have existed in their histories long before they met and even before they were conceived. An effective </w:t>
      </w:r>
      <w:ins w:id="1251" w:author="Raymond Castellino" w:date="2015-11-06T18:58:00Z">
        <w:r w:rsidRPr="00303FE2">
          <w:rPr>
            <w:rPrChange w:id="1252" w:author="Raymond Castellino" w:date="2015-11-06T19:07:00Z">
              <w:rPr>
                <w:rFonts w:ascii="Times New Roman"/>
                <w:vertAlign w:val="superscript"/>
              </w:rPr>
            </w:rPrChange>
          </w:rPr>
          <w:t>i</w:t>
        </w:r>
      </w:ins>
      <w:del w:id="1253" w:author="Raymond Castellino" w:date="2015-11-06T18:58:00Z">
        <w:r w:rsidRPr="00303FE2">
          <w:rPr>
            <w:rPrChange w:id="1254" w:author="Raymond Castellino" w:date="2015-11-06T19:07:00Z">
              <w:rPr>
                <w:rFonts w:ascii="Times New Roman"/>
                <w:vertAlign w:val="superscript"/>
              </w:rPr>
            </w:rPrChange>
          </w:rPr>
          <w:delText>I</w:delText>
        </w:r>
      </w:del>
      <w:r w:rsidRPr="00303FE2">
        <w:rPr>
          <w:rPrChange w:id="1255" w:author="Raymond Castellino" w:date="2015-11-06T19:07:00Z">
            <w:rPr>
              <w:rFonts w:ascii="Times New Roman"/>
              <w:vertAlign w:val="superscript"/>
            </w:rPr>
          </w:rPrChange>
        </w:rPr>
        <w:t xml:space="preserve">nquiry opens the opportunity to  perceive that the way a couple is being together, the way entangled conflict </w:t>
      </w:r>
      <w:ins w:id="1256" w:author="Raymond Castellino" w:date="2015-11-06T18:58:00Z">
        <w:r w:rsidRPr="00303FE2">
          <w:rPr>
            <w:rPrChange w:id="1257" w:author="Raymond Castellino" w:date="2015-11-06T19:07:00Z">
              <w:rPr>
                <w:rFonts w:ascii="Times New Roman"/>
                <w:vertAlign w:val="superscript"/>
              </w:rPr>
            </w:rPrChange>
          </w:rPr>
          <w:t>e</w:t>
        </w:r>
      </w:ins>
      <w:del w:id="1258" w:author="Raymond Castellino" w:date="2015-11-06T18:58:00Z">
        <w:r w:rsidRPr="00303FE2">
          <w:rPr>
            <w:rPrChange w:id="1259" w:author="Raymond Castellino" w:date="2015-11-06T19:07:00Z">
              <w:rPr>
                <w:rFonts w:ascii="Times New Roman"/>
                <w:vertAlign w:val="superscript"/>
              </w:rPr>
            </w:rPrChange>
          </w:rPr>
          <w:delText>i</w:delText>
        </w:r>
      </w:del>
      <w:del w:id="1260" w:author="Raymond Castellino" w:date="2015-11-06T19:14:00Z">
        <w:r w:rsidRPr="00303FE2">
          <w:rPr>
            <w:rPrChange w:id="1261" w:author="Raymond Castellino" w:date="2015-11-06T19:07:00Z">
              <w:rPr>
                <w:rFonts w:ascii="Times New Roman"/>
                <w:vertAlign w:val="superscript"/>
              </w:rPr>
            </w:rPrChange>
          </w:rPr>
          <w:delText>r</w:delText>
        </w:r>
      </w:del>
      <w:r w:rsidRPr="00303FE2">
        <w:rPr>
          <w:rPrChange w:id="1262" w:author="Raymond Castellino" w:date="2015-11-06T19:07:00Z">
            <w:rPr>
              <w:rFonts w:ascii="Times New Roman"/>
              <w:vertAlign w:val="superscript"/>
            </w:rPr>
          </w:rPrChange>
        </w:rPr>
        <w:t>rupts in their relationship is rarely about the content of what they are saying</w:t>
      </w:r>
      <w:ins w:id="1263" w:author="Raymond Castellino" w:date="2015-11-06T18:58:00Z">
        <w:r w:rsidRPr="00303FE2">
          <w:rPr>
            <w:rPrChange w:id="1264" w:author="Raymond Castellino" w:date="2015-11-06T19:07:00Z">
              <w:rPr>
                <w:rFonts w:ascii="Times New Roman"/>
                <w:vertAlign w:val="superscript"/>
              </w:rPr>
            </w:rPrChange>
          </w:rPr>
          <w:t>. Rather, it is</w:t>
        </w:r>
      </w:ins>
      <w:del w:id="1265" w:author="Raymond Castellino" w:date="2015-11-06T18:58:00Z">
        <w:r w:rsidRPr="00303FE2">
          <w:rPr>
            <w:rPrChange w:id="1266" w:author="Raymond Castellino" w:date="2015-11-06T19:07:00Z">
              <w:rPr>
                <w:rFonts w:ascii="Times New Roman"/>
                <w:vertAlign w:val="superscript"/>
              </w:rPr>
            </w:rPrChange>
          </w:rPr>
          <w:delText>, but</w:delText>
        </w:r>
      </w:del>
      <w:r w:rsidRPr="00303FE2">
        <w:rPr>
          <w:rPrChange w:id="1267" w:author="Raymond Castellino" w:date="2015-11-06T19:07:00Z">
            <w:rPr>
              <w:rFonts w:ascii="Times New Roman"/>
              <w:vertAlign w:val="superscript"/>
            </w:rPr>
          </w:rPrChange>
        </w:rPr>
        <w:t xml:space="preserve"> strongly influenced by the energies of long forgotten imprints carried over from their early lives and </w:t>
      </w:r>
      <w:del w:id="1268" w:author="Raymond Castellino" w:date="2015-11-06T18:58:00Z">
        <w:r w:rsidRPr="00303FE2">
          <w:rPr>
            <w:rPrChange w:id="1269" w:author="Raymond Castellino" w:date="2015-11-06T19:07:00Z">
              <w:rPr>
                <w:rFonts w:ascii="Times New Roman"/>
                <w:vertAlign w:val="superscript"/>
              </w:rPr>
            </w:rPrChange>
          </w:rPr>
          <w:delText xml:space="preserve">enen </w:delText>
        </w:r>
      </w:del>
      <w:ins w:id="1270" w:author="Raymond Castellino" w:date="2015-11-06T18:58:00Z">
        <w:r w:rsidRPr="00303FE2">
          <w:rPr>
            <w:rPrChange w:id="1271" w:author="Raymond Castellino" w:date="2015-11-06T19:07:00Z">
              <w:rPr>
                <w:rFonts w:ascii="Times New Roman"/>
                <w:vertAlign w:val="superscript"/>
              </w:rPr>
            </w:rPrChange>
          </w:rPr>
          <w:t xml:space="preserve">even </w:t>
        </w:r>
      </w:ins>
      <w:r w:rsidRPr="00303FE2">
        <w:rPr>
          <w:rPrChange w:id="1272" w:author="Raymond Castellino" w:date="2015-11-06T19:07:00Z">
            <w:rPr>
              <w:rFonts w:ascii="Times New Roman"/>
              <w:vertAlign w:val="superscript"/>
            </w:rPr>
          </w:rPrChange>
        </w:rPr>
        <w:t xml:space="preserve">before their conceptions. </w:t>
      </w:r>
      <w:del w:id="1273" w:author="Raymond Castellino" w:date="2015-11-06T18:59:00Z">
        <w:r w:rsidRPr="00303FE2">
          <w:rPr>
            <w:rPrChange w:id="1274" w:author="Raymond Castellino" w:date="2015-11-06T19:07:00Z">
              <w:rPr>
                <w:rFonts w:ascii="Times New Roman"/>
                <w:vertAlign w:val="superscript"/>
              </w:rPr>
            </w:rPrChange>
          </w:rPr>
          <w:delText xml:space="preserve">These conflicting constricted energies may well have been carried forward from before we were there. </w:delText>
        </w:r>
      </w:del>
      <w:r w:rsidRPr="00303FE2">
        <w:rPr>
          <w:rPrChange w:id="1275" w:author="Raymond Castellino" w:date="2015-11-06T19:07:00Z">
            <w:rPr>
              <w:rFonts w:ascii="Times New Roman"/>
              <w:vertAlign w:val="superscript"/>
            </w:rPr>
          </w:rPrChange>
        </w:rPr>
        <w:t>Indeed</w:t>
      </w:r>
      <w:ins w:id="1276" w:author="Raymond Castellino" w:date="2015-11-06T18:59:00Z">
        <w:r w:rsidRPr="00303FE2">
          <w:rPr>
            <w:rPrChange w:id="1277" w:author="Raymond Castellino" w:date="2015-11-06T19:07:00Z">
              <w:rPr>
                <w:rFonts w:ascii="Times New Roman"/>
                <w:vertAlign w:val="superscript"/>
              </w:rPr>
            </w:rPrChange>
          </w:rPr>
          <w:t>,</w:t>
        </w:r>
      </w:ins>
      <w:r w:rsidRPr="00303FE2">
        <w:rPr>
          <w:rPrChange w:id="1278" w:author="Raymond Castellino" w:date="2015-11-06T19:07:00Z">
            <w:rPr>
              <w:rFonts w:ascii="Times New Roman"/>
              <w:vertAlign w:val="superscript"/>
            </w:rPr>
          </w:rPrChange>
        </w:rPr>
        <w:t xml:space="preserve"> we have the opportunity to discover that it may even be as if our ancestors are in conflict rather than the immediate statements or behaviors that appeared to trigger the present conflict in the first place.</w:t>
      </w:r>
    </w:p>
    <w:p w:rsidR="00433C58" w:rsidRPr="00F56599" w:rsidRDefault="00433C58">
      <w:pPr>
        <w:pStyle w:val="ListParagraph"/>
        <w:ind w:left="0"/>
      </w:pPr>
    </w:p>
    <w:p w:rsidR="00433C58" w:rsidRPr="00F56599" w:rsidRDefault="00303FE2">
      <w:pPr>
        <w:pStyle w:val="ListParagraph"/>
        <w:ind w:left="0"/>
      </w:pPr>
      <w:r w:rsidRPr="00303FE2">
        <w:rPr>
          <w:rPrChange w:id="1279" w:author="Raymond Castellino" w:date="2015-11-06T19:07:00Z">
            <w:rPr>
              <w:rFonts w:ascii="Times New Roman"/>
              <w:vertAlign w:val="superscript"/>
            </w:rPr>
          </w:rPrChange>
        </w:rPr>
        <w:t>More</w:t>
      </w:r>
      <w:del w:id="1280" w:author="Raymond Castellino" w:date="2015-11-06T18:59:00Z">
        <w:r w:rsidRPr="00303FE2">
          <w:rPr>
            <w:rPrChange w:id="1281" w:author="Raymond Castellino" w:date="2015-11-06T19:07:00Z">
              <w:rPr>
                <w:rFonts w:ascii="Times New Roman"/>
                <w:vertAlign w:val="superscript"/>
              </w:rPr>
            </w:rPrChange>
          </w:rPr>
          <w:delText xml:space="preserve"> </w:delText>
        </w:r>
      </w:del>
      <w:r w:rsidRPr="00303FE2">
        <w:rPr>
          <w:rPrChange w:id="1282" w:author="Raymond Castellino" w:date="2015-11-06T19:07:00Z">
            <w:rPr>
              <w:rFonts w:ascii="Times New Roman"/>
              <w:vertAlign w:val="superscript"/>
            </w:rPr>
          </w:rPrChange>
        </w:rPr>
        <w:t>over, it is my hope that</w:t>
      </w:r>
      <w:ins w:id="1283" w:author="Raymond Castellino" w:date="2015-11-06T18:59:00Z">
        <w:r w:rsidRPr="00303FE2">
          <w:rPr>
            <w:rPrChange w:id="1284" w:author="Raymond Castellino" w:date="2015-11-06T19:07:00Z">
              <w:rPr>
                <w:rFonts w:ascii="Times New Roman"/>
                <w:vertAlign w:val="superscript"/>
              </w:rPr>
            </w:rPrChange>
          </w:rPr>
          <w:t>,</w:t>
        </w:r>
      </w:ins>
      <w:r w:rsidRPr="00303FE2">
        <w:rPr>
          <w:rPrChange w:id="1285" w:author="Raymond Castellino" w:date="2015-11-06T19:07:00Z">
            <w:rPr>
              <w:rFonts w:ascii="Times New Roman"/>
              <w:vertAlign w:val="superscript"/>
            </w:rPr>
          </w:rPrChange>
        </w:rPr>
        <w:t xml:space="preserve"> as a people, together in relationship with our significant others, we are able to use these guidelines to strengthen our relationships and increase the mutual support, cooperation and love between us. </w:t>
      </w:r>
    </w:p>
    <w:p w:rsidR="00433C58" w:rsidRPr="00F56599" w:rsidRDefault="00433C58">
      <w:pPr>
        <w:pStyle w:val="ListParagraph"/>
        <w:ind w:left="0"/>
      </w:pPr>
    </w:p>
    <w:p w:rsidR="00433C58" w:rsidRPr="00F56599" w:rsidRDefault="00303FE2">
      <w:pPr>
        <w:pStyle w:val="ListParagraph"/>
        <w:ind w:left="0"/>
      </w:pPr>
      <w:r w:rsidRPr="00303FE2">
        <w:rPr>
          <w:rPrChange w:id="1286" w:author="Raymond Castellino" w:date="2015-11-06T19:07:00Z">
            <w:rPr>
              <w:rFonts w:ascii="Times New Roman"/>
              <w:vertAlign w:val="superscript"/>
            </w:rPr>
          </w:rPrChange>
        </w:rPr>
        <w:t xml:space="preserve">Lastly, it is my hope that these methods find their way into our civic and political processes so that together we can find and implement actual real solutions to the substantial challenges we are facing on our </w:t>
      </w:r>
      <w:ins w:id="1287" w:author="Raymond Castellino" w:date="2015-11-06T18:59:00Z">
        <w:r w:rsidRPr="00303FE2">
          <w:rPr>
            <w:rPrChange w:id="1288" w:author="Raymond Castellino" w:date="2015-11-06T19:07:00Z">
              <w:rPr>
                <w:rFonts w:ascii="Times New Roman"/>
                <w:vertAlign w:val="superscript"/>
              </w:rPr>
            </w:rPrChange>
          </w:rPr>
          <w:t>p</w:t>
        </w:r>
      </w:ins>
      <w:del w:id="1289" w:author="Raymond Castellino" w:date="2015-11-06T18:59:00Z">
        <w:r w:rsidRPr="00303FE2">
          <w:rPr>
            <w:rPrChange w:id="1290" w:author="Raymond Castellino" w:date="2015-11-06T19:07:00Z">
              <w:rPr>
                <w:rFonts w:ascii="Times New Roman"/>
                <w:vertAlign w:val="superscript"/>
              </w:rPr>
            </w:rPrChange>
          </w:rPr>
          <w:delText>P</w:delText>
        </w:r>
      </w:del>
      <w:r w:rsidRPr="00303FE2">
        <w:rPr>
          <w:rPrChange w:id="1291" w:author="Raymond Castellino" w:date="2015-11-06T19:07:00Z">
            <w:rPr>
              <w:rFonts w:ascii="Times New Roman"/>
              <w:vertAlign w:val="superscript"/>
            </w:rPr>
          </w:rPrChange>
        </w:rPr>
        <w:t>lanet today.</w:t>
      </w:r>
    </w:p>
    <w:p w:rsidR="00433C58" w:rsidRPr="00F56599" w:rsidRDefault="00433C58">
      <w:pPr>
        <w:pStyle w:val="ListParagraph"/>
        <w:ind w:left="0"/>
      </w:pPr>
    </w:p>
    <w:p w:rsidR="00433C58" w:rsidRPr="00F56599" w:rsidRDefault="00303FE2">
      <w:pPr>
        <w:pStyle w:val="ListParagraph"/>
        <w:ind w:left="0"/>
      </w:pPr>
      <w:r w:rsidRPr="00303FE2">
        <w:rPr>
          <w:rPrChange w:id="1292" w:author="Raymond Castellino" w:date="2015-11-06T19:07:00Z">
            <w:rPr>
              <w:rFonts w:ascii="Times New Roman"/>
              <w:vertAlign w:val="superscript"/>
            </w:rPr>
          </w:rPrChange>
        </w:rPr>
        <w:t>Respectfully,</w:t>
      </w:r>
    </w:p>
    <w:p w:rsidR="00433C58" w:rsidRPr="00F56599" w:rsidRDefault="00303FE2">
      <w:pPr>
        <w:pStyle w:val="ListParagraph"/>
        <w:ind w:left="0"/>
      </w:pPr>
      <w:r w:rsidRPr="00303FE2">
        <w:rPr>
          <w:rPrChange w:id="1293" w:author="Raymond Castellino" w:date="2015-11-06T19:07:00Z">
            <w:rPr>
              <w:rFonts w:ascii="Times New Roman"/>
              <w:vertAlign w:val="superscript"/>
            </w:rPr>
          </w:rPrChange>
        </w:rPr>
        <w:t>Ray Castellino, DC, RPP, RCST.</w:t>
      </w:r>
    </w:p>
    <w:p w:rsidR="00433C58" w:rsidRDefault="00303FE2">
      <w:pPr>
        <w:pStyle w:val="ListParagraph"/>
        <w:ind w:left="0"/>
        <w:rPr>
          <w:del w:id="1294" w:author="Unknown"/>
        </w:rPr>
      </w:pPr>
      <w:r w:rsidRPr="00303FE2">
        <w:rPr>
          <w:rPrChange w:id="1295" w:author="Raymond Castellino" w:date="2015-11-06T19:07:00Z">
            <w:rPr>
              <w:vertAlign w:val="superscript"/>
            </w:rPr>
          </w:rPrChange>
        </w:rPr>
        <w:t>October 1, 2015</w:t>
      </w:r>
    </w:p>
    <w:p w:rsidR="001F14B9" w:rsidRDefault="001F14B9">
      <w:pPr>
        <w:pStyle w:val="ListParagraph"/>
        <w:numPr>
          <w:ins w:id="1296" w:author="Raymond Castellino" w:date="2015-11-06T19:27:00Z"/>
        </w:numPr>
        <w:ind w:left="0"/>
        <w:rPr>
          <w:ins w:id="1297" w:author="Raymond Castellino" w:date="2015-11-06T19:27:00Z"/>
        </w:rPr>
      </w:pPr>
    </w:p>
    <w:p w:rsidR="001F14B9" w:rsidRPr="00F56599" w:rsidDel="005F2136" w:rsidRDefault="001F14B9">
      <w:pPr>
        <w:pStyle w:val="ListParagraph"/>
        <w:numPr>
          <w:ins w:id="1298" w:author="Raymond Castellino" w:date="2015-11-06T19:27:00Z"/>
        </w:numPr>
        <w:ind w:left="0"/>
        <w:rPr>
          <w:ins w:id="1299" w:author="Raymond Castellino" w:date="2015-11-06T19:27:00Z"/>
        </w:rPr>
      </w:pPr>
      <w:ins w:id="1300" w:author="Raymond Castellino" w:date="2015-11-06T19:27:00Z">
        <w:r>
          <w:t>Proofread version 11/6/15</w:t>
        </w:r>
      </w:ins>
    </w:p>
    <w:p w:rsidR="00433C58" w:rsidRPr="00F56599" w:rsidDel="00DC6DE0" w:rsidRDefault="00433C58">
      <w:pPr>
        <w:pStyle w:val="ListParagraph"/>
        <w:ind w:left="0"/>
        <w:jc w:val="center"/>
        <w:rPr>
          <w:del w:id="1301" w:author="Raymond Castellino" w:date="2015-11-06T18:59:00Z"/>
        </w:rPr>
      </w:pPr>
    </w:p>
    <w:p w:rsidR="00433C58" w:rsidRPr="00F56599" w:rsidDel="00DC6DE0" w:rsidRDefault="00433C58">
      <w:pPr>
        <w:pStyle w:val="ListParagraph"/>
        <w:ind w:left="0"/>
        <w:rPr>
          <w:del w:id="1302" w:author="Raymond Castellino" w:date="2015-11-06T18:59:00Z"/>
        </w:rPr>
      </w:pPr>
    </w:p>
    <w:p w:rsidR="00303FE2" w:rsidRDefault="00303FE2" w:rsidP="00303FE2">
      <w:pPr>
        <w:pStyle w:val="ListParagraph"/>
        <w:ind w:left="0"/>
        <w:pPrChange w:id="1303" w:author="Raymond Castellino" w:date="2015-11-06T19:16:00Z">
          <w:pPr>
            <w:pStyle w:val="ListParagraph"/>
          </w:pPr>
        </w:pPrChange>
      </w:pPr>
    </w:p>
    <w:sectPr w:rsidR="00303FE2" w:rsidSect="00D71E53">
      <w:headerReference w:type="even" r:id="rId6"/>
      <w:headerReference w:type="default" r:id="rId7"/>
      <w:footerReference w:type="default" r:id="rId8"/>
      <w:headerReference w:type="first" r:id="rId9"/>
      <w:footerReference w:type="first" r:id="rId10"/>
      <w:pgSz w:w="12240" w:h="15840"/>
      <w:pgMar w:top="1440" w:right="1483" w:bottom="1440" w:left="1584" w:gutter="0"/>
      <w:titlePg/>
      <w:sectPrChange w:id="1317" w:author="Raymond Castellino" w:date="2015-11-09T18:44:00Z">
        <w:sectPr w:rsidR="00303FE2" w:rsidSect="00D71E53">
          <w:pgMar w:right="1800" w:left="1800"/>
          <w:titlePg w:val="0"/>
        </w:sectPr>
      </w:sectPrChang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F32" w:rsidRDefault="00724F32" w:rsidP="00724F32">
    <w:pPr>
      <w:pStyle w:val="Footer"/>
      <w:numPr>
        <w:ins w:id="1309" w:author="Raymond Castellino" w:date="2015-11-09T18:49:00Z"/>
      </w:numPr>
      <w:rPr>
        <w:ins w:id="1310" w:author="Raymond Castellino" w:date="2015-11-09T18:49:00Z"/>
      </w:rPr>
    </w:pPr>
    <w:ins w:id="1311" w:author="Raymond Castellino" w:date="2015-11-09T18:49:00Z">
      <w:r>
        <w:t xml:space="preserve">©Raymond Castellino and Castellino Training, Corp, August 2015. Do not reproduce without </w:t>
      </w:r>
      <w:r w:rsidR="00AF1ACB">
        <w:t xml:space="preserve">written </w:t>
      </w:r>
      <w:r>
        <w:t>permission</w:t>
      </w:r>
      <w:r w:rsidR="00AF1ACB">
        <w:t xml:space="preserve"> from Raymond Castellino</w:t>
      </w:r>
      <w:r>
        <w:t xml:space="preserve">. </w:t>
      </w:r>
    </w:ins>
  </w:p>
  <w:p w:rsidR="00D71E53" w:rsidRDefault="00D71E53">
    <w:pPr>
      <w:pStyle w:val="HeaderFooterA"/>
      <w:tabs>
        <w:tab w:val="clear" w:pos="9020"/>
        <w:tab w:val="right" w:pos="8620"/>
      </w:tabs>
    </w:pPr>
    <w:del w:id="1312" w:author="Raymond Castellino" w:date="2015-11-09T18:43:00Z">
      <w:r w:rsidDel="00D051B3">
        <w:delText xml:space="preserve">Page </w:delText>
      </w:r>
      <w:r w:rsidDel="00D051B3">
        <w:fldChar w:fldCharType="begin"/>
      </w:r>
      <w:r w:rsidDel="00D051B3">
        <w:delInstrText xml:space="preserve"> PAGE </w:delInstrText>
      </w:r>
      <w:r w:rsidDel="00D051B3">
        <w:fldChar w:fldCharType="separate"/>
      </w:r>
      <w:r w:rsidDel="00D051B3">
        <w:rPr>
          <w:noProof/>
        </w:rPr>
        <w:delText>15</w:delText>
      </w:r>
      <w:r w:rsidDel="00D051B3">
        <w:fldChar w:fldCharType="end"/>
      </w:r>
      <w:r w:rsidDel="00D051B3">
        <w:delText xml:space="preserve"> of </w:delText>
      </w:r>
      <w:r w:rsidDel="00D051B3">
        <w:fldChar w:fldCharType="begin"/>
      </w:r>
      <w:r w:rsidDel="00D051B3">
        <w:delInstrText xml:space="preserve"> NUMPAGES </w:delInstrText>
      </w:r>
      <w:r w:rsidDel="00D051B3">
        <w:fldChar w:fldCharType="separate"/>
      </w:r>
      <w:r w:rsidDel="00D051B3">
        <w:rPr>
          <w:noProof/>
        </w:rPr>
        <w:delText>15</w:delText>
      </w:r>
      <w:r w:rsidDel="00D051B3">
        <w:fldChar w:fldCharType="end"/>
      </w:r>
    </w:del>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E53" w:rsidRDefault="00FF04FA">
    <w:pPr>
      <w:pStyle w:val="Footer"/>
    </w:pPr>
    <w:ins w:id="1316" w:author="Raymond Castellino" w:date="2015-11-09T18:46:00Z">
      <w:r>
        <w:t xml:space="preserve">©Raymond Castellino and Castellino Training, Corp, August 2015. Do not reproduce without permission. </w:t>
      </w:r>
    </w:ins>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E53" w:rsidRDefault="00D71E53">
      <w:r>
        <w:separator/>
      </w:r>
    </w:p>
  </w:footnote>
  <w:footnote w:type="continuationSeparator" w:id="0">
    <w:p w:rsidR="00D71E53" w:rsidRDefault="00D71E53">
      <w:r>
        <w:continuationSeparator/>
      </w:r>
    </w:p>
  </w:footnote>
  <w:footnote w:type="continuationNotice" w:id="1">
    <w:p w:rsidR="00D71E53" w:rsidRDefault="00D71E53"/>
  </w:footnote>
  <w:footnote w:id="2">
    <w:p w:rsidR="00D71E53" w:rsidRPr="00EB4A4A" w:rsidRDefault="00D71E53">
      <w:pPr>
        <w:pStyle w:val="FootnoteText"/>
        <w:rPr>
          <w:rFonts w:eastAsia="Helvetica" w:hAnsi="Helvetica" w:cs="Helvetica"/>
          <w:color w:val="000000"/>
          <w:sz w:val="20"/>
          <w:szCs w:val="20"/>
          <w:rPrChange w:id="195" w:author="Raymond Castellino" w:date="2015-11-06T18:07:00Z">
            <w:rPr/>
          </w:rPrChange>
        </w:rPr>
      </w:pPr>
      <w:ins w:id="196" w:author="Raymond Castellino" w:date="2015-11-06T18:06:00Z">
        <w:r>
          <w:rPr>
            <w:rStyle w:val="FootnoteReference"/>
          </w:rPr>
          <w:footnoteRef/>
        </w:r>
        <w:r>
          <w:t xml:space="preserve"> </w:t>
        </w:r>
        <w:r w:rsidRPr="00303FE2">
          <w:rPr>
            <w:rFonts w:eastAsia="Helvetica" w:hAnsi="Helvetica" w:cs="Helvetica"/>
            <w:color w:val="000000"/>
            <w:sz w:val="20"/>
            <w:szCs w:val="20"/>
            <w:rPrChange w:id="197" w:author="Raymond Castellino" w:date="2015-11-06T18:07:00Z">
              <w:rPr/>
            </w:rPrChange>
          </w:rPr>
          <w:t xml:space="preserve">To avoid the use of the word </w:t>
        </w:r>
        <w:r w:rsidRPr="00303FE2">
          <w:rPr>
            <w:rFonts w:eastAsia="Helvetica" w:hAnsi="Helvetica" w:cs="Helvetica"/>
            <w:color w:val="000000"/>
            <w:sz w:val="20"/>
            <w:szCs w:val="20"/>
            <w:rPrChange w:id="198" w:author="Raymond Castellino" w:date="2015-11-06T18:07:00Z">
              <w:rPr/>
            </w:rPrChange>
          </w:rPr>
          <w:t>‘</w:t>
        </w:r>
        <w:r w:rsidRPr="00303FE2">
          <w:rPr>
            <w:rFonts w:eastAsia="Helvetica" w:hAnsi="Helvetica" w:cs="Helvetica"/>
            <w:color w:val="000000"/>
            <w:sz w:val="20"/>
            <w:szCs w:val="20"/>
            <w:rPrChange w:id="199" w:author="Raymond Castellino" w:date="2015-11-06T18:07:00Z">
              <w:rPr/>
            </w:rPrChange>
          </w:rPr>
          <w:t>them</w:t>
        </w:r>
        <w:r w:rsidRPr="00303FE2">
          <w:rPr>
            <w:rFonts w:eastAsia="Helvetica" w:hAnsi="Helvetica" w:cs="Helvetica"/>
            <w:color w:val="000000"/>
            <w:sz w:val="20"/>
            <w:szCs w:val="20"/>
            <w:rPrChange w:id="200" w:author="Raymond Castellino" w:date="2015-11-06T18:07:00Z">
              <w:rPr/>
            </w:rPrChange>
          </w:rPr>
          <w:t>’</w:t>
        </w:r>
        <w:r w:rsidRPr="00303FE2">
          <w:rPr>
            <w:rFonts w:eastAsia="Helvetica" w:hAnsi="Helvetica" w:cs="Helvetica"/>
            <w:color w:val="000000"/>
            <w:sz w:val="20"/>
            <w:szCs w:val="20"/>
            <w:rPrChange w:id="201" w:author="Raymond Castellino" w:date="2015-11-06T18:07:00Z">
              <w:rPr/>
            </w:rPrChange>
          </w:rPr>
          <w:t xml:space="preserve">, the speaker will be referred to as </w:t>
        </w:r>
        <w:r w:rsidRPr="00303FE2">
          <w:rPr>
            <w:rFonts w:eastAsia="Helvetica" w:hAnsi="Helvetica" w:cs="Helvetica"/>
            <w:color w:val="000000"/>
            <w:sz w:val="20"/>
            <w:szCs w:val="20"/>
            <w:rPrChange w:id="202" w:author="Raymond Castellino" w:date="2015-11-06T18:07:00Z">
              <w:rPr/>
            </w:rPrChange>
          </w:rPr>
          <w:t>‘</w:t>
        </w:r>
        <w:r w:rsidRPr="00303FE2">
          <w:rPr>
            <w:rFonts w:eastAsia="Helvetica" w:hAnsi="Helvetica" w:cs="Helvetica"/>
            <w:color w:val="000000"/>
            <w:sz w:val="20"/>
            <w:szCs w:val="20"/>
            <w:rPrChange w:id="203" w:author="Raymond Castellino" w:date="2015-11-06T18:07:00Z">
              <w:rPr/>
            </w:rPrChange>
          </w:rPr>
          <w:t>he</w:t>
        </w:r>
        <w:r w:rsidRPr="00303FE2">
          <w:rPr>
            <w:rFonts w:eastAsia="Helvetica" w:hAnsi="Helvetica" w:cs="Helvetica"/>
            <w:color w:val="000000"/>
            <w:sz w:val="20"/>
            <w:szCs w:val="20"/>
            <w:rPrChange w:id="204" w:author="Raymond Castellino" w:date="2015-11-06T18:07:00Z">
              <w:rPr/>
            </w:rPrChange>
          </w:rPr>
          <w:t>’</w:t>
        </w:r>
        <w:r w:rsidRPr="00303FE2">
          <w:rPr>
            <w:rFonts w:eastAsia="Helvetica" w:hAnsi="Helvetica" w:cs="Helvetica"/>
            <w:color w:val="000000"/>
            <w:sz w:val="20"/>
            <w:szCs w:val="20"/>
            <w:rPrChange w:id="205" w:author="Raymond Castellino" w:date="2015-11-06T18:07:00Z">
              <w:rPr/>
            </w:rPrChange>
          </w:rPr>
          <w:t xml:space="preserve"> or </w:t>
        </w:r>
      </w:ins>
      <w:ins w:id="206" w:author="Raymond Castellino" w:date="2015-11-06T18:07:00Z">
        <w:r w:rsidRPr="00303FE2">
          <w:rPr>
            <w:rFonts w:eastAsia="Helvetica" w:hAnsi="Helvetica" w:cs="Helvetica"/>
            <w:color w:val="000000"/>
            <w:sz w:val="20"/>
            <w:szCs w:val="20"/>
            <w:rPrChange w:id="207" w:author="Raymond Castellino" w:date="2015-11-06T18:07:00Z">
              <w:rPr/>
            </w:rPrChange>
          </w:rPr>
          <w:t>‘</w:t>
        </w:r>
      </w:ins>
      <w:ins w:id="208" w:author="Raymond Castellino" w:date="2015-11-06T18:06:00Z">
        <w:r w:rsidRPr="00303FE2">
          <w:rPr>
            <w:rFonts w:eastAsia="Helvetica" w:hAnsi="Helvetica" w:cs="Helvetica"/>
            <w:color w:val="000000"/>
            <w:sz w:val="20"/>
            <w:szCs w:val="20"/>
            <w:rPrChange w:id="209" w:author="Raymond Castellino" w:date="2015-11-06T18:07:00Z">
              <w:rPr/>
            </w:rPrChange>
          </w:rPr>
          <w:t>him</w:t>
        </w:r>
        <w:r w:rsidRPr="00303FE2">
          <w:rPr>
            <w:rFonts w:eastAsia="Helvetica" w:hAnsi="Helvetica" w:cs="Helvetica"/>
            <w:color w:val="000000"/>
            <w:sz w:val="20"/>
            <w:szCs w:val="20"/>
            <w:rPrChange w:id="210" w:author="Raymond Castellino" w:date="2015-11-06T18:07:00Z">
              <w:rPr/>
            </w:rPrChange>
          </w:rPr>
          <w:t>’</w:t>
        </w:r>
        <w:r>
          <w:rPr>
            <w:rFonts w:eastAsia="Helvetica" w:hAnsi="Helvetica" w:cs="Helvetica"/>
            <w:color w:val="000000"/>
            <w:sz w:val="20"/>
            <w:szCs w:val="20"/>
          </w:rPr>
          <w:t xml:space="preserve"> and the listener</w:t>
        </w:r>
        <w:r w:rsidRPr="00303FE2">
          <w:rPr>
            <w:rFonts w:eastAsia="Helvetica" w:hAnsi="Helvetica" w:cs="Helvetica"/>
            <w:color w:val="000000"/>
            <w:sz w:val="20"/>
            <w:szCs w:val="20"/>
            <w:rPrChange w:id="211" w:author="Raymond Castellino" w:date="2015-11-06T18:07:00Z">
              <w:rPr/>
            </w:rPrChange>
          </w:rPr>
          <w:t xml:space="preserve"> as </w:t>
        </w:r>
        <w:r w:rsidRPr="00303FE2">
          <w:rPr>
            <w:rFonts w:eastAsia="Helvetica" w:hAnsi="Helvetica" w:cs="Helvetica"/>
            <w:color w:val="000000"/>
            <w:sz w:val="20"/>
            <w:szCs w:val="20"/>
            <w:rPrChange w:id="212" w:author="Raymond Castellino" w:date="2015-11-06T18:07:00Z">
              <w:rPr/>
            </w:rPrChange>
          </w:rPr>
          <w:t>‘</w:t>
        </w:r>
        <w:r w:rsidRPr="00303FE2">
          <w:rPr>
            <w:rFonts w:eastAsia="Helvetica" w:hAnsi="Helvetica" w:cs="Helvetica"/>
            <w:color w:val="000000"/>
            <w:sz w:val="20"/>
            <w:szCs w:val="20"/>
            <w:rPrChange w:id="213" w:author="Raymond Castellino" w:date="2015-11-06T18:07:00Z">
              <w:rPr/>
            </w:rPrChange>
          </w:rPr>
          <w:t>she</w:t>
        </w:r>
      </w:ins>
      <w:ins w:id="214" w:author="Raymond Castellino" w:date="2015-11-06T18:07:00Z">
        <w:r w:rsidRPr="00303FE2">
          <w:rPr>
            <w:rFonts w:eastAsia="Helvetica" w:hAnsi="Helvetica" w:cs="Helvetica"/>
            <w:color w:val="000000"/>
            <w:sz w:val="20"/>
            <w:szCs w:val="20"/>
            <w:rPrChange w:id="215" w:author="Raymond Castellino" w:date="2015-11-06T18:07:00Z">
              <w:rPr/>
            </w:rPrChange>
          </w:rPr>
          <w:t>’</w:t>
        </w:r>
        <w:r w:rsidRPr="00303FE2">
          <w:rPr>
            <w:rFonts w:eastAsia="Helvetica" w:hAnsi="Helvetica" w:cs="Helvetica"/>
            <w:color w:val="000000"/>
            <w:sz w:val="20"/>
            <w:szCs w:val="20"/>
            <w:rPrChange w:id="216" w:author="Raymond Castellino" w:date="2015-11-06T18:07:00Z">
              <w:rPr/>
            </w:rPrChange>
          </w:rPr>
          <w:t xml:space="preserve"> or </w:t>
        </w:r>
        <w:r w:rsidRPr="00303FE2">
          <w:rPr>
            <w:rFonts w:eastAsia="Helvetica" w:hAnsi="Helvetica" w:cs="Helvetica"/>
            <w:color w:val="000000"/>
            <w:sz w:val="20"/>
            <w:szCs w:val="20"/>
            <w:rPrChange w:id="217" w:author="Raymond Castellino" w:date="2015-11-06T18:07:00Z">
              <w:rPr/>
            </w:rPrChange>
          </w:rPr>
          <w:t>‘</w:t>
        </w:r>
      </w:ins>
      <w:ins w:id="218" w:author="Raymond Castellino" w:date="2015-11-06T18:06:00Z">
        <w:r w:rsidRPr="00303FE2">
          <w:rPr>
            <w:rFonts w:eastAsia="Helvetica" w:hAnsi="Helvetica" w:cs="Helvetica"/>
            <w:color w:val="000000"/>
            <w:sz w:val="20"/>
            <w:szCs w:val="20"/>
            <w:rPrChange w:id="219" w:author="Raymond Castellino" w:date="2015-11-06T18:07:00Z">
              <w:rPr/>
            </w:rPrChange>
          </w:rPr>
          <w:t>her</w:t>
        </w:r>
      </w:ins>
      <w:ins w:id="220" w:author="Raymond Castellino" w:date="2015-11-06T18:07:00Z">
        <w:r w:rsidRPr="00303FE2">
          <w:rPr>
            <w:rFonts w:eastAsia="Helvetica" w:hAnsi="Helvetica" w:cs="Helvetica"/>
            <w:color w:val="000000"/>
            <w:sz w:val="20"/>
            <w:szCs w:val="20"/>
            <w:rPrChange w:id="221" w:author="Raymond Castellino" w:date="2015-11-06T18:07:00Z">
              <w:rPr/>
            </w:rPrChange>
          </w:rPr>
          <w:t>.</w:t>
        </w:r>
      </w:ins>
      <w:ins w:id="222" w:author="Raymond Castellino" w:date="2015-11-06T18:06:00Z">
        <w:r w:rsidRPr="00303FE2">
          <w:rPr>
            <w:rFonts w:eastAsia="Helvetica" w:hAnsi="Helvetica" w:cs="Helvetica"/>
            <w:color w:val="000000"/>
            <w:sz w:val="20"/>
            <w:szCs w:val="20"/>
            <w:rPrChange w:id="223" w:author="Raymond Castellino" w:date="2015-11-06T18:07:00Z">
              <w:rPr/>
            </w:rPrChange>
          </w:rPr>
          <w:t>’</w:t>
        </w:r>
      </w:ins>
    </w:p>
  </w:footnote>
  <w:footnote w:id="3">
    <w:p w:rsidR="00D71E53" w:rsidRDefault="00D71E53">
      <w:pPr>
        <w:pStyle w:val="Footnote"/>
      </w:pPr>
      <w:r>
        <w:rPr>
          <w:vertAlign w:val="superscript"/>
        </w:rPr>
        <w:footnoteRef/>
      </w:r>
      <w:r>
        <w:rPr>
          <w:rFonts w:eastAsia="Arial Unicode MS" w:hAnsi="Arial Unicode MS" w:cs="Arial Unicode MS"/>
        </w:rPr>
        <w:t xml:space="preserve"> </w:t>
      </w:r>
      <w:r>
        <w:rPr>
          <w:rFonts w:ascii="Times New Roman"/>
          <w:sz w:val="20"/>
          <w:szCs w:val="20"/>
        </w:rPr>
        <w:t xml:space="preserve">In October of 2015 Anna Chitty began a Body Into Being training module </w:t>
      </w:r>
      <w:del w:id="232" w:author="Raymond Castellino" w:date="2015-11-06T19:12:00Z">
        <w:r w:rsidDel="004715CC">
          <w:rPr>
            <w:rFonts w:ascii="Times New Roman"/>
            <w:sz w:val="20"/>
            <w:szCs w:val="20"/>
          </w:rPr>
          <w:delText xml:space="preserve">with </w:delText>
        </w:r>
      </w:del>
      <w:r>
        <w:rPr>
          <w:rFonts w:ascii="Times New Roman"/>
          <w:sz w:val="20"/>
          <w:szCs w:val="20"/>
        </w:rPr>
        <w:t>by having the group do a modified exercise that included listening from the heart with unconditional acceptance. She was introduced to the exercise by Franklyn Sills during the summer of 2015 in Boulder</w:t>
      </w:r>
      <w:ins w:id="233" w:author="Raymond Castellino" w:date="2015-11-06T19:12:00Z">
        <w:r>
          <w:rPr>
            <w:rFonts w:ascii="Times New Roman"/>
            <w:sz w:val="20"/>
            <w:szCs w:val="20"/>
          </w:rPr>
          <w:t>,</w:t>
        </w:r>
      </w:ins>
      <w:r>
        <w:rPr>
          <w:rFonts w:ascii="Times New Roman"/>
          <w:sz w:val="20"/>
          <w:szCs w:val="20"/>
        </w:rPr>
        <w:t xml:space="preserve"> Colorado. </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E53" w:rsidRDefault="00D71E53" w:rsidP="00D71E5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1E53" w:rsidRDefault="00D71E53" w:rsidP="00D71E53">
    <w:pPr>
      <w:pStyle w:val="Header"/>
      <w:ind w:right="360"/>
      <w:pPrChange w:id="1304" w:author="Raymond Castellino" w:date="2015-11-09T18:44:00Z">
        <w:pPr>
          <w:pStyle w:val="Header"/>
        </w:pPr>
      </w:pPrChange>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E53" w:rsidRDefault="00D71E53" w:rsidP="00D71E5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3613">
      <w:rPr>
        <w:rStyle w:val="PageNumber"/>
        <w:noProof/>
      </w:rPr>
      <w:t>2</w:t>
    </w:r>
    <w:r>
      <w:rPr>
        <w:rStyle w:val="PageNumber"/>
      </w:rPr>
      <w:fldChar w:fldCharType="end"/>
    </w:r>
  </w:p>
  <w:p w:rsidR="00D71E53" w:rsidRPr="00D051B3" w:rsidRDefault="00D71E53" w:rsidP="00D71E53">
    <w:pPr>
      <w:pStyle w:val="Header"/>
      <w:ind w:right="360"/>
      <w:rPr>
        <w:b w:val="0"/>
        <w:rPrChange w:id="1305" w:author="Raymond Castellino" w:date="2015-11-09T18:42:00Z">
          <w:rPr/>
        </w:rPrChange>
      </w:rPr>
      <w:pPrChange w:id="1306" w:author="Raymond Castellino" w:date="2015-11-09T18:44:00Z">
        <w:pPr>
          <w:pStyle w:val="Header"/>
        </w:pPr>
      </w:pPrChange>
    </w:pPr>
    <w:del w:id="1307" w:author="Raymond Castellino" w:date="2015-11-09T18:42:00Z">
      <w:r w:rsidRPr="00D051B3" w:rsidDel="00D051B3">
        <w:rPr>
          <w:b w:val="0"/>
          <w:rPrChange w:id="1308" w:author="Raymond Castellino" w:date="2015-11-09T18:42:00Z">
            <w:rPr/>
          </w:rPrChange>
        </w:rPr>
        <w:delText xml:space="preserve">DRAFT NOT TO BE COPIED </w:delText>
      </w:r>
    </w:del>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E53" w:rsidDel="00724F32" w:rsidRDefault="00D71E53" w:rsidP="00D71E53">
    <w:pPr>
      <w:pStyle w:val="Header"/>
      <w:framePr w:wrap="around" w:vAnchor="text" w:hAnchor="margin" w:xAlign="right" w:y="1"/>
      <w:rPr>
        <w:del w:id="1313" w:author="Raymond Castellino" w:date="2015-11-09T18:48:00Z"/>
        <w:rStyle w:val="PageNumber"/>
      </w:rPr>
    </w:pPr>
    <w:del w:id="1314" w:author="Raymond Castellino" w:date="2015-11-09T18:48:00Z">
      <w:r w:rsidDel="00724F32">
        <w:rPr>
          <w:rStyle w:val="PageNumber"/>
        </w:rPr>
        <w:fldChar w:fldCharType="begin"/>
      </w:r>
      <w:r w:rsidDel="00724F32">
        <w:rPr>
          <w:rStyle w:val="PageNumber"/>
        </w:rPr>
        <w:delInstrText xml:space="preserve">PAGE  </w:delInstrText>
      </w:r>
      <w:r w:rsidDel="00724F32">
        <w:rPr>
          <w:rStyle w:val="PageNumber"/>
        </w:rPr>
        <w:fldChar w:fldCharType="separate"/>
      </w:r>
      <w:r w:rsidR="007135AE" w:rsidDel="00724F32">
        <w:rPr>
          <w:rStyle w:val="PageNumber"/>
          <w:noProof/>
        </w:rPr>
        <w:delText>1</w:delText>
      </w:r>
      <w:r w:rsidDel="00724F32">
        <w:rPr>
          <w:rStyle w:val="PageNumber"/>
        </w:rPr>
        <w:fldChar w:fldCharType="end"/>
      </w:r>
    </w:del>
  </w:p>
  <w:p w:rsidR="00D71E53" w:rsidRDefault="00D71E53" w:rsidP="00D71E53">
    <w:pPr>
      <w:pStyle w:val="Header"/>
      <w:ind w:right="360"/>
      <w:pPrChange w:id="1315" w:author="Raymond Castellino" w:date="2015-11-09T18:45:00Z">
        <w:pPr>
          <w:pStyle w:val="Header"/>
        </w:pPr>
      </w:pPrChange>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5B34"/>
    <w:multiLevelType w:val="multilevel"/>
    <w:tmpl w:val="3C74BB1C"/>
    <w:styleLink w:val="List2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nsid w:val="04F6773C"/>
    <w:multiLevelType w:val="multilevel"/>
    <w:tmpl w:val="2C04E6CC"/>
    <w:styleLink w:val="List23"/>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nsid w:val="0897333E"/>
    <w:multiLevelType w:val="multilevel"/>
    <w:tmpl w:val="3364EF22"/>
    <w:styleLink w:val="List1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
    <w:nsid w:val="146065C6"/>
    <w:multiLevelType w:val="multilevel"/>
    <w:tmpl w:val="5B8EB1C6"/>
    <w:styleLink w:val="List9"/>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4">
    <w:nsid w:val="1729253B"/>
    <w:multiLevelType w:val="multilevel"/>
    <w:tmpl w:val="003A22F0"/>
    <w:styleLink w:val="List1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176E071C"/>
    <w:multiLevelType w:val="multilevel"/>
    <w:tmpl w:val="D48CB75E"/>
    <w:styleLink w:val="List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178F7F05"/>
    <w:multiLevelType w:val="multilevel"/>
    <w:tmpl w:val="8C04E794"/>
    <w:styleLink w:val="List3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86460FC"/>
    <w:multiLevelType w:val="multilevel"/>
    <w:tmpl w:val="E7066122"/>
    <w:styleLink w:val="List1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D0745A3"/>
    <w:multiLevelType w:val="multilevel"/>
    <w:tmpl w:val="6A6E974C"/>
    <w:styleLink w:val="List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1F4007DB"/>
    <w:multiLevelType w:val="multilevel"/>
    <w:tmpl w:val="3B64B82C"/>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20A350B8"/>
    <w:multiLevelType w:val="multilevel"/>
    <w:tmpl w:val="EB665690"/>
    <w:styleLink w:val="List2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nsid w:val="213D4FA3"/>
    <w:multiLevelType w:val="multilevel"/>
    <w:tmpl w:val="A6CAFB8A"/>
    <w:styleLink w:val="List3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24DD74FB"/>
    <w:multiLevelType w:val="multilevel"/>
    <w:tmpl w:val="FF309BF2"/>
    <w:styleLink w:val="List3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3">
    <w:nsid w:val="25950E17"/>
    <w:multiLevelType w:val="multilevel"/>
    <w:tmpl w:val="9732E052"/>
    <w:styleLink w:val="List1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26DD1939"/>
    <w:multiLevelType w:val="multilevel"/>
    <w:tmpl w:val="852C8CA2"/>
    <w:styleLink w:val="List3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8E35521"/>
    <w:multiLevelType w:val="multilevel"/>
    <w:tmpl w:val="1EDEA6CA"/>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nsid w:val="28F61C31"/>
    <w:multiLevelType w:val="multilevel"/>
    <w:tmpl w:val="60F6194A"/>
    <w:styleLink w:val="List1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nsid w:val="29EF750C"/>
    <w:multiLevelType w:val="multilevel"/>
    <w:tmpl w:val="4630F2C2"/>
    <w:styleLink w:val="List5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nsid w:val="2E0231BF"/>
    <w:multiLevelType w:val="multilevel"/>
    <w:tmpl w:val="3F645748"/>
    <w:styleLink w:val="List3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0283DAA"/>
    <w:multiLevelType w:val="multilevel"/>
    <w:tmpl w:val="C1DC9E6C"/>
    <w:styleLink w:val="List2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43403FC8"/>
    <w:multiLevelType w:val="multilevel"/>
    <w:tmpl w:val="172C4CE4"/>
    <w:styleLink w:val="List2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45366670"/>
    <w:multiLevelType w:val="multilevel"/>
    <w:tmpl w:val="566E1204"/>
    <w:styleLink w:val="List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461A2899"/>
    <w:multiLevelType w:val="multilevel"/>
    <w:tmpl w:val="46A8E97A"/>
    <w:styleLink w:val="List1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486A53D6"/>
    <w:multiLevelType w:val="multilevel"/>
    <w:tmpl w:val="027A3E4E"/>
    <w:styleLink w:val="List1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496142EB"/>
    <w:multiLevelType w:val="multilevel"/>
    <w:tmpl w:val="0330C896"/>
    <w:styleLink w:val="List2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511E307D"/>
    <w:multiLevelType w:val="multilevel"/>
    <w:tmpl w:val="DA94130A"/>
    <w:styleLink w:val="List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55CE7B53"/>
    <w:multiLevelType w:val="multilevel"/>
    <w:tmpl w:val="025CF364"/>
    <w:styleLink w:val="List13"/>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55CF3DD6"/>
    <w:multiLevelType w:val="multilevel"/>
    <w:tmpl w:val="F08CCA60"/>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5CF02F5D"/>
    <w:multiLevelType w:val="multilevel"/>
    <w:tmpl w:val="A02C5668"/>
    <w:styleLink w:val="List3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608F150B"/>
    <w:multiLevelType w:val="multilevel"/>
    <w:tmpl w:val="E83CD826"/>
    <w:styleLink w:val="List4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0">
    <w:nsid w:val="68E44100"/>
    <w:multiLevelType w:val="multilevel"/>
    <w:tmpl w:val="AE2AF9CA"/>
    <w:styleLink w:val="List21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6B8350F4"/>
    <w:multiLevelType w:val="multilevel"/>
    <w:tmpl w:val="DF4E5DC6"/>
    <w:styleLink w:val="List3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6BC0050E"/>
    <w:multiLevelType w:val="multilevel"/>
    <w:tmpl w:val="294254FC"/>
    <w:styleLink w:val="List33"/>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nsid w:val="6D291697"/>
    <w:multiLevelType w:val="multilevel"/>
    <w:tmpl w:val="B694F910"/>
    <w:styleLink w:val="List2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4">
    <w:nsid w:val="6DEC52F5"/>
    <w:multiLevelType w:val="multilevel"/>
    <w:tmpl w:val="A2E0D798"/>
    <w:styleLink w:val="List31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5">
    <w:nsid w:val="72340EC6"/>
    <w:multiLevelType w:val="multilevel"/>
    <w:tmpl w:val="D06EBCAC"/>
    <w:styleLink w:val="List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7343311A"/>
    <w:multiLevelType w:val="multilevel"/>
    <w:tmpl w:val="D41A8E70"/>
    <w:styleLink w:val="List1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77140D23"/>
    <w:multiLevelType w:val="multilevel"/>
    <w:tmpl w:val="2EE8E47A"/>
    <w:styleLink w:val="List3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nsid w:val="7A804E02"/>
    <w:multiLevelType w:val="multilevel"/>
    <w:tmpl w:val="E898B6C2"/>
    <w:styleLink w:val="List2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nsid w:val="7B927675"/>
    <w:multiLevelType w:val="multilevel"/>
    <w:tmpl w:val="65584AD8"/>
    <w:styleLink w:val="List2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9"/>
  </w:num>
  <w:num w:numId="2">
    <w:abstractNumId w:val="15"/>
  </w:num>
  <w:num w:numId="3">
    <w:abstractNumId w:val="30"/>
  </w:num>
  <w:num w:numId="4">
    <w:abstractNumId w:val="34"/>
  </w:num>
  <w:num w:numId="5">
    <w:abstractNumId w:val="29"/>
  </w:num>
  <w:num w:numId="6">
    <w:abstractNumId w:val="17"/>
  </w:num>
  <w:num w:numId="7">
    <w:abstractNumId w:val="5"/>
  </w:num>
  <w:num w:numId="8">
    <w:abstractNumId w:val="21"/>
  </w:num>
  <w:num w:numId="9">
    <w:abstractNumId w:val="25"/>
  </w:num>
  <w:num w:numId="10">
    <w:abstractNumId w:val="3"/>
  </w:num>
  <w:num w:numId="11">
    <w:abstractNumId w:val="7"/>
  </w:num>
  <w:num w:numId="12">
    <w:abstractNumId w:val="22"/>
  </w:num>
  <w:num w:numId="13">
    <w:abstractNumId w:val="16"/>
  </w:num>
  <w:num w:numId="14">
    <w:abstractNumId w:val="26"/>
  </w:num>
  <w:num w:numId="15">
    <w:abstractNumId w:val="2"/>
  </w:num>
  <w:num w:numId="16">
    <w:abstractNumId w:val="35"/>
  </w:num>
  <w:num w:numId="17">
    <w:abstractNumId w:val="36"/>
  </w:num>
  <w:num w:numId="18">
    <w:abstractNumId w:val="23"/>
  </w:num>
  <w:num w:numId="19">
    <w:abstractNumId w:val="4"/>
  </w:num>
  <w:num w:numId="20">
    <w:abstractNumId w:val="13"/>
  </w:num>
  <w:num w:numId="21">
    <w:abstractNumId w:val="20"/>
  </w:num>
  <w:num w:numId="22">
    <w:abstractNumId w:val="27"/>
  </w:num>
  <w:num w:numId="23">
    <w:abstractNumId w:val="24"/>
  </w:num>
  <w:num w:numId="24">
    <w:abstractNumId w:val="1"/>
  </w:num>
  <w:num w:numId="25">
    <w:abstractNumId w:val="38"/>
  </w:num>
  <w:num w:numId="26">
    <w:abstractNumId w:val="39"/>
  </w:num>
  <w:num w:numId="27">
    <w:abstractNumId w:val="10"/>
  </w:num>
  <w:num w:numId="28">
    <w:abstractNumId w:val="0"/>
  </w:num>
  <w:num w:numId="29">
    <w:abstractNumId w:val="33"/>
  </w:num>
  <w:num w:numId="30">
    <w:abstractNumId w:val="19"/>
  </w:num>
  <w:num w:numId="31">
    <w:abstractNumId w:val="28"/>
  </w:num>
  <w:num w:numId="32">
    <w:abstractNumId w:val="31"/>
  </w:num>
  <w:num w:numId="33">
    <w:abstractNumId w:val="14"/>
  </w:num>
  <w:num w:numId="34">
    <w:abstractNumId w:val="32"/>
  </w:num>
  <w:num w:numId="35">
    <w:abstractNumId w:val="37"/>
  </w:num>
  <w:num w:numId="36">
    <w:abstractNumId w:val="11"/>
  </w:num>
  <w:num w:numId="37">
    <w:abstractNumId w:val="12"/>
  </w:num>
  <w:num w:numId="38">
    <w:abstractNumId w:val="18"/>
  </w:num>
  <w:num w:numId="39">
    <w:abstractNumId w:val="6"/>
  </w:num>
  <w:num w:numId="4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revisionView w:markup="0" w:formatting="0"/>
  <w:trackRevisions/>
  <w:doNotTrackMoves/>
  <w:defaultTabStop w:val="720"/>
  <w:characterSpacingControl w:val="doNotCompress"/>
  <w:footnotePr>
    <w:footnote w:id="-1"/>
    <w:footnote w:id="0"/>
    <w:footnote w:id="1"/>
  </w:footnotePr>
  <w:compat/>
  <w:rsids>
    <w:rsidRoot w:val="00433C58"/>
    <w:rsid w:val="000366AE"/>
    <w:rsid w:val="00145DE6"/>
    <w:rsid w:val="00177611"/>
    <w:rsid w:val="00194C63"/>
    <w:rsid w:val="00197C8A"/>
    <w:rsid w:val="001F14B9"/>
    <w:rsid w:val="002438DA"/>
    <w:rsid w:val="002B5F6A"/>
    <w:rsid w:val="00303FE2"/>
    <w:rsid w:val="003A1779"/>
    <w:rsid w:val="00433C58"/>
    <w:rsid w:val="004715CC"/>
    <w:rsid w:val="0050211D"/>
    <w:rsid w:val="00546BC7"/>
    <w:rsid w:val="005926A8"/>
    <w:rsid w:val="005B4848"/>
    <w:rsid w:val="005C3BA7"/>
    <w:rsid w:val="005F2136"/>
    <w:rsid w:val="00625DF0"/>
    <w:rsid w:val="007135AE"/>
    <w:rsid w:val="00724F32"/>
    <w:rsid w:val="00784F74"/>
    <w:rsid w:val="007A6D6B"/>
    <w:rsid w:val="008A2A7B"/>
    <w:rsid w:val="00A4345B"/>
    <w:rsid w:val="00A52EF5"/>
    <w:rsid w:val="00AC0FFE"/>
    <w:rsid w:val="00AE59BB"/>
    <w:rsid w:val="00AF1ACB"/>
    <w:rsid w:val="00B956FA"/>
    <w:rsid w:val="00BC0890"/>
    <w:rsid w:val="00C0038D"/>
    <w:rsid w:val="00CA7B23"/>
    <w:rsid w:val="00CC198A"/>
    <w:rsid w:val="00D008F9"/>
    <w:rsid w:val="00D051B3"/>
    <w:rsid w:val="00D563FF"/>
    <w:rsid w:val="00D71E53"/>
    <w:rsid w:val="00D743FD"/>
    <w:rsid w:val="00DC6DE0"/>
    <w:rsid w:val="00E60BC1"/>
    <w:rsid w:val="00E9604A"/>
    <w:rsid w:val="00EB4A4A"/>
    <w:rsid w:val="00F00D1B"/>
    <w:rsid w:val="00F03D38"/>
    <w:rsid w:val="00F56599"/>
    <w:rsid w:val="00FB70C8"/>
    <w:rsid w:val="00FE3613"/>
    <w:rsid w:val="00FF04FA"/>
  </w:rsids>
  <m:mathPr>
    <m:mathFont m:val="@ＭＳ 明朝"/>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33C5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433C58"/>
    <w:rPr>
      <w:u w:val="single"/>
    </w:rPr>
  </w:style>
  <w:style w:type="paragraph" w:styleId="Header">
    <w:name w:val="header"/>
    <w:rsid w:val="00433C58"/>
    <w:pPr>
      <w:tabs>
        <w:tab w:val="center" w:pos="4320"/>
        <w:tab w:val="right" w:pos="8620"/>
      </w:tabs>
    </w:pPr>
    <w:rPr>
      <w:rFonts w:ascii="Cambria" w:eastAsia="Cambria" w:hAnsi="Cambria" w:cs="Cambria"/>
      <w:b/>
      <w:bCs/>
      <w:color w:val="000000"/>
      <w:sz w:val="24"/>
      <w:szCs w:val="24"/>
      <w:u w:color="000000"/>
    </w:rPr>
  </w:style>
  <w:style w:type="paragraph" w:customStyle="1" w:styleId="HeaderFooterA">
    <w:name w:val="Header &amp; Footer A"/>
    <w:rsid w:val="00433C58"/>
    <w:pPr>
      <w:tabs>
        <w:tab w:val="right" w:pos="9020"/>
      </w:tabs>
    </w:pPr>
    <w:rPr>
      <w:rFonts w:ascii="Helvetica" w:hAnsi="Arial Unicode MS" w:cs="Arial Unicode MS"/>
      <w:color w:val="000000"/>
      <w:sz w:val="24"/>
      <w:szCs w:val="24"/>
      <w:u w:color="000000"/>
    </w:rPr>
  </w:style>
  <w:style w:type="paragraph" w:customStyle="1" w:styleId="BodyA">
    <w:name w:val="Body A"/>
    <w:rsid w:val="00433C58"/>
    <w:rPr>
      <w:rFonts w:ascii="Cambria" w:eastAsia="Cambria" w:hAnsi="Cambria" w:cs="Cambria"/>
      <w:color w:val="000000"/>
      <w:sz w:val="24"/>
      <w:szCs w:val="24"/>
      <w:u w:color="000000"/>
    </w:rPr>
  </w:style>
  <w:style w:type="paragraph" w:customStyle="1" w:styleId="Footnote">
    <w:name w:val="Footnote"/>
    <w:rsid w:val="00433C58"/>
    <w:rPr>
      <w:rFonts w:ascii="Helvetica" w:eastAsia="Helvetica" w:hAnsi="Helvetica" w:cs="Helvetica"/>
      <w:color w:val="000000"/>
      <w:sz w:val="22"/>
      <w:szCs w:val="22"/>
    </w:rPr>
  </w:style>
  <w:style w:type="paragraph" w:styleId="ListParagraph">
    <w:name w:val="List Paragraph"/>
    <w:rsid w:val="00433C58"/>
    <w:pPr>
      <w:ind w:left="720"/>
    </w:pPr>
    <w:rPr>
      <w:rFonts w:ascii="Cambria" w:eastAsia="Cambria" w:hAnsi="Cambria" w:cs="Cambria"/>
      <w:color w:val="000000"/>
      <w:sz w:val="24"/>
      <w:szCs w:val="24"/>
      <w:u w:color="000000"/>
    </w:rPr>
  </w:style>
  <w:style w:type="numbering" w:customStyle="1" w:styleId="List0">
    <w:name w:val="List 0"/>
    <w:basedOn w:val="ImportedStyle1"/>
    <w:rsid w:val="00433C58"/>
    <w:pPr>
      <w:numPr>
        <w:numId w:val="1"/>
      </w:numPr>
    </w:pPr>
  </w:style>
  <w:style w:type="numbering" w:customStyle="1" w:styleId="ImportedStyle1">
    <w:name w:val="Imported Style 1"/>
    <w:rsid w:val="00433C58"/>
  </w:style>
  <w:style w:type="numbering" w:customStyle="1" w:styleId="List1">
    <w:name w:val="List 1"/>
    <w:basedOn w:val="ImportedStyle2"/>
    <w:rsid w:val="00433C58"/>
    <w:pPr>
      <w:numPr>
        <w:numId w:val="2"/>
      </w:numPr>
    </w:pPr>
  </w:style>
  <w:style w:type="numbering" w:customStyle="1" w:styleId="ImportedStyle2">
    <w:name w:val="Imported Style 2"/>
    <w:rsid w:val="00433C58"/>
  </w:style>
  <w:style w:type="numbering" w:customStyle="1" w:styleId="List210">
    <w:name w:val="List 21"/>
    <w:basedOn w:val="ImportedStyle3"/>
    <w:rsid w:val="00433C58"/>
    <w:pPr>
      <w:numPr>
        <w:numId w:val="3"/>
      </w:numPr>
    </w:pPr>
  </w:style>
  <w:style w:type="numbering" w:customStyle="1" w:styleId="ImportedStyle3">
    <w:name w:val="Imported Style 3"/>
    <w:rsid w:val="00433C58"/>
  </w:style>
  <w:style w:type="numbering" w:customStyle="1" w:styleId="List310">
    <w:name w:val="List 31"/>
    <w:basedOn w:val="ImportedStyle4"/>
    <w:rsid w:val="00433C58"/>
    <w:pPr>
      <w:numPr>
        <w:numId w:val="4"/>
      </w:numPr>
    </w:pPr>
  </w:style>
  <w:style w:type="numbering" w:customStyle="1" w:styleId="ImportedStyle4">
    <w:name w:val="Imported Style 4"/>
    <w:rsid w:val="00433C58"/>
  </w:style>
  <w:style w:type="numbering" w:customStyle="1" w:styleId="List41">
    <w:name w:val="List 41"/>
    <w:basedOn w:val="ImportedStyle5"/>
    <w:rsid w:val="00433C58"/>
    <w:pPr>
      <w:numPr>
        <w:numId w:val="5"/>
      </w:numPr>
    </w:pPr>
  </w:style>
  <w:style w:type="numbering" w:customStyle="1" w:styleId="ImportedStyle5">
    <w:name w:val="Imported Style 5"/>
    <w:rsid w:val="00433C58"/>
  </w:style>
  <w:style w:type="paragraph" w:customStyle="1" w:styleId="Default">
    <w:name w:val="Default"/>
    <w:rsid w:val="00433C58"/>
    <w:rPr>
      <w:rFonts w:ascii="Helvetica" w:hAnsi="Arial Unicode MS" w:cs="Arial Unicode MS"/>
      <w:color w:val="000000"/>
      <w:sz w:val="22"/>
      <w:szCs w:val="22"/>
      <w:u w:color="000000"/>
    </w:rPr>
  </w:style>
  <w:style w:type="numbering" w:customStyle="1" w:styleId="List51">
    <w:name w:val="List 51"/>
    <w:basedOn w:val="ImportedStyle6"/>
    <w:rsid w:val="00433C58"/>
    <w:pPr>
      <w:numPr>
        <w:numId w:val="6"/>
      </w:numPr>
    </w:pPr>
  </w:style>
  <w:style w:type="numbering" w:customStyle="1" w:styleId="ImportedStyle6">
    <w:name w:val="Imported Style 6"/>
    <w:rsid w:val="00433C58"/>
  </w:style>
  <w:style w:type="numbering" w:customStyle="1" w:styleId="List6">
    <w:name w:val="List 6"/>
    <w:basedOn w:val="ImportedStyle7"/>
    <w:rsid w:val="00433C58"/>
    <w:pPr>
      <w:numPr>
        <w:numId w:val="7"/>
      </w:numPr>
    </w:pPr>
  </w:style>
  <w:style w:type="numbering" w:customStyle="1" w:styleId="ImportedStyle7">
    <w:name w:val="Imported Style 7"/>
    <w:rsid w:val="00433C58"/>
  </w:style>
  <w:style w:type="numbering" w:customStyle="1" w:styleId="List7">
    <w:name w:val="List 7"/>
    <w:basedOn w:val="ImportedStyle8"/>
    <w:rsid w:val="00433C58"/>
    <w:pPr>
      <w:numPr>
        <w:numId w:val="8"/>
      </w:numPr>
    </w:pPr>
  </w:style>
  <w:style w:type="numbering" w:customStyle="1" w:styleId="ImportedStyle8">
    <w:name w:val="Imported Style 8"/>
    <w:rsid w:val="00433C58"/>
  </w:style>
  <w:style w:type="numbering" w:customStyle="1" w:styleId="List8">
    <w:name w:val="List 8"/>
    <w:basedOn w:val="ImportedStyle9"/>
    <w:rsid w:val="00433C58"/>
    <w:pPr>
      <w:numPr>
        <w:numId w:val="9"/>
      </w:numPr>
    </w:pPr>
  </w:style>
  <w:style w:type="numbering" w:customStyle="1" w:styleId="ImportedStyle9">
    <w:name w:val="Imported Style 9"/>
    <w:rsid w:val="00433C58"/>
  </w:style>
  <w:style w:type="numbering" w:customStyle="1" w:styleId="List9">
    <w:name w:val="List 9"/>
    <w:basedOn w:val="ImportedStyle10"/>
    <w:rsid w:val="00433C58"/>
    <w:pPr>
      <w:numPr>
        <w:numId w:val="10"/>
      </w:numPr>
    </w:pPr>
  </w:style>
  <w:style w:type="numbering" w:customStyle="1" w:styleId="ImportedStyle10">
    <w:name w:val="Imported Style 10"/>
    <w:rsid w:val="00433C58"/>
  </w:style>
  <w:style w:type="numbering" w:customStyle="1" w:styleId="List10">
    <w:name w:val="List 10"/>
    <w:basedOn w:val="ImportedStyle11"/>
    <w:rsid w:val="00433C58"/>
    <w:pPr>
      <w:numPr>
        <w:numId w:val="11"/>
      </w:numPr>
    </w:pPr>
  </w:style>
  <w:style w:type="numbering" w:customStyle="1" w:styleId="ImportedStyle11">
    <w:name w:val="Imported Style 11"/>
    <w:rsid w:val="00433C58"/>
  </w:style>
  <w:style w:type="numbering" w:customStyle="1" w:styleId="List11">
    <w:name w:val="List 11"/>
    <w:basedOn w:val="ImportedStyle12"/>
    <w:rsid w:val="00433C58"/>
    <w:pPr>
      <w:numPr>
        <w:numId w:val="12"/>
      </w:numPr>
    </w:pPr>
  </w:style>
  <w:style w:type="numbering" w:customStyle="1" w:styleId="ImportedStyle12">
    <w:name w:val="Imported Style 12"/>
    <w:rsid w:val="00433C58"/>
  </w:style>
  <w:style w:type="numbering" w:customStyle="1" w:styleId="List12">
    <w:name w:val="List 12"/>
    <w:basedOn w:val="ImportedStyle13"/>
    <w:rsid w:val="00433C58"/>
    <w:pPr>
      <w:numPr>
        <w:numId w:val="13"/>
      </w:numPr>
    </w:pPr>
  </w:style>
  <w:style w:type="numbering" w:customStyle="1" w:styleId="ImportedStyle13">
    <w:name w:val="Imported Style 13"/>
    <w:rsid w:val="00433C58"/>
  </w:style>
  <w:style w:type="numbering" w:customStyle="1" w:styleId="List13">
    <w:name w:val="List 13"/>
    <w:basedOn w:val="ImportedStyle14"/>
    <w:rsid w:val="00433C58"/>
    <w:pPr>
      <w:numPr>
        <w:numId w:val="14"/>
      </w:numPr>
    </w:pPr>
  </w:style>
  <w:style w:type="numbering" w:customStyle="1" w:styleId="ImportedStyle14">
    <w:name w:val="Imported Style 14"/>
    <w:rsid w:val="00433C58"/>
  </w:style>
  <w:style w:type="numbering" w:customStyle="1" w:styleId="List14">
    <w:name w:val="List 14"/>
    <w:basedOn w:val="ImportedStyle15"/>
    <w:rsid w:val="00433C58"/>
    <w:pPr>
      <w:numPr>
        <w:numId w:val="15"/>
      </w:numPr>
    </w:pPr>
  </w:style>
  <w:style w:type="numbering" w:customStyle="1" w:styleId="ImportedStyle15">
    <w:name w:val="Imported Style 15"/>
    <w:rsid w:val="00433C58"/>
  </w:style>
  <w:style w:type="numbering" w:customStyle="1" w:styleId="List15">
    <w:name w:val="List 15"/>
    <w:basedOn w:val="ImportedStyle16"/>
    <w:rsid w:val="00433C58"/>
    <w:pPr>
      <w:numPr>
        <w:numId w:val="16"/>
      </w:numPr>
    </w:pPr>
  </w:style>
  <w:style w:type="numbering" w:customStyle="1" w:styleId="ImportedStyle16">
    <w:name w:val="Imported Style 16"/>
    <w:rsid w:val="00433C58"/>
  </w:style>
  <w:style w:type="numbering" w:customStyle="1" w:styleId="List16">
    <w:name w:val="List 16"/>
    <w:basedOn w:val="ImportedStyle17"/>
    <w:rsid w:val="00433C58"/>
    <w:pPr>
      <w:numPr>
        <w:numId w:val="17"/>
      </w:numPr>
    </w:pPr>
  </w:style>
  <w:style w:type="numbering" w:customStyle="1" w:styleId="ImportedStyle17">
    <w:name w:val="Imported Style 17"/>
    <w:rsid w:val="00433C58"/>
  </w:style>
  <w:style w:type="numbering" w:customStyle="1" w:styleId="List17">
    <w:name w:val="List 17"/>
    <w:basedOn w:val="ImportedStyle18"/>
    <w:rsid w:val="00433C58"/>
    <w:pPr>
      <w:numPr>
        <w:numId w:val="18"/>
      </w:numPr>
    </w:pPr>
  </w:style>
  <w:style w:type="numbering" w:customStyle="1" w:styleId="ImportedStyle18">
    <w:name w:val="Imported Style 18"/>
    <w:rsid w:val="00433C58"/>
  </w:style>
  <w:style w:type="numbering" w:customStyle="1" w:styleId="List18">
    <w:name w:val="List 18"/>
    <w:basedOn w:val="ImportedStyle19"/>
    <w:rsid w:val="00433C58"/>
    <w:pPr>
      <w:numPr>
        <w:numId w:val="19"/>
      </w:numPr>
    </w:pPr>
  </w:style>
  <w:style w:type="numbering" w:customStyle="1" w:styleId="ImportedStyle19">
    <w:name w:val="Imported Style 19"/>
    <w:rsid w:val="00433C58"/>
  </w:style>
  <w:style w:type="numbering" w:customStyle="1" w:styleId="List19">
    <w:name w:val="List 19"/>
    <w:basedOn w:val="ImportedStyle20"/>
    <w:rsid w:val="00433C58"/>
    <w:pPr>
      <w:numPr>
        <w:numId w:val="20"/>
      </w:numPr>
    </w:pPr>
  </w:style>
  <w:style w:type="numbering" w:customStyle="1" w:styleId="ImportedStyle20">
    <w:name w:val="Imported Style 20"/>
    <w:rsid w:val="00433C58"/>
  </w:style>
  <w:style w:type="numbering" w:customStyle="1" w:styleId="List20">
    <w:name w:val="List 20"/>
    <w:basedOn w:val="ImportedStyle21"/>
    <w:rsid w:val="00433C58"/>
    <w:pPr>
      <w:numPr>
        <w:numId w:val="21"/>
      </w:numPr>
    </w:pPr>
  </w:style>
  <w:style w:type="numbering" w:customStyle="1" w:styleId="ImportedStyle21">
    <w:name w:val="Imported Style 21"/>
    <w:rsid w:val="00433C58"/>
  </w:style>
  <w:style w:type="numbering" w:customStyle="1" w:styleId="List21">
    <w:name w:val="List 21"/>
    <w:basedOn w:val="ImportedStyle22"/>
    <w:rsid w:val="00433C58"/>
    <w:pPr>
      <w:numPr>
        <w:numId w:val="22"/>
      </w:numPr>
    </w:pPr>
  </w:style>
  <w:style w:type="numbering" w:customStyle="1" w:styleId="ImportedStyle22">
    <w:name w:val="Imported Style 22"/>
    <w:rsid w:val="00433C58"/>
  </w:style>
  <w:style w:type="numbering" w:customStyle="1" w:styleId="List22">
    <w:name w:val="List 22"/>
    <w:basedOn w:val="ImportedStyle23"/>
    <w:rsid w:val="00433C58"/>
    <w:pPr>
      <w:numPr>
        <w:numId w:val="23"/>
      </w:numPr>
    </w:pPr>
  </w:style>
  <w:style w:type="numbering" w:customStyle="1" w:styleId="ImportedStyle23">
    <w:name w:val="Imported Style 23"/>
    <w:rsid w:val="00433C58"/>
  </w:style>
  <w:style w:type="numbering" w:customStyle="1" w:styleId="List23">
    <w:name w:val="List 23"/>
    <w:basedOn w:val="ImportedStyle24"/>
    <w:rsid w:val="00433C58"/>
    <w:pPr>
      <w:numPr>
        <w:numId w:val="24"/>
      </w:numPr>
    </w:pPr>
  </w:style>
  <w:style w:type="numbering" w:customStyle="1" w:styleId="ImportedStyle24">
    <w:name w:val="Imported Style 24"/>
    <w:rsid w:val="00433C58"/>
  </w:style>
  <w:style w:type="numbering" w:customStyle="1" w:styleId="List24">
    <w:name w:val="List 24"/>
    <w:basedOn w:val="ImportedStyle25"/>
    <w:rsid w:val="00433C58"/>
    <w:pPr>
      <w:numPr>
        <w:numId w:val="25"/>
      </w:numPr>
    </w:pPr>
  </w:style>
  <w:style w:type="numbering" w:customStyle="1" w:styleId="ImportedStyle25">
    <w:name w:val="Imported Style 25"/>
    <w:rsid w:val="00433C58"/>
  </w:style>
  <w:style w:type="numbering" w:customStyle="1" w:styleId="List25">
    <w:name w:val="List 25"/>
    <w:basedOn w:val="ImportedStyle26"/>
    <w:rsid w:val="00433C58"/>
    <w:pPr>
      <w:numPr>
        <w:numId w:val="26"/>
      </w:numPr>
    </w:pPr>
  </w:style>
  <w:style w:type="numbering" w:customStyle="1" w:styleId="ImportedStyle26">
    <w:name w:val="Imported Style 26"/>
    <w:rsid w:val="00433C58"/>
  </w:style>
  <w:style w:type="numbering" w:customStyle="1" w:styleId="List26">
    <w:name w:val="List 26"/>
    <w:basedOn w:val="ImportedStyle27"/>
    <w:rsid w:val="00433C58"/>
    <w:pPr>
      <w:numPr>
        <w:numId w:val="27"/>
      </w:numPr>
    </w:pPr>
  </w:style>
  <w:style w:type="numbering" w:customStyle="1" w:styleId="ImportedStyle27">
    <w:name w:val="Imported Style 27"/>
    <w:rsid w:val="00433C58"/>
  </w:style>
  <w:style w:type="numbering" w:customStyle="1" w:styleId="List27">
    <w:name w:val="List 27"/>
    <w:basedOn w:val="ImportedStyle28"/>
    <w:rsid w:val="00433C58"/>
    <w:pPr>
      <w:numPr>
        <w:numId w:val="28"/>
      </w:numPr>
    </w:pPr>
  </w:style>
  <w:style w:type="numbering" w:customStyle="1" w:styleId="ImportedStyle28">
    <w:name w:val="Imported Style 28"/>
    <w:rsid w:val="00433C58"/>
  </w:style>
  <w:style w:type="numbering" w:customStyle="1" w:styleId="List28">
    <w:name w:val="List 28"/>
    <w:basedOn w:val="ImportedStyle29"/>
    <w:rsid w:val="00433C58"/>
    <w:pPr>
      <w:numPr>
        <w:numId w:val="29"/>
      </w:numPr>
    </w:pPr>
  </w:style>
  <w:style w:type="numbering" w:customStyle="1" w:styleId="ImportedStyle29">
    <w:name w:val="Imported Style 29"/>
    <w:rsid w:val="00433C58"/>
  </w:style>
  <w:style w:type="numbering" w:customStyle="1" w:styleId="List29">
    <w:name w:val="List 29"/>
    <w:basedOn w:val="ImportedStyle30"/>
    <w:rsid w:val="00433C58"/>
    <w:pPr>
      <w:numPr>
        <w:numId w:val="30"/>
      </w:numPr>
    </w:pPr>
  </w:style>
  <w:style w:type="numbering" w:customStyle="1" w:styleId="ImportedStyle30">
    <w:name w:val="Imported Style 30"/>
    <w:rsid w:val="00433C58"/>
  </w:style>
  <w:style w:type="numbering" w:customStyle="1" w:styleId="List30">
    <w:name w:val="List 30"/>
    <w:basedOn w:val="ImportedStyle31"/>
    <w:rsid w:val="00433C58"/>
    <w:pPr>
      <w:numPr>
        <w:numId w:val="31"/>
      </w:numPr>
    </w:pPr>
  </w:style>
  <w:style w:type="numbering" w:customStyle="1" w:styleId="ImportedStyle31">
    <w:name w:val="Imported Style 31"/>
    <w:rsid w:val="00433C58"/>
  </w:style>
  <w:style w:type="numbering" w:customStyle="1" w:styleId="List31">
    <w:name w:val="List 31"/>
    <w:basedOn w:val="ImportedStyle32"/>
    <w:rsid w:val="00433C58"/>
    <w:pPr>
      <w:numPr>
        <w:numId w:val="32"/>
      </w:numPr>
    </w:pPr>
  </w:style>
  <w:style w:type="numbering" w:customStyle="1" w:styleId="ImportedStyle32">
    <w:name w:val="Imported Style 32"/>
    <w:rsid w:val="00433C58"/>
  </w:style>
  <w:style w:type="numbering" w:customStyle="1" w:styleId="List32">
    <w:name w:val="List 32"/>
    <w:basedOn w:val="ImportedStyle33"/>
    <w:rsid w:val="00433C58"/>
    <w:pPr>
      <w:numPr>
        <w:numId w:val="33"/>
      </w:numPr>
    </w:pPr>
  </w:style>
  <w:style w:type="numbering" w:customStyle="1" w:styleId="ImportedStyle33">
    <w:name w:val="Imported Style 33"/>
    <w:rsid w:val="00433C58"/>
  </w:style>
  <w:style w:type="numbering" w:customStyle="1" w:styleId="List33">
    <w:name w:val="List 33"/>
    <w:basedOn w:val="ImportedStyle34"/>
    <w:rsid w:val="00433C58"/>
    <w:pPr>
      <w:numPr>
        <w:numId w:val="34"/>
      </w:numPr>
    </w:pPr>
  </w:style>
  <w:style w:type="numbering" w:customStyle="1" w:styleId="ImportedStyle34">
    <w:name w:val="Imported Style 34"/>
    <w:rsid w:val="00433C58"/>
  </w:style>
  <w:style w:type="numbering" w:customStyle="1" w:styleId="List34">
    <w:name w:val="List 34"/>
    <w:basedOn w:val="ImportedStyle35"/>
    <w:rsid w:val="00433C58"/>
    <w:pPr>
      <w:numPr>
        <w:numId w:val="35"/>
      </w:numPr>
    </w:pPr>
  </w:style>
  <w:style w:type="numbering" w:customStyle="1" w:styleId="ImportedStyle35">
    <w:name w:val="Imported Style 35"/>
    <w:rsid w:val="00433C58"/>
  </w:style>
  <w:style w:type="numbering" w:customStyle="1" w:styleId="List35">
    <w:name w:val="List 35"/>
    <w:basedOn w:val="ImportedStyle36"/>
    <w:rsid w:val="00433C58"/>
    <w:pPr>
      <w:numPr>
        <w:numId w:val="36"/>
      </w:numPr>
    </w:pPr>
  </w:style>
  <w:style w:type="numbering" w:customStyle="1" w:styleId="ImportedStyle36">
    <w:name w:val="Imported Style 36"/>
    <w:rsid w:val="00433C58"/>
  </w:style>
  <w:style w:type="numbering" w:customStyle="1" w:styleId="List36">
    <w:name w:val="List 36"/>
    <w:basedOn w:val="ImportedStyle37"/>
    <w:rsid w:val="00433C58"/>
    <w:pPr>
      <w:numPr>
        <w:numId w:val="37"/>
      </w:numPr>
    </w:pPr>
  </w:style>
  <w:style w:type="numbering" w:customStyle="1" w:styleId="ImportedStyle37">
    <w:name w:val="Imported Style 37"/>
    <w:rsid w:val="00433C58"/>
  </w:style>
  <w:style w:type="numbering" w:customStyle="1" w:styleId="List37">
    <w:name w:val="List 37"/>
    <w:basedOn w:val="ImportedStyle38"/>
    <w:rsid w:val="00433C58"/>
    <w:pPr>
      <w:numPr>
        <w:numId w:val="38"/>
      </w:numPr>
    </w:pPr>
  </w:style>
  <w:style w:type="numbering" w:customStyle="1" w:styleId="ImportedStyle38">
    <w:name w:val="Imported Style 38"/>
    <w:rsid w:val="00433C58"/>
  </w:style>
  <w:style w:type="numbering" w:customStyle="1" w:styleId="List38">
    <w:name w:val="List 38"/>
    <w:basedOn w:val="ImportedStyle39"/>
    <w:rsid w:val="00433C58"/>
    <w:pPr>
      <w:numPr>
        <w:numId w:val="39"/>
      </w:numPr>
    </w:pPr>
  </w:style>
  <w:style w:type="numbering" w:customStyle="1" w:styleId="ImportedStyle39">
    <w:name w:val="Imported Style 39"/>
    <w:rsid w:val="00433C58"/>
  </w:style>
  <w:style w:type="numbering" w:customStyle="1" w:styleId="List39">
    <w:name w:val="List 39"/>
    <w:basedOn w:val="ImportedStyle40"/>
    <w:rsid w:val="00433C58"/>
    <w:pPr>
      <w:numPr>
        <w:numId w:val="40"/>
      </w:numPr>
    </w:pPr>
  </w:style>
  <w:style w:type="numbering" w:customStyle="1" w:styleId="ImportedStyle40">
    <w:name w:val="Imported Style 40"/>
    <w:rsid w:val="00433C58"/>
  </w:style>
  <w:style w:type="paragraph" w:styleId="FootnoteText">
    <w:name w:val="footnote text"/>
    <w:basedOn w:val="Normal"/>
    <w:link w:val="FootnoteTextChar"/>
    <w:uiPriority w:val="99"/>
    <w:semiHidden/>
    <w:unhideWhenUsed/>
    <w:rsid w:val="00EB4A4A"/>
  </w:style>
  <w:style w:type="character" w:customStyle="1" w:styleId="FootnoteTextChar">
    <w:name w:val="Footnote Text Char"/>
    <w:basedOn w:val="DefaultParagraphFont"/>
    <w:link w:val="FootnoteText"/>
    <w:uiPriority w:val="99"/>
    <w:semiHidden/>
    <w:rsid w:val="00EB4A4A"/>
    <w:rPr>
      <w:sz w:val="24"/>
      <w:szCs w:val="24"/>
    </w:rPr>
  </w:style>
  <w:style w:type="character" w:styleId="FootnoteReference">
    <w:name w:val="footnote reference"/>
    <w:basedOn w:val="DefaultParagraphFont"/>
    <w:uiPriority w:val="99"/>
    <w:semiHidden/>
    <w:unhideWhenUsed/>
    <w:rsid w:val="00EB4A4A"/>
    <w:rPr>
      <w:vertAlign w:val="superscript"/>
    </w:rPr>
  </w:style>
  <w:style w:type="paragraph" w:styleId="Footer">
    <w:name w:val="footer"/>
    <w:basedOn w:val="Normal"/>
    <w:link w:val="FooterChar"/>
    <w:uiPriority w:val="99"/>
    <w:semiHidden/>
    <w:unhideWhenUsed/>
    <w:rsid w:val="004715CC"/>
    <w:pPr>
      <w:tabs>
        <w:tab w:val="center" w:pos="4320"/>
        <w:tab w:val="right" w:pos="8640"/>
      </w:tabs>
    </w:pPr>
  </w:style>
  <w:style w:type="character" w:customStyle="1" w:styleId="FooterChar">
    <w:name w:val="Footer Char"/>
    <w:basedOn w:val="DefaultParagraphFont"/>
    <w:link w:val="Footer"/>
    <w:uiPriority w:val="99"/>
    <w:semiHidden/>
    <w:rsid w:val="004715CC"/>
    <w:rPr>
      <w:sz w:val="24"/>
      <w:szCs w:val="24"/>
    </w:rPr>
  </w:style>
  <w:style w:type="character" w:styleId="PageNumber">
    <w:name w:val="page number"/>
    <w:basedOn w:val="DefaultParagraphFont"/>
    <w:uiPriority w:val="99"/>
    <w:semiHidden/>
    <w:unhideWhenUsed/>
    <w:rsid w:val="00D71E53"/>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eader" Target="header3.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5880</Words>
  <Characters>33519</Characters>
  <Application>Microsoft Macintosh Word</Application>
  <DocSecurity>0</DocSecurity>
  <Lines>279</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Raymond Castellino</cp:lastModifiedBy>
  <cp:revision>2</cp:revision>
  <cp:lastPrinted>2015-11-07T03:30:00Z</cp:lastPrinted>
  <dcterms:created xsi:type="dcterms:W3CDTF">2015-11-10T02:51:00Z</dcterms:created>
  <dcterms:modified xsi:type="dcterms:W3CDTF">2015-11-10T02:51:00Z</dcterms:modified>
</cp:coreProperties>
</file>