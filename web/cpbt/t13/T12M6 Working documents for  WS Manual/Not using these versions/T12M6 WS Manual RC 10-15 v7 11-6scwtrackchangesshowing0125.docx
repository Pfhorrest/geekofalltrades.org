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ins w:id="11"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761954" w:rsidRDefault="008A5D1C">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0"/>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79"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ins w:id="130" w:author="Raymond Castellino" w:date="2015-11-06T09:21:00Z">
        <w:r w:rsidR="006F0C29">
          <w:rPr>
            <w:rFonts w:ascii="Times New Roman"/>
            <w:sz w:val="24"/>
            <w:szCs w:val="24"/>
          </w:rPr>
          <w:t>WSs</w:t>
        </w:r>
      </w:ins>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ins w:id="146"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r>
        <w:rPr>
          <w:rFonts w:ascii="Times New Roman"/>
          <w:sz w:val="24"/>
          <w:szCs w:val="24"/>
        </w:rPr>
        <w:t>ins</w:t>
      </w:r>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numPr>
          <w:ins w:id="188" w:author="Raymond Castellino" w:date="2015-11-06T12:22:00Z"/>
        </w:numPr>
        <w:ind w:right="720"/>
        <w:jc w:val="center"/>
        <w:rPr>
          <w:ins w:id="189" w:author="Raymond Castellino" w:date="2015-11-06T12:22:00Z"/>
          <w:rFonts w:ascii="Times New Roman"/>
          <w:b/>
          <w:bCs/>
          <w:sz w:val="24"/>
          <w:szCs w:val="24"/>
        </w:rPr>
      </w:pPr>
      <w:ins w:id="190" w:author="Raymond Castellino" w:date="2015-11-06T12:22:00Z">
        <w:r>
          <w:rPr>
            <w:rFonts w:ascii="Times New Roman"/>
            <w:b/>
            <w:bCs/>
            <w:sz w:val="24"/>
            <w:szCs w:val="24"/>
          </w:rPr>
          <w:t>WS Workshop Daily Schedule</w:t>
        </w:r>
      </w:ins>
    </w:p>
    <w:p w:rsidR="00862433" w:rsidRDefault="00862433" w:rsidP="00862433">
      <w:pPr>
        <w:pStyle w:val="Default"/>
        <w:numPr>
          <w:ins w:id="191" w:author="Raymond Castellino" w:date="2015-11-06T12:22:00Z"/>
        </w:numPr>
        <w:ind w:right="720"/>
        <w:jc w:val="center"/>
        <w:rPr>
          <w:ins w:id="192"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3" w:author="Raymond Castellino" w:date="2015-11-06T12:22:00Z"/>
        </w:numPr>
        <w:ind w:right="720"/>
        <w:rPr>
          <w:ins w:id="194" w:author="Raymond Castellino" w:date="2015-11-06T12:22:00Z"/>
          <w:rFonts w:ascii="Times New Roman" w:eastAsia="Times New Roman" w:hAnsi="Times New Roman" w:cs="Times New Roman"/>
          <w:sz w:val="24"/>
          <w:szCs w:val="24"/>
        </w:rPr>
      </w:pPr>
      <w:ins w:id="195" w:author="Raymond Castellino" w:date="2015-11-06T12:22:00Z">
        <w:r>
          <w:rPr>
            <w:rFonts w:ascii="Times New Roman"/>
            <w:sz w:val="24"/>
            <w:szCs w:val="24"/>
          </w:rPr>
          <w:t xml:space="preserve">Day one: </w:t>
        </w:r>
      </w:ins>
    </w:p>
    <w:p w:rsidR="00862433" w:rsidRDefault="00862433" w:rsidP="00862433">
      <w:pPr>
        <w:pStyle w:val="Default"/>
        <w:numPr>
          <w:ilvl w:val="0"/>
          <w:numId w:val="43"/>
          <w:ins w:id="196" w:author="Raymond Castellino" w:date="2015-11-06T12:22:00Z"/>
        </w:numPr>
        <w:ind w:right="720"/>
        <w:rPr>
          <w:ins w:id="197" w:author="Raymond Castellino" w:date="2015-11-06T12:22:00Z"/>
          <w:rFonts w:ascii="Times New Roman" w:eastAsia="Times New Roman" w:hAnsi="Times New Roman" w:cs="Times New Roman"/>
          <w:sz w:val="24"/>
          <w:szCs w:val="24"/>
        </w:rPr>
      </w:pPr>
      <w:ins w:id="198"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199" w:author="Raymond Castellino" w:date="2015-11-06T12:22:00Z"/>
        </w:numPr>
        <w:ind w:right="720"/>
        <w:rPr>
          <w:ins w:id="200" w:author="Raymond Castellino" w:date="2015-11-06T12:22:00Z"/>
          <w:rFonts w:ascii="Times New Roman" w:eastAsia="Times New Roman" w:hAnsi="Times New Roman" w:cs="Times New Roman"/>
          <w:sz w:val="24"/>
          <w:szCs w:val="24"/>
        </w:rPr>
      </w:pPr>
      <w:ins w:id="201"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2" w:author="Raymond Castellino" w:date="2015-11-06T12:22:00Z"/>
        </w:numPr>
        <w:ind w:right="720"/>
        <w:rPr>
          <w:ins w:id="203" w:author="Raymond Castellino" w:date="2015-11-06T12:22:00Z"/>
          <w:rFonts w:ascii="Times New Roman" w:eastAsia="Times New Roman" w:hAnsi="Times New Roman" w:cs="Times New Roman"/>
          <w:sz w:val="24"/>
          <w:szCs w:val="24"/>
        </w:rPr>
      </w:pPr>
      <w:ins w:id="204"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5" w:author="Raymond Castellino" w:date="2015-11-06T12:22:00Z"/>
        </w:numPr>
        <w:ind w:right="720"/>
        <w:rPr>
          <w:ins w:id="206" w:author="Raymond Castellino" w:date="2015-11-06T12:22:00Z"/>
          <w:rFonts w:ascii="Times New Roman" w:eastAsia="Times New Roman" w:hAnsi="Times New Roman" w:cs="Times New Roman"/>
          <w:sz w:val="24"/>
          <w:szCs w:val="24"/>
        </w:rPr>
      </w:pPr>
      <w:ins w:id="207" w:author="Raymond Castellino" w:date="2015-11-06T12:22:00Z">
        <w:r>
          <w:rPr>
            <w:rFonts w:ascii="Times New Roman"/>
            <w:sz w:val="24"/>
            <w:szCs w:val="24"/>
          </w:rPr>
          <w:t>Orient to the day</w:t>
        </w:r>
      </w:ins>
    </w:p>
    <w:p w:rsidR="00862433" w:rsidRDefault="00862433" w:rsidP="00862433">
      <w:pPr>
        <w:pStyle w:val="Default"/>
        <w:numPr>
          <w:ilvl w:val="0"/>
          <w:numId w:val="43"/>
          <w:ins w:id="208" w:author="Raymond Castellino" w:date="2015-11-06T12:22:00Z"/>
        </w:numPr>
        <w:ind w:right="720"/>
        <w:rPr>
          <w:ins w:id="209" w:author="Raymond Castellino" w:date="2015-11-06T12:22:00Z"/>
          <w:rFonts w:ascii="Times New Roman" w:eastAsia="Times New Roman" w:hAnsi="Times New Roman" w:cs="Times New Roman"/>
          <w:sz w:val="24"/>
          <w:szCs w:val="24"/>
        </w:rPr>
      </w:pPr>
      <w:ins w:id="210"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1" w:author="Raymond Castellino" w:date="2015-11-06T12:22:00Z"/>
        </w:numPr>
        <w:ind w:right="720"/>
        <w:rPr>
          <w:ins w:id="212" w:author="Raymond Castellino" w:date="2015-11-06T12:22:00Z"/>
          <w:rFonts w:ascii="Times New Roman" w:eastAsia="Times New Roman" w:hAnsi="Times New Roman" w:cs="Times New Roman"/>
          <w:sz w:val="24"/>
          <w:szCs w:val="24"/>
        </w:rPr>
      </w:pPr>
      <w:ins w:id="213" w:author="Raymond Castellino" w:date="2015-11-06T12:22:00Z">
        <w:r>
          <w:rPr>
            <w:rFonts w:ascii="Times New Roman"/>
            <w:sz w:val="24"/>
            <w:szCs w:val="24"/>
          </w:rPr>
          <w:t>Sharing</w:t>
        </w:r>
      </w:ins>
    </w:p>
    <w:p w:rsidR="00862433" w:rsidRDefault="00862433" w:rsidP="00862433">
      <w:pPr>
        <w:pStyle w:val="Default"/>
        <w:numPr>
          <w:ilvl w:val="0"/>
          <w:numId w:val="43"/>
          <w:ins w:id="214" w:author="Raymond Castellino" w:date="2015-11-06T12:22:00Z"/>
        </w:numPr>
        <w:ind w:right="720"/>
        <w:rPr>
          <w:ins w:id="215" w:author="Raymond Castellino" w:date="2015-11-06T12:22:00Z"/>
          <w:rFonts w:ascii="Times New Roman" w:eastAsia="Times New Roman" w:hAnsi="Times New Roman" w:cs="Times New Roman"/>
          <w:sz w:val="24"/>
          <w:szCs w:val="24"/>
        </w:rPr>
      </w:pPr>
      <w:ins w:id="216"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17" w:author="Raymond Castellino" w:date="2015-11-06T12:22:00Z"/>
        </w:numPr>
        <w:ind w:right="720"/>
        <w:rPr>
          <w:ins w:id="218" w:author="Raymond Castellino" w:date="2015-11-06T12:22:00Z"/>
          <w:rFonts w:ascii="Times New Roman" w:eastAsia="Times New Roman" w:hAnsi="Times New Roman" w:cs="Times New Roman"/>
          <w:sz w:val="24"/>
          <w:szCs w:val="24"/>
        </w:rPr>
      </w:pPr>
      <w:ins w:id="219"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0" w:author="Raymond Castellino" w:date="2015-11-06T12:22:00Z"/>
        </w:numPr>
        <w:ind w:right="720"/>
        <w:rPr>
          <w:ins w:id="221" w:author="Raymond Castellino" w:date="2015-11-06T12:22:00Z"/>
          <w:rFonts w:ascii="Times New Roman" w:eastAsia="Times New Roman" w:hAnsi="Times New Roman" w:cs="Times New Roman"/>
          <w:sz w:val="24"/>
          <w:szCs w:val="24"/>
        </w:rPr>
      </w:pPr>
      <w:ins w:id="222" w:author="Raymond Castellino" w:date="2015-11-06T12:22:00Z">
        <w:r>
          <w:rPr>
            <w:rFonts w:ascii="Times New Roman"/>
            <w:sz w:val="24"/>
            <w:szCs w:val="24"/>
          </w:rPr>
          <w:t>Process session #1</w:t>
        </w:r>
      </w:ins>
    </w:p>
    <w:p w:rsidR="00862433" w:rsidRDefault="00862433" w:rsidP="00862433">
      <w:pPr>
        <w:pStyle w:val="Default"/>
        <w:numPr>
          <w:ilvl w:val="0"/>
          <w:numId w:val="43"/>
          <w:ins w:id="223" w:author="Raymond Castellino" w:date="2015-11-06T12:22:00Z"/>
        </w:numPr>
        <w:ind w:right="720"/>
        <w:rPr>
          <w:ins w:id="224" w:author="Raymond Castellino" w:date="2015-11-06T12:22:00Z"/>
          <w:rFonts w:ascii="Times New Roman" w:eastAsia="Times New Roman" w:hAnsi="Times New Roman" w:cs="Times New Roman"/>
          <w:sz w:val="24"/>
          <w:szCs w:val="24"/>
        </w:rPr>
      </w:pPr>
      <w:ins w:id="225" w:author="Raymond Castellino" w:date="2015-11-06T12:22:00Z">
        <w:r>
          <w:rPr>
            <w:rFonts w:ascii="Times New Roman"/>
            <w:sz w:val="24"/>
            <w:szCs w:val="24"/>
          </w:rPr>
          <w:t>Complete for the day</w:t>
        </w:r>
      </w:ins>
    </w:p>
    <w:p w:rsidR="00862433" w:rsidRDefault="00862433" w:rsidP="00862433">
      <w:pPr>
        <w:pStyle w:val="Default"/>
        <w:numPr>
          <w:ins w:id="226" w:author="Raymond Castellino" w:date="2015-11-06T12:22:00Z"/>
        </w:numPr>
        <w:ind w:right="720"/>
        <w:rPr>
          <w:ins w:id="227" w:author="Raymond Castellino" w:date="2015-11-06T12:22:00Z"/>
          <w:rFonts w:ascii="Times New Roman" w:eastAsia="Times New Roman" w:hAnsi="Times New Roman" w:cs="Times New Roman"/>
          <w:sz w:val="24"/>
          <w:szCs w:val="24"/>
        </w:rPr>
      </w:pPr>
      <w:ins w:id="228"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29" w:author="Raymond Castellino" w:date="2015-11-06T12:22:00Z"/>
        </w:numPr>
        <w:ind w:right="720"/>
        <w:rPr>
          <w:ins w:id="230" w:author="Raymond Castellino" w:date="2015-11-06T12:22:00Z"/>
          <w:rFonts w:ascii="Times New Roman" w:eastAsia="Times New Roman" w:hAnsi="Times New Roman" w:cs="Times New Roman"/>
          <w:sz w:val="24"/>
          <w:szCs w:val="24"/>
        </w:rPr>
      </w:pPr>
    </w:p>
    <w:p w:rsidR="00862433" w:rsidRDefault="00862433" w:rsidP="00862433">
      <w:pPr>
        <w:pStyle w:val="Default"/>
        <w:numPr>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Day two:</w:t>
        </w:r>
      </w:ins>
    </w:p>
    <w:p w:rsidR="00862433" w:rsidRDefault="00862433" w:rsidP="00862433">
      <w:pPr>
        <w:pStyle w:val="Default"/>
        <w:numPr>
          <w:ilvl w:val="0"/>
          <w:numId w:val="44"/>
          <w:ins w:id="234" w:author="Raymond Castellino" w:date="2015-11-06T12:22:00Z"/>
        </w:numPr>
        <w:ind w:right="720"/>
        <w:rPr>
          <w:ins w:id="235" w:author="Raymond Castellino" w:date="2015-11-06T12:22:00Z"/>
          <w:rFonts w:ascii="Times New Roman" w:eastAsia="Times New Roman" w:hAnsi="Times New Roman" w:cs="Times New Roman"/>
          <w:sz w:val="24"/>
          <w:szCs w:val="24"/>
        </w:rPr>
      </w:pPr>
      <w:ins w:id="236"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37" w:author="Raymond Castellino" w:date="2015-11-06T12:22:00Z"/>
        </w:numPr>
        <w:ind w:right="720"/>
        <w:rPr>
          <w:ins w:id="238" w:author="Raymond Castellino" w:date="2015-11-06T12:22:00Z"/>
          <w:rFonts w:ascii="Times New Roman" w:eastAsia="Times New Roman" w:hAnsi="Times New Roman" w:cs="Times New Roman"/>
          <w:sz w:val="24"/>
          <w:szCs w:val="24"/>
        </w:rPr>
      </w:pPr>
      <w:ins w:id="239"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0" w:author="Raymond Castellino" w:date="2015-11-06T12:22:00Z"/>
        </w:numPr>
        <w:ind w:right="720"/>
        <w:rPr>
          <w:ins w:id="241" w:author="Raymond Castellino" w:date="2015-11-06T12:22:00Z"/>
          <w:rFonts w:ascii="Times New Roman" w:eastAsia="Times New Roman" w:hAnsi="Times New Roman" w:cs="Times New Roman"/>
          <w:sz w:val="24"/>
          <w:szCs w:val="24"/>
        </w:rPr>
      </w:pPr>
      <w:ins w:id="242" w:author="Raymond Castellino" w:date="2015-11-06T12:22:00Z">
        <w:r>
          <w:rPr>
            <w:rFonts w:ascii="Times New Roman"/>
            <w:sz w:val="24"/>
            <w:szCs w:val="24"/>
            <w:lang w:val="nl-NL"/>
          </w:rPr>
          <w:t>Debrief #1</w:t>
        </w:r>
      </w:ins>
    </w:p>
    <w:p w:rsidR="00862433" w:rsidRDefault="00862433" w:rsidP="00862433">
      <w:pPr>
        <w:pStyle w:val="Default"/>
        <w:numPr>
          <w:ilvl w:val="0"/>
          <w:numId w:val="44"/>
          <w:ins w:id="243" w:author="Raymond Castellino" w:date="2015-11-06T12:22:00Z"/>
        </w:numPr>
        <w:ind w:right="720"/>
        <w:rPr>
          <w:ins w:id="244" w:author="Raymond Castellino" w:date="2015-11-06T12:22:00Z"/>
          <w:rFonts w:ascii="Times New Roman" w:eastAsia="Times New Roman" w:hAnsi="Times New Roman" w:cs="Times New Roman"/>
          <w:sz w:val="24"/>
          <w:szCs w:val="24"/>
        </w:rPr>
      </w:pPr>
      <w:ins w:id="245"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46" w:author="Raymond Castellino" w:date="2015-11-06T12:22:00Z"/>
        </w:numPr>
        <w:ind w:right="720"/>
        <w:rPr>
          <w:ins w:id="247" w:author="Raymond Castellino" w:date="2015-11-06T12:22:00Z"/>
          <w:rFonts w:ascii="Times New Roman" w:eastAsia="Times New Roman" w:hAnsi="Times New Roman" w:cs="Times New Roman"/>
          <w:sz w:val="24"/>
          <w:szCs w:val="24"/>
        </w:rPr>
      </w:pPr>
      <w:ins w:id="248" w:author="Raymond Castellino" w:date="2015-11-06T12:22:00Z">
        <w:r>
          <w:rPr>
            <w:rFonts w:ascii="Times New Roman"/>
            <w:sz w:val="24"/>
            <w:szCs w:val="24"/>
          </w:rPr>
          <w:t>Lunch</w:t>
        </w:r>
      </w:ins>
    </w:p>
    <w:p w:rsidR="00862433" w:rsidRDefault="00862433" w:rsidP="00862433">
      <w:pPr>
        <w:pStyle w:val="Default"/>
        <w:numPr>
          <w:ilvl w:val="0"/>
          <w:numId w:val="44"/>
          <w:ins w:id="249" w:author="Raymond Castellino" w:date="2015-11-06T12:22:00Z"/>
        </w:numPr>
        <w:ind w:right="720"/>
        <w:rPr>
          <w:ins w:id="250" w:author="Raymond Castellino" w:date="2015-11-06T12:22:00Z"/>
          <w:rFonts w:ascii="Times New Roman" w:eastAsia="Times New Roman" w:hAnsi="Times New Roman" w:cs="Times New Roman"/>
          <w:sz w:val="24"/>
          <w:szCs w:val="24"/>
        </w:rPr>
      </w:pPr>
      <w:ins w:id="251" w:author="Raymond Castellino" w:date="2015-11-06T12:22:00Z">
        <w:r>
          <w:rPr>
            <w:rFonts w:ascii="Times New Roman"/>
            <w:sz w:val="24"/>
            <w:szCs w:val="24"/>
          </w:rPr>
          <w:t>Process Session #3</w:t>
        </w:r>
      </w:ins>
    </w:p>
    <w:p w:rsidR="00862433" w:rsidRDefault="00862433" w:rsidP="00862433">
      <w:pPr>
        <w:pStyle w:val="Default"/>
        <w:numPr>
          <w:ilvl w:val="0"/>
          <w:numId w:val="44"/>
          <w:ins w:id="252" w:author="Raymond Castellino" w:date="2015-11-06T12:22:00Z"/>
        </w:numPr>
        <w:ind w:right="720"/>
        <w:rPr>
          <w:ins w:id="253" w:author="Raymond Castellino" w:date="2015-11-06T12:22:00Z"/>
          <w:rFonts w:ascii="Times New Roman" w:eastAsia="Times New Roman" w:hAnsi="Times New Roman" w:cs="Times New Roman"/>
          <w:sz w:val="24"/>
          <w:szCs w:val="24"/>
        </w:rPr>
      </w:pPr>
      <w:ins w:id="254" w:author="Raymond Castellino" w:date="2015-11-06T12:22:00Z">
        <w:r>
          <w:rPr>
            <w:rFonts w:ascii="Times New Roman"/>
            <w:sz w:val="24"/>
            <w:szCs w:val="24"/>
          </w:rPr>
          <w:t>Complete for the day</w:t>
        </w:r>
      </w:ins>
    </w:p>
    <w:p w:rsidR="00862433" w:rsidRDefault="00862433" w:rsidP="00862433">
      <w:pPr>
        <w:pStyle w:val="Default"/>
        <w:numPr>
          <w:ins w:id="255" w:author="Raymond Castellino" w:date="2015-11-06T12:22:00Z"/>
        </w:numPr>
        <w:ind w:right="720"/>
        <w:rPr>
          <w:ins w:id="256" w:author="Raymond Castellino" w:date="2015-11-06T12:22:00Z"/>
          <w:rFonts w:ascii="Times New Roman" w:eastAsia="Times New Roman" w:hAnsi="Times New Roman" w:cs="Times New Roman"/>
          <w:sz w:val="24"/>
          <w:szCs w:val="24"/>
        </w:rPr>
      </w:pPr>
      <w:ins w:id="257"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58" w:author="Raymond Castellino" w:date="2015-11-06T12:22:00Z"/>
        </w:numPr>
        <w:ind w:right="720"/>
        <w:rPr>
          <w:ins w:id="259" w:author="Raymond Castellino" w:date="2015-11-06T12:22:00Z"/>
          <w:rFonts w:ascii="Times New Roman" w:eastAsia="Times New Roman" w:hAnsi="Times New Roman" w:cs="Times New Roman"/>
          <w:sz w:val="24"/>
          <w:szCs w:val="24"/>
        </w:rPr>
      </w:pPr>
    </w:p>
    <w:p w:rsidR="00862433" w:rsidRDefault="00862433" w:rsidP="00862433">
      <w:pPr>
        <w:pStyle w:val="Default"/>
        <w:numPr>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Day three:</w:t>
        </w:r>
      </w:ins>
    </w:p>
    <w:p w:rsidR="00862433" w:rsidRDefault="00862433" w:rsidP="00862433">
      <w:pPr>
        <w:pStyle w:val="Default"/>
        <w:numPr>
          <w:ilvl w:val="0"/>
          <w:numId w:val="16"/>
          <w:ins w:id="263" w:author="Raymond Castellino" w:date="2015-11-06T12:22:00Z"/>
        </w:numPr>
        <w:tabs>
          <w:tab w:val="num" w:pos="720"/>
        </w:tabs>
        <w:ind w:left="1080" w:right="720" w:hanging="720"/>
        <w:rPr>
          <w:ins w:id="264" w:author="Raymond Castellino" w:date="2015-11-06T12:22:00Z"/>
          <w:rFonts w:ascii="Times New Roman" w:eastAsia="Times New Roman" w:hAnsi="Times New Roman" w:cs="Times New Roman"/>
          <w:sz w:val="24"/>
          <w:szCs w:val="24"/>
        </w:rPr>
      </w:pPr>
      <w:ins w:id="265"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66" w:author="Raymond Castellino" w:date="2015-11-06T12:22:00Z"/>
        </w:numPr>
        <w:tabs>
          <w:tab w:val="num" w:pos="720"/>
        </w:tabs>
        <w:ind w:left="1080" w:right="720" w:hanging="720"/>
        <w:rPr>
          <w:ins w:id="267" w:author="Raymond Castellino" w:date="2015-11-06T12:22:00Z"/>
          <w:rFonts w:ascii="Times New Roman" w:eastAsia="Times New Roman" w:hAnsi="Times New Roman" w:cs="Times New Roman"/>
          <w:sz w:val="24"/>
          <w:szCs w:val="24"/>
        </w:rPr>
      </w:pPr>
      <w:ins w:id="268"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69" w:author="Raymond Castellino" w:date="2015-11-06T12:22:00Z"/>
        </w:numPr>
        <w:tabs>
          <w:tab w:val="num" w:pos="720"/>
        </w:tabs>
        <w:ind w:left="1080" w:right="720" w:hanging="720"/>
        <w:rPr>
          <w:ins w:id="270" w:author="Raymond Castellino" w:date="2015-11-06T12:22:00Z"/>
          <w:rFonts w:ascii="Times New Roman" w:eastAsia="Times New Roman" w:hAnsi="Times New Roman" w:cs="Times New Roman"/>
          <w:sz w:val="24"/>
          <w:szCs w:val="24"/>
        </w:rPr>
      </w:pPr>
      <w:ins w:id="271"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2" w:author="Raymond Castellino" w:date="2015-11-06T12:22:00Z"/>
        </w:numPr>
        <w:tabs>
          <w:tab w:val="num" w:pos="720"/>
        </w:tabs>
        <w:ind w:left="1080" w:right="720" w:hanging="720"/>
        <w:rPr>
          <w:ins w:id="273" w:author="Raymond Castellino" w:date="2015-11-06T12:22:00Z"/>
          <w:rFonts w:ascii="Times New Roman" w:eastAsia="Times New Roman" w:hAnsi="Times New Roman" w:cs="Times New Roman"/>
          <w:sz w:val="24"/>
          <w:szCs w:val="24"/>
        </w:rPr>
      </w:pPr>
      <w:ins w:id="274" w:author="Raymond Castellino" w:date="2015-11-06T12:22:00Z">
        <w:r>
          <w:rPr>
            <w:rFonts w:ascii="Times New Roman"/>
            <w:sz w:val="24"/>
            <w:szCs w:val="24"/>
          </w:rPr>
          <w:t>Short break</w:t>
        </w:r>
      </w:ins>
    </w:p>
    <w:p w:rsidR="00862433" w:rsidRDefault="00862433" w:rsidP="00862433">
      <w:pPr>
        <w:pStyle w:val="Default"/>
        <w:numPr>
          <w:ilvl w:val="0"/>
          <w:numId w:val="20"/>
          <w:ins w:id="275" w:author="Raymond Castellino" w:date="2015-11-06T12:22:00Z"/>
        </w:numPr>
        <w:tabs>
          <w:tab w:val="num" w:pos="720"/>
        </w:tabs>
        <w:ind w:left="1080" w:right="720" w:hanging="720"/>
        <w:rPr>
          <w:ins w:id="276" w:author="Raymond Castellino" w:date="2015-11-06T12:22:00Z"/>
          <w:rFonts w:ascii="Times New Roman" w:eastAsia="Times New Roman" w:hAnsi="Times New Roman" w:cs="Times New Roman"/>
          <w:sz w:val="24"/>
          <w:szCs w:val="24"/>
        </w:rPr>
      </w:pPr>
      <w:ins w:id="277" w:author="Raymond Castellino" w:date="2015-11-06T12:22:00Z">
        <w:r>
          <w:rPr>
            <w:rFonts w:ascii="Times New Roman"/>
            <w:sz w:val="24"/>
            <w:szCs w:val="24"/>
            <w:lang w:val="nl-NL"/>
          </w:rPr>
          <w:t>Debrief #2</w:t>
        </w:r>
      </w:ins>
    </w:p>
    <w:p w:rsidR="00862433" w:rsidRDefault="00862433" w:rsidP="00862433">
      <w:pPr>
        <w:pStyle w:val="Default"/>
        <w:numPr>
          <w:ilvl w:val="0"/>
          <w:numId w:val="21"/>
          <w:ins w:id="278" w:author="Raymond Castellino" w:date="2015-11-06T12:22:00Z"/>
        </w:numPr>
        <w:tabs>
          <w:tab w:val="num" w:pos="720"/>
        </w:tabs>
        <w:ind w:left="1080" w:right="720" w:hanging="720"/>
        <w:rPr>
          <w:ins w:id="279" w:author="Raymond Castellino" w:date="2015-11-06T12:22:00Z"/>
          <w:rFonts w:ascii="Times New Roman" w:eastAsia="Times New Roman" w:hAnsi="Times New Roman" w:cs="Times New Roman"/>
          <w:sz w:val="24"/>
          <w:szCs w:val="24"/>
        </w:rPr>
      </w:pPr>
      <w:ins w:id="280" w:author="Raymond Castellino" w:date="2015-11-06T12:22:00Z">
        <w:r>
          <w:rPr>
            <w:rFonts w:ascii="Times New Roman"/>
            <w:sz w:val="24"/>
            <w:szCs w:val="24"/>
          </w:rPr>
          <w:t>Short break</w:t>
        </w:r>
      </w:ins>
    </w:p>
    <w:p w:rsidR="00862433" w:rsidRDefault="00862433" w:rsidP="00862433">
      <w:pPr>
        <w:pStyle w:val="Default"/>
        <w:numPr>
          <w:ilvl w:val="0"/>
          <w:numId w:val="22"/>
          <w:ins w:id="281" w:author="Raymond Castellino" w:date="2015-11-06T12:22:00Z"/>
        </w:numPr>
        <w:tabs>
          <w:tab w:val="num" w:pos="720"/>
        </w:tabs>
        <w:ind w:left="1080" w:right="720" w:hanging="720"/>
        <w:rPr>
          <w:ins w:id="282" w:author="Raymond Castellino" w:date="2015-11-06T12:22:00Z"/>
          <w:rFonts w:ascii="Times New Roman" w:eastAsia="Times New Roman" w:hAnsi="Times New Roman" w:cs="Times New Roman"/>
          <w:sz w:val="24"/>
          <w:szCs w:val="24"/>
        </w:rPr>
      </w:pPr>
      <w:ins w:id="283" w:author="Raymond Castellino" w:date="2015-11-06T12:22:00Z">
        <w:r>
          <w:rPr>
            <w:rFonts w:ascii="Times New Roman"/>
            <w:sz w:val="24"/>
            <w:szCs w:val="24"/>
            <w:lang w:val="nl-NL"/>
          </w:rPr>
          <w:t>Debrief #3</w:t>
        </w:r>
      </w:ins>
    </w:p>
    <w:p w:rsidR="00862433" w:rsidRDefault="00862433" w:rsidP="00862433">
      <w:pPr>
        <w:pStyle w:val="Default"/>
        <w:numPr>
          <w:ilvl w:val="0"/>
          <w:numId w:val="23"/>
          <w:ins w:id="284" w:author="Raymond Castellino" w:date="2015-11-06T12:22:00Z"/>
        </w:numPr>
        <w:tabs>
          <w:tab w:val="num" w:pos="720"/>
        </w:tabs>
        <w:ind w:left="1080" w:right="720" w:hanging="720"/>
        <w:rPr>
          <w:ins w:id="285" w:author="Raymond Castellino" w:date="2015-11-06T12:22:00Z"/>
          <w:rFonts w:ascii="Times New Roman" w:eastAsia="Times New Roman" w:hAnsi="Times New Roman" w:cs="Times New Roman"/>
          <w:sz w:val="24"/>
          <w:szCs w:val="24"/>
        </w:rPr>
      </w:pPr>
      <w:ins w:id="286" w:author="Raymond Castellino" w:date="2015-11-06T12:22:00Z">
        <w:r>
          <w:rPr>
            <w:rFonts w:ascii="Times New Roman"/>
            <w:sz w:val="24"/>
            <w:szCs w:val="24"/>
          </w:rPr>
          <w:t>Lunch</w:t>
        </w:r>
      </w:ins>
    </w:p>
    <w:p w:rsidR="00862433" w:rsidRDefault="00862433" w:rsidP="00862433">
      <w:pPr>
        <w:pStyle w:val="Default"/>
        <w:numPr>
          <w:ilvl w:val="0"/>
          <w:numId w:val="24"/>
          <w:ins w:id="287" w:author="Raymond Castellino" w:date="2015-11-06T12:22:00Z"/>
        </w:numPr>
        <w:tabs>
          <w:tab w:val="num" w:pos="720"/>
        </w:tabs>
        <w:ind w:left="1080" w:right="720" w:hanging="720"/>
        <w:rPr>
          <w:ins w:id="288" w:author="Raymond Castellino" w:date="2015-11-06T12:22:00Z"/>
          <w:rFonts w:ascii="Times New Roman" w:eastAsia="Times New Roman" w:hAnsi="Times New Roman" w:cs="Times New Roman"/>
          <w:sz w:val="24"/>
          <w:szCs w:val="24"/>
        </w:rPr>
      </w:pPr>
      <w:ins w:id="289" w:author="Raymond Castellino" w:date="2015-11-06T12:22:00Z">
        <w:r>
          <w:rPr>
            <w:rFonts w:ascii="Times New Roman"/>
            <w:sz w:val="24"/>
            <w:szCs w:val="24"/>
          </w:rPr>
          <w:t>Process Session #4</w:t>
        </w:r>
      </w:ins>
    </w:p>
    <w:p w:rsidR="00862433" w:rsidRDefault="00862433" w:rsidP="00862433">
      <w:pPr>
        <w:pStyle w:val="Default"/>
        <w:numPr>
          <w:ilvl w:val="0"/>
          <w:numId w:val="25"/>
          <w:ins w:id="290" w:author="Raymond Castellino" w:date="2015-11-06T12:22:00Z"/>
        </w:numPr>
        <w:tabs>
          <w:tab w:val="num" w:pos="720"/>
        </w:tabs>
        <w:ind w:left="1080" w:right="720" w:hanging="720"/>
        <w:rPr>
          <w:ins w:id="291" w:author="Raymond Castellino" w:date="2015-11-06T12:22:00Z"/>
          <w:rFonts w:ascii="Times New Roman" w:eastAsia="Times New Roman" w:hAnsi="Times New Roman" w:cs="Times New Roman"/>
          <w:sz w:val="24"/>
          <w:szCs w:val="24"/>
        </w:rPr>
      </w:pPr>
      <w:ins w:id="292"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3" w:author="Raymond Castellino" w:date="2015-11-06T12:22:00Z"/>
        </w:numPr>
        <w:tabs>
          <w:tab w:val="num" w:pos="720"/>
        </w:tabs>
        <w:ind w:left="1080" w:right="720" w:hanging="720"/>
        <w:rPr>
          <w:ins w:id="294" w:author="Raymond Castellino" w:date="2015-11-06T12:22:00Z"/>
          <w:rFonts w:ascii="Times New Roman" w:eastAsia="Times New Roman" w:hAnsi="Times New Roman" w:cs="Times New Roman"/>
          <w:sz w:val="24"/>
          <w:szCs w:val="24"/>
        </w:rPr>
      </w:pPr>
      <w:ins w:id="295" w:author="Raymond Castellino" w:date="2015-11-06T12:22:00Z">
        <w:r>
          <w:rPr>
            <w:rFonts w:ascii="Times New Roman"/>
            <w:sz w:val="24"/>
            <w:szCs w:val="24"/>
          </w:rPr>
          <w:t>Process Session #5</w:t>
        </w:r>
      </w:ins>
    </w:p>
    <w:p w:rsidR="00862433" w:rsidRDefault="00862433" w:rsidP="00862433">
      <w:pPr>
        <w:pStyle w:val="Default"/>
        <w:numPr>
          <w:ilvl w:val="0"/>
          <w:numId w:val="27"/>
          <w:ins w:id="296" w:author="Raymond Castellino" w:date="2015-11-06T12:22:00Z"/>
        </w:numPr>
        <w:tabs>
          <w:tab w:val="num" w:pos="720"/>
        </w:tabs>
        <w:ind w:left="1080" w:right="720" w:hanging="720"/>
        <w:rPr>
          <w:ins w:id="297" w:author="Raymond Castellino" w:date="2015-11-06T12:22:00Z"/>
          <w:rFonts w:ascii="Times New Roman" w:eastAsia="Times New Roman" w:hAnsi="Times New Roman" w:cs="Times New Roman"/>
          <w:sz w:val="24"/>
          <w:szCs w:val="24"/>
        </w:rPr>
      </w:pPr>
      <w:ins w:id="298" w:author="Raymond Castellino" w:date="2015-11-06T12:22:00Z">
        <w:r>
          <w:rPr>
            <w:rFonts w:ascii="Times New Roman"/>
            <w:sz w:val="24"/>
            <w:szCs w:val="24"/>
          </w:rPr>
          <w:t>Complete for the day</w:t>
        </w:r>
      </w:ins>
    </w:p>
    <w:p w:rsidR="00862433" w:rsidRDefault="00862433" w:rsidP="00862433">
      <w:pPr>
        <w:pStyle w:val="Default"/>
        <w:numPr>
          <w:ins w:id="299" w:author="Raymond Castellino" w:date="2015-11-06T12:22:00Z"/>
        </w:numPr>
        <w:ind w:right="720"/>
        <w:rPr>
          <w:ins w:id="300" w:author="Raymond Castellino" w:date="2015-11-06T12:22:00Z"/>
          <w:rFonts w:ascii="Times New Roman" w:eastAsia="Times New Roman" w:hAnsi="Times New Roman" w:cs="Times New Roman"/>
          <w:sz w:val="24"/>
          <w:szCs w:val="24"/>
        </w:rPr>
      </w:pPr>
      <w:ins w:id="301"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2" w:author="Raymond Castellino" w:date="2015-11-06T12:22:00Z"/>
        </w:numPr>
        <w:ind w:right="720"/>
        <w:rPr>
          <w:ins w:id="303" w:author="Raymond Castellino" w:date="2015-11-06T12:22:00Z"/>
          <w:rFonts w:ascii="Times New Roman" w:eastAsia="Times New Roman" w:hAnsi="Times New Roman" w:cs="Times New Roman"/>
          <w:sz w:val="24"/>
          <w:szCs w:val="24"/>
        </w:rPr>
      </w:pPr>
    </w:p>
    <w:p w:rsidR="00862433" w:rsidRDefault="00862433" w:rsidP="00862433">
      <w:pPr>
        <w:pStyle w:val="Default"/>
        <w:numPr>
          <w:ins w:id="304" w:author="Raymond Castellino" w:date="2015-11-06T12:22:00Z"/>
        </w:numPr>
        <w:ind w:right="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07" w:author="Raymond Castellino" w:date="2015-11-06T12:22:00Z"/>
        </w:numPr>
        <w:ind w:right="720"/>
        <w:rPr>
          <w:ins w:id="308" w:author="Raymond Castellino" w:date="2015-11-06T12:22:00Z"/>
          <w:rFonts w:ascii="Times New Roman" w:eastAsia="Times New Roman" w:hAnsi="Times New Roman" w:cs="Times New Roman"/>
          <w:sz w:val="24"/>
          <w:szCs w:val="24"/>
        </w:rPr>
      </w:pPr>
      <w:ins w:id="309"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0" w:author="Raymond Castellino" w:date="2015-11-06T12:22:00Z"/>
        </w:numPr>
        <w:ind w:right="720"/>
        <w:rPr>
          <w:ins w:id="311" w:author="Raymond Castellino" w:date="2015-11-06T12:22:00Z"/>
          <w:rFonts w:ascii="Times New Roman" w:eastAsia="Times New Roman" w:hAnsi="Times New Roman" w:cs="Times New Roman"/>
          <w:sz w:val="24"/>
          <w:szCs w:val="24"/>
        </w:rPr>
      </w:pPr>
      <w:ins w:id="312"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3" w:author="Raymond Castellino" w:date="2015-11-06T12:22:00Z"/>
        </w:numPr>
        <w:ind w:right="720"/>
        <w:rPr>
          <w:ins w:id="314" w:author="Raymond Castellino" w:date="2015-11-06T12:22:00Z"/>
          <w:rFonts w:ascii="Times New Roman" w:eastAsia="Times New Roman" w:hAnsi="Times New Roman" w:cs="Times New Roman"/>
          <w:sz w:val="24"/>
          <w:szCs w:val="24"/>
        </w:rPr>
      </w:pPr>
      <w:ins w:id="31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16" w:author="Raymond Castellino" w:date="2015-11-06T12:22:00Z"/>
        </w:numPr>
        <w:ind w:right="720"/>
        <w:rPr>
          <w:ins w:id="317" w:author="Raymond Castellino" w:date="2015-11-06T12:22:00Z"/>
          <w:rFonts w:ascii="Times New Roman" w:eastAsia="Times New Roman" w:hAnsi="Times New Roman" w:cs="Times New Roman"/>
          <w:sz w:val="24"/>
          <w:szCs w:val="24"/>
        </w:rPr>
      </w:pPr>
      <w:ins w:id="318" w:author="Raymond Castellino" w:date="2015-11-06T12:22:00Z">
        <w:r>
          <w:rPr>
            <w:rFonts w:ascii="Times New Roman"/>
            <w:sz w:val="24"/>
            <w:szCs w:val="24"/>
          </w:rPr>
          <w:t>Short break</w:t>
        </w:r>
      </w:ins>
    </w:p>
    <w:p w:rsidR="00862433" w:rsidRDefault="00862433" w:rsidP="00862433">
      <w:pPr>
        <w:pStyle w:val="Default"/>
        <w:numPr>
          <w:ilvl w:val="0"/>
          <w:numId w:val="45"/>
          <w:ins w:id="319" w:author="Raymond Castellino" w:date="2015-11-06T12:22:00Z"/>
        </w:numPr>
        <w:ind w:right="720"/>
        <w:rPr>
          <w:ins w:id="320" w:author="Raymond Castellino" w:date="2015-11-06T12:22:00Z"/>
          <w:rFonts w:ascii="Times New Roman" w:eastAsia="Times New Roman" w:hAnsi="Times New Roman" w:cs="Times New Roman"/>
          <w:sz w:val="24"/>
          <w:szCs w:val="24"/>
        </w:rPr>
      </w:pPr>
      <w:ins w:id="321" w:author="Raymond Castellino" w:date="2015-11-06T12:22:00Z">
        <w:r>
          <w:rPr>
            <w:rFonts w:ascii="Times New Roman"/>
            <w:sz w:val="24"/>
            <w:szCs w:val="24"/>
            <w:lang w:val="nl-NL"/>
          </w:rPr>
          <w:t>Debrief #2</w:t>
        </w:r>
      </w:ins>
    </w:p>
    <w:p w:rsidR="00862433" w:rsidRDefault="00862433" w:rsidP="00862433">
      <w:pPr>
        <w:pStyle w:val="Default"/>
        <w:numPr>
          <w:ilvl w:val="0"/>
          <w:numId w:val="45"/>
          <w:ins w:id="322" w:author="Raymond Castellino" w:date="2015-11-06T12:22:00Z"/>
        </w:numPr>
        <w:ind w:right="720"/>
        <w:rPr>
          <w:ins w:id="323" w:author="Raymond Castellino" w:date="2015-11-06T12:22:00Z"/>
          <w:rFonts w:ascii="Times New Roman" w:eastAsia="Times New Roman" w:hAnsi="Times New Roman" w:cs="Times New Roman"/>
          <w:sz w:val="24"/>
          <w:szCs w:val="24"/>
        </w:rPr>
      </w:pPr>
      <w:ins w:id="324"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5" w:author="Raymond Castellino" w:date="2015-11-06T12:22:00Z"/>
        </w:numPr>
        <w:ind w:right="720"/>
        <w:rPr>
          <w:ins w:id="326" w:author="Raymond Castellino" w:date="2015-11-06T12:38:00Z"/>
          <w:rFonts w:ascii="Times New Roman" w:eastAsia="Times New Roman" w:hAnsi="Times New Roman" w:cs="Times New Roman"/>
          <w:sz w:val="24"/>
          <w:szCs w:val="24"/>
          <w:rPrChange w:id="327" w:author="Raymond Castellino" w:date="2015-11-06T12:38:00Z">
            <w:rPr>
              <w:ins w:id="328" w:author="Raymond Castellino" w:date="2015-11-06T12:38:00Z"/>
              <w:rFonts w:ascii="Times New Roman"/>
              <w:sz w:val="24"/>
              <w:szCs w:val="24"/>
              <w:lang w:val="nl-NL"/>
            </w:rPr>
          </w:rPrChange>
        </w:rPr>
      </w:pPr>
      <w:ins w:id="329" w:author="Raymond Castellino" w:date="2015-11-06T12:22:00Z">
        <w:r>
          <w:rPr>
            <w:rFonts w:ascii="Times New Roman"/>
            <w:sz w:val="24"/>
            <w:szCs w:val="24"/>
            <w:lang w:val="nl-NL"/>
          </w:rPr>
          <w:t>Debrief #3</w:t>
        </w:r>
      </w:ins>
    </w:p>
    <w:p w:rsidR="00862433" w:rsidRDefault="00862433" w:rsidP="00862433">
      <w:pPr>
        <w:pStyle w:val="Default"/>
        <w:numPr>
          <w:ilvl w:val="0"/>
          <w:numId w:val="45"/>
          <w:ins w:id="330" w:author="Raymond Castellino" w:date="2015-11-06T12:38:00Z"/>
        </w:numPr>
        <w:ind w:right="720"/>
        <w:rPr>
          <w:ins w:id="331" w:author="Raymond Castellino" w:date="2015-11-06T12:22:00Z"/>
          <w:rFonts w:ascii="Times New Roman" w:eastAsia="Times New Roman" w:hAnsi="Times New Roman" w:cs="Times New Roman"/>
          <w:sz w:val="24"/>
          <w:szCs w:val="24"/>
        </w:rPr>
      </w:pPr>
      <w:ins w:id="332" w:author="Raymond Castellino" w:date="2015-11-06T12:22:00Z">
        <w:r>
          <w:rPr>
            <w:rFonts w:ascii="Times New Roman"/>
            <w:sz w:val="24"/>
            <w:szCs w:val="24"/>
            <w:lang w:val="nl-NL"/>
          </w:rPr>
          <w:t>Lunch</w:t>
        </w:r>
      </w:ins>
    </w:p>
    <w:p w:rsidR="00862433" w:rsidRDefault="00862433" w:rsidP="00862433">
      <w:pPr>
        <w:pStyle w:val="Default"/>
        <w:numPr>
          <w:ilvl w:val="0"/>
          <w:numId w:val="45"/>
          <w:ins w:id="333" w:author="Raymond Castellino" w:date="2015-11-06T12:22:00Z"/>
        </w:numPr>
        <w:ind w:right="720"/>
        <w:rPr>
          <w:ins w:id="334" w:author="Raymond Castellino" w:date="2015-11-06T12:22:00Z"/>
          <w:rFonts w:ascii="Times New Roman" w:eastAsia="Times New Roman" w:hAnsi="Times New Roman" w:cs="Times New Roman"/>
          <w:sz w:val="24"/>
          <w:szCs w:val="24"/>
        </w:rPr>
      </w:pPr>
      <w:ins w:id="335" w:author="Raymond Castellino" w:date="2015-11-06T12:22:00Z">
        <w:r>
          <w:rPr>
            <w:rFonts w:ascii="Times New Roman"/>
            <w:sz w:val="24"/>
            <w:szCs w:val="24"/>
          </w:rPr>
          <w:t>Process Session #6</w:t>
        </w:r>
      </w:ins>
    </w:p>
    <w:p w:rsidR="00862433" w:rsidRDefault="00862433" w:rsidP="00862433">
      <w:pPr>
        <w:pStyle w:val="Default"/>
        <w:numPr>
          <w:ilvl w:val="0"/>
          <w:numId w:val="45"/>
          <w:ins w:id="336" w:author="Raymond Castellino" w:date="2015-11-06T12:22:00Z"/>
        </w:numPr>
        <w:ind w:right="720"/>
        <w:rPr>
          <w:ins w:id="337" w:author="Raymond Castellino" w:date="2015-11-06T12:22:00Z"/>
          <w:rFonts w:ascii="Times New Roman" w:eastAsia="Times New Roman" w:hAnsi="Times New Roman" w:cs="Times New Roman"/>
          <w:sz w:val="24"/>
          <w:szCs w:val="24"/>
        </w:rPr>
      </w:pPr>
      <w:ins w:id="338"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39" w:author="Raymond Castellino" w:date="2015-11-06T12:22:00Z"/>
        </w:numPr>
        <w:ind w:right="720"/>
        <w:rPr>
          <w:ins w:id="340" w:author="Raymond Castellino" w:date="2015-11-06T12:22:00Z"/>
          <w:rFonts w:ascii="Times New Roman" w:eastAsia="Times New Roman" w:hAnsi="Times New Roman" w:cs="Times New Roman"/>
          <w:sz w:val="24"/>
          <w:szCs w:val="24"/>
        </w:rPr>
      </w:pPr>
      <w:ins w:id="341" w:author="Raymond Castellino" w:date="2015-11-06T12:22:00Z">
        <w:r>
          <w:rPr>
            <w:rFonts w:ascii="Times New Roman"/>
            <w:sz w:val="24"/>
            <w:szCs w:val="24"/>
          </w:rPr>
          <w:t>Process Session #7</w:t>
        </w:r>
      </w:ins>
    </w:p>
    <w:p w:rsidR="00862433" w:rsidRDefault="00862433" w:rsidP="00862433">
      <w:pPr>
        <w:pStyle w:val="Default"/>
        <w:numPr>
          <w:ilvl w:val="0"/>
          <w:numId w:val="45"/>
          <w:ins w:id="342" w:author="Raymond Castellino" w:date="2015-11-06T12:22:00Z"/>
        </w:numPr>
        <w:tabs>
          <w:tab w:val="num" w:pos="720"/>
        </w:tabs>
        <w:ind w:right="720"/>
        <w:rPr>
          <w:ins w:id="343" w:author="Raymond Castellino" w:date="2015-11-06T12:22:00Z"/>
          <w:rFonts w:ascii="Times New Roman" w:eastAsia="Times New Roman" w:hAnsi="Times New Roman" w:cs="Times New Roman"/>
          <w:sz w:val="24"/>
          <w:szCs w:val="24"/>
        </w:rPr>
      </w:pPr>
      <w:ins w:id="344" w:author="Raymond Castellino" w:date="2015-11-06T12:22:00Z">
        <w:r>
          <w:rPr>
            <w:rFonts w:ascii="Times New Roman"/>
            <w:sz w:val="24"/>
            <w:szCs w:val="24"/>
          </w:rPr>
          <w:t>Complete for the day</w:t>
        </w:r>
      </w:ins>
    </w:p>
    <w:p w:rsidR="00862433" w:rsidRDefault="00862433" w:rsidP="00862433">
      <w:pPr>
        <w:pStyle w:val="Default"/>
        <w:numPr>
          <w:ins w:id="345" w:author="Raymond Castellino" w:date="2015-11-06T12:22:00Z"/>
        </w:numPr>
        <w:ind w:right="720"/>
        <w:rPr>
          <w:ins w:id="346" w:author="Raymond Castellino" w:date="2015-11-06T12:22:00Z"/>
          <w:rFonts w:ascii="Times New Roman" w:eastAsia="Times New Roman" w:hAnsi="Times New Roman" w:cs="Times New Roman"/>
          <w:sz w:val="24"/>
          <w:szCs w:val="24"/>
        </w:rPr>
      </w:pPr>
      <w:ins w:id="347"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48" w:author="Raymond Castellino" w:date="2015-11-06T12:22:00Z"/>
        </w:numPr>
        <w:ind w:right="720"/>
        <w:rPr>
          <w:ins w:id="349" w:author="Raymond Castellino" w:date="2015-11-06T12:22:00Z"/>
          <w:rFonts w:ascii="Times New Roman" w:eastAsia="Times New Roman" w:hAnsi="Times New Roman" w:cs="Times New Roman"/>
          <w:sz w:val="24"/>
          <w:szCs w:val="24"/>
        </w:rPr>
      </w:pPr>
      <w:ins w:id="350" w:author="Raymond Castellino" w:date="2015-11-06T12:22:00Z">
        <w:r>
          <w:rPr>
            <w:rFonts w:ascii="Times New Roman"/>
            <w:sz w:val="24"/>
            <w:szCs w:val="24"/>
          </w:rPr>
          <w:t>Day five:</w:t>
        </w:r>
      </w:ins>
    </w:p>
    <w:p w:rsidR="00000000" w:rsidRDefault="00862433">
      <w:pPr>
        <w:pStyle w:val="Default"/>
        <w:numPr>
          <w:ilvl w:val="0"/>
          <w:numId w:val="28"/>
          <w:ins w:id="351" w:author="Raymond Castellino" w:date="2015-11-06T12:22:00Z"/>
        </w:numPr>
        <w:tabs>
          <w:tab w:val="clear" w:pos="1440"/>
          <w:tab w:val="num" w:pos="720"/>
        </w:tabs>
        <w:ind w:left="1080" w:right="720"/>
        <w:rPr>
          <w:ins w:id="352" w:author="Raymond Castellino" w:date="2015-11-06T12:22:00Z"/>
          <w:rFonts w:ascii="Times New Roman" w:eastAsia="Times New Roman" w:hAnsi="Times New Roman" w:cs="Times New Roman"/>
          <w:sz w:val="24"/>
          <w:szCs w:val="24"/>
        </w:rPr>
        <w:pPrChange w:id="353" w:author="Raymond Castellino" w:date="2015-11-06T12:34:00Z">
          <w:pPr>
            <w:pStyle w:val="Default"/>
            <w:numPr>
              <w:numId w:val="38"/>
            </w:numPr>
            <w:tabs>
              <w:tab w:val="num" w:pos="720"/>
            </w:tabs>
            <w:ind w:left="1080" w:right="720" w:hanging="360"/>
          </w:pPr>
        </w:pPrChange>
      </w:pPr>
      <w:ins w:id="354" w:author="Raymond Castellino" w:date="2015-11-06T12:22:00Z">
        <w:r>
          <w:rPr>
            <w:rFonts w:ascii="Times New Roman"/>
            <w:sz w:val="24"/>
            <w:szCs w:val="24"/>
          </w:rPr>
          <w:t>Orient time, place and the day</w:t>
        </w:r>
      </w:ins>
    </w:p>
    <w:p w:rsidR="00000000" w:rsidRDefault="00862433">
      <w:pPr>
        <w:pStyle w:val="Default"/>
        <w:numPr>
          <w:ilvl w:val="0"/>
          <w:numId w:val="29"/>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9"/>
            </w:numPr>
            <w:tabs>
              <w:tab w:val="num" w:pos="720"/>
            </w:tabs>
            <w:ind w:left="1080" w:right="720" w:hanging="360"/>
          </w:pPr>
        </w:pPrChange>
      </w:pPr>
      <w:ins w:id="358" w:author="Raymond Castellino" w:date="2015-11-06T12:22:00Z">
        <w:r>
          <w:rPr>
            <w:rFonts w:ascii="Times New Roman"/>
            <w:sz w:val="24"/>
            <w:szCs w:val="24"/>
            <w:lang w:val="pt-PT"/>
          </w:rPr>
          <w:t>Check ins</w:t>
        </w:r>
      </w:ins>
    </w:p>
    <w:p w:rsidR="00000000" w:rsidRDefault="00862433">
      <w:pPr>
        <w:pStyle w:val="Default"/>
        <w:numPr>
          <w:ilvl w:val="0"/>
          <w:numId w:val="30"/>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40"/>
            </w:numPr>
            <w:tabs>
              <w:tab w:val="num" w:pos="720"/>
            </w:tabs>
            <w:ind w:left="1080" w:right="720" w:hanging="360"/>
          </w:pPr>
        </w:pPrChange>
      </w:pPr>
      <w:ins w:id="362" w:author="Raymond Castellino" w:date="2015-11-06T12:22:00Z">
        <w:r>
          <w:rPr>
            <w:rFonts w:ascii="Times New Roman"/>
            <w:sz w:val="24"/>
            <w:szCs w:val="24"/>
          </w:rPr>
          <w:t>Short Break</w:t>
        </w:r>
      </w:ins>
    </w:p>
    <w:p w:rsidR="00000000" w:rsidRDefault="00862433">
      <w:pPr>
        <w:pStyle w:val="Default"/>
        <w:numPr>
          <w:ilvl w:val="0"/>
          <w:numId w:val="31"/>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1"/>
            </w:numPr>
            <w:tabs>
              <w:tab w:val="num" w:pos="720"/>
            </w:tabs>
            <w:ind w:left="1080" w:right="720" w:hanging="360"/>
          </w:pPr>
        </w:pPrChange>
      </w:pPr>
      <w:ins w:id="366" w:author="Raymond Castellino" w:date="2015-11-06T12:22:00Z">
        <w:r>
          <w:rPr>
            <w:rFonts w:ascii="Times New Roman"/>
            <w:sz w:val="24"/>
            <w:szCs w:val="24"/>
            <w:lang w:val="nl-NL"/>
          </w:rPr>
          <w:t>Debrief #6</w:t>
        </w:r>
      </w:ins>
    </w:p>
    <w:p w:rsidR="00000000" w:rsidRDefault="00862433">
      <w:pPr>
        <w:pStyle w:val="Default"/>
        <w:numPr>
          <w:ilvl w:val="0"/>
          <w:numId w:val="32"/>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2"/>
            </w:numPr>
            <w:tabs>
              <w:tab w:val="num" w:pos="720"/>
            </w:tabs>
            <w:ind w:left="1080" w:right="720" w:hanging="360"/>
          </w:pPr>
        </w:pPrChange>
      </w:pPr>
      <w:ins w:id="370" w:author="Raymond Castellino" w:date="2015-11-06T12:22:00Z">
        <w:r>
          <w:rPr>
            <w:rFonts w:ascii="Times New Roman"/>
            <w:sz w:val="24"/>
            <w:szCs w:val="24"/>
          </w:rPr>
          <w:t>Break</w:t>
        </w:r>
      </w:ins>
    </w:p>
    <w:p w:rsidR="00000000" w:rsidRDefault="00862433">
      <w:pPr>
        <w:pStyle w:val="Default"/>
        <w:numPr>
          <w:ilvl w:val="0"/>
          <w:numId w:val="33"/>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3"/>
            </w:numPr>
            <w:tabs>
              <w:tab w:val="num" w:pos="720"/>
            </w:tabs>
            <w:ind w:left="1080" w:right="720" w:hanging="360"/>
          </w:pPr>
        </w:pPrChange>
      </w:pPr>
      <w:ins w:id="374" w:author="Raymond Castellino" w:date="2015-11-06T12:22:00Z">
        <w:r>
          <w:rPr>
            <w:rFonts w:ascii="Times New Roman"/>
            <w:sz w:val="24"/>
            <w:szCs w:val="24"/>
            <w:lang w:val="nl-NL"/>
          </w:rPr>
          <w:t>Debrief #7</w:t>
        </w:r>
      </w:ins>
    </w:p>
    <w:p w:rsidR="00000000" w:rsidRDefault="00862433">
      <w:pPr>
        <w:pStyle w:val="Default"/>
        <w:numPr>
          <w:ilvl w:val="0"/>
          <w:numId w:val="34"/>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4"/>
            </w:numPr>
            <w:tabs>
              <w:tab w:val="num" w:pos="720"/>
            </w:tabs>
            <w:ind w:left="1080" w:right="720" w:hanging="360"/>
          </w:pPr>
        </w:pPrChange>
      </w:pPr>
      <w:ins w:id="378" w:author="Raymond Castellino" w:date="2015-11-06T12:22:00Z">
        <w:r>
          <w:rPr>
            <w:rFonts w:ascii="Times New Roman"/>
            <w:sz w:val="24"/>
            <w:szCs w:val="24"/>
          </w:rPr>
          <w:t>Break</w:t>
        </w:r>
      </w:ins>
    </w:p>
    <w:p w:rsidR="00000000" w:rsidRDefault="00862433">
      <w:pPr>
        <w:pStyle w:val="Default"/>
        <w:numPr>
          <w:ilvl w:val="0"/>
          <w:numId w:val="35"/>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5"/>
            </w:numPr>
            <w:tabs>
              <w:tab w:val="num" w:pos="720"/>
            </w:tabs>
            <w:ind w:left="1080" w:right="720" w:hanging="360"/>
          </w:pPr>
        </w:pPrChange>
      </w:pPr>
      <w:ins w:id="382" w:author="Raymond Castellino" w:date="2015-11-06T12:22:00Z">
        <w:r>
          <w:rPr>
            <w:rFonts w:ascii="Times New Roman"/>
            <w:sz w:val="24"/>
            <w:szCs w:val="24"/>
          </w:rPr>
          <w:t>Going home and bridging talk</w:t>
        </w:r>
      </w:ins>
    </w:p>
    <w:p w:rsidR="00000000" w:rsidRDefault="00862433">
      <w:pPr>
        <w:pStyle w:val="Default"/>
        <w:numPr>
          <w:ilvl w:val="0"/>
          <w:numId w:val="36"/>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6"/>
            </w:numPr>
            <w:tabs>
              <w:tab w:val="num" w:pos="720"/>
            </w:tabs>
            <w:ind w:left="1080" w:right="720" w:hanging="360"/>
          </w:pPr>
        </w:pPrChange>
      </w:pPr>
      <w:ins w:id="386" w:author="Raymond Castellino" w:date="2015-11-06T12:22:00Z">
        <w:r>
          <w:rPr>
            <w:rFonts w:ascii="Times New Roman"/>
            <w:sz w:val="24"/>
            <w:szCs w:val="24"/>
          </w:rPr>
          <w:t>Closure</w:t>
        </w:r>
      </w:ins>
    </w:p>
    <w:p w:rsidR="00862433" w:rsidRDefault="00862433" w:rsidP="00862433">
      <w:pPr>
        <w:pStyle w:val="Default"/>
        <w:numPr>
          <w:ins w:id="387" w:author="Raymond Castellino" w:date="2015-11-06T12:22:00Z"/>
        </w:numPr>
        <w:ind w:left="360" w:right="720"/>
        <w:rPr>
          <w:ins w:id="388" w:author="Raymond Castellino" w:date="2015-11-06T12:22:00Z"/>
          <w:rFonts w:ascii="Times New Roman" w:eastAsia="Times New Roman" w:hAnsi="Times New Roman" w:cs="Times New Roman"/>
          <w:sz w:val="24"/>
          <w:szCs w:val="24"/>
        </w:rPr>
      </w:pPr>
      <w:ins w:id="389"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0" w:author="Raymond Castellino" w:date="2015-11-06T12:22:00Z"/>
          <w:rFonts w:ascii="Times New Roman" w:eastAsia="Times New Roman" w:hAnsi="Times New Roman" w:cs="Times New Roman"/>
          <w:sz w:val="24"/>
          <w:szCs w:val="24"/>
        </w:rPr>
      </w:pPr>
      <w:del w:id="391"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2" w:author="Raymond Castellino" w:date="2015-11-06T12:22:00Z"/>
          <w:rFonts w:ascii="Times New Roman" w:eastAsia="Times New Roman" w:hAnsi="Times New Roman" w:cs="Times New Roman"/>
          <w:sz w:val="24"/>
          <w:szCs w:val="24"/>
        </w:rPr>
      </w:pPr>
      <w:del w:id="39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2"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3"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4"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5" w:author="Raymond Castellino" w:date="2015-11-06T09:34:00Z">
        <w:r w:rsidDel="00A4437E">
          <w:rPr>
            <w:rFonts w:ascii="Times New Roman"/>
            <w:sz w:val="24"/>
            <w:szCs w:val="24"/>
          </w:rPr>
          <w:delText xml:space="preserve">process </w:delText>
        </w:r>
      </w:del>
      <w:ins w:id="466"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67"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68"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46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0"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000000" w:rsidRDefault="008A5D1C">
      <w:pPr>
        <w:pStyle w:val="Default"/>
        <w:numPr>
          <w:ilvl w:val="0"/>
          <w:numId w:val="2"/>
          <w:numberingChange w:id="47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2"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000000" w:rsidRDefault="008A5D1C">
      <w:pPr>
        <w:pStyle w:val="Default"/>
        <w:numPr>
          <w:ilvl w:val="0"/>
          <w:numId w:val="3"/>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000000" w:rsidRDefault="008A5D1C">
      <w:pPr>
        <w:pStyle w:val="Default"/>
        <w:numPr>
          <w:ilvl w:val="0"/>
          <w:numId w:val="4"/>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000000" w:rsidRDefault="008A5D1C">
      <w:pPr>
        <w:pStyle w:val="Default"/>
        <w:numPr>
          <w:ilvl w:val="0"/>
          <w:numId w:val="5"/>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79"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0"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746F55" w:rsidRDefault="00746F55">
      <w:pPr>
        <w:pStyle w:val="Default"/>
        <w:numPr>
          <w:ins w:id="481" w:author="Raymond Castellino" w:date="2015-11-06T09:37:00Z"/>
        </w:numPr>
        <w:ind w:right="720"/>
        <w:rPr>
          <w:ins w:id="482"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3"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4"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5" w:author="Raymond Castellino" w:date="2015-11-06T09:40:00Z">
        <w:r w:rsidR="00A4437E">
          <w:rPr>
            <w:rFonts w:ascii="Times New Roman"/>
            <w:b/>
            <w:bCs/>
            <w:sz w:val="24"/>
            <w:szCs w:val="24"/>
          </w:rPr>
          <w:t>P</w:t>
        </w:r>
      </w:ins>
      <w:del w:id="486"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87" w:author="Raymond Castellino" w:date="2015-11-06T12:39:00Z">
        <w:r w:rsidR="0018532A">
          <w:rPr>
            <w:rFonts w:ascii="Times New Roman"/>
            <w:sz w:val="24"/>
            <w:szCs w:val="24"/>
          </w:rPr>
          <w:t xml:space="preserve"> </w:t>
        </w:r>
      </w:ins>
      <w:del w:id="488"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89"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0"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1"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2" w:author="Raymond Castellino" w:date="2015-11-06T09:41:00Z">
        <w:r w:rsidR="00A4437E">
          <w:rPr>
            <w:rFonts w:ascii="Times New Roman"/>
            <w:sz w:val="24"/>
            <w:szCs w:val="24"/>
          </w:rPr>
          <w:t xml:space="preserve"> and</w:t>
        </w:r>
      </w:ins>
      <w:del w:id="493"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4" w:author="Raymond Castellino" w:date="2015-11-06T09:42:00Z">
        <w:r w:rsidR="00A4437E">
          <w:rPr>
            <w:rFonts w:ascii="Times New Roman"/>
            <w:b/>
            <w:bCs/>
            <w:sz w:val="24"/>
            <w:szCs w:val="24"/>
          </w:rPr>
          <w:t>P</w:t>
        </w:r>
      </w:ins>
      <w:del w:id="495"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496"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497" w:author="Raymond Castellino" w:date="2015-11-06T09:43:00Z">
        <w:r w:rsidR="00A4437E">
          <w:rPr>
            <w:rFonts w:ascii="Times New Roman"/>
            <w:b/>
            <w:bCs/>
            <w:sz w:val="24"/>
            <w:szCs w:val="24"/>
          </w:rPr>
          <w:t>P</w:t>
        </w:r>
      </w:ins>
      <w:del w:id="498"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499" w:author="Raymond Castellino" w:date="2015-11-06T09:43:00Z">
        <w:r w:rsidDel="00A4437E">
          <w:rPr>
            <w:rFonts w:ascii="Times New Roman"/>
            <w:sz w:val="24"/>
            <w:szCs w:val="24"/>
          </w:rPr>
          <w:delText xml:space="preserve">Process </w:delText>
        </w:r>
      </w:del>
      <w:ins w:id="500"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1" w:author="Raymond Castellino" w:date="2015-11-06T09:44:00Z">
        <w:r w:rsidR="00A4437E">
          <w:rPr>
            <w:rFonts w:ascii="Times New Roman"/>
            <w:sz w:val="24"/>
            <w:szCs w:val="24"/>
          </w:rPr>
          <w:t>t</w:t>
        </w:r>
      </w:ins>
      <w:del w:id="502"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3"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4" w:author="Raymond Castellino" w:date="2015-11-06T09:45:00Z">
        <w:r w:rsidDel="00A4437E">
          <w:rPr>
            <w:rFonts w:ascii="Times New Roman"/>
            <w:b/>
            <w:bCs/>
            <w:sz w:val="24"/>
            <w:szCs w:val="24"/>
          </w:rPr>
          <w:delText xml:space="preserve">principle </w:delText>
        </w:r>
      </w:del>
      <w:ins w:id="505"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06" w:author="Raymond Castellino" w:date="2015-11-06T12:40:00Z"/>
          <w:rFonts w:ascii="Times New Roman"/>
          <w:sz w:val="24"/>
          <w:szCs w:val="24"/>
        </w:rPr>
      </w:pPr>
      <w:r>
        <w:rPr>
          <w:rFonts w:ascii="Times New Roman"/>
          <w:sz w:val="24"/>
          <w:szCs w:val="24"/>
        </w:rPr>
        <w:t>Besides attending to physical needs</w:t>
      </w:r>
      <w:ins w:id="507" w:author="Raymond Castellino" w:date="2015-11-06T09:45:00Z">
        <w:r w:rsidR="00A4437E">
          <w:rPr>
            <w:rFonts w:ascii="Times New Roman"/>
            <w:sz w:val="24"/>
            <w:szCs w:val="24"/>
          </w:rPr>
          <w:t>,</w:t>
        </w:r>
      </w:ins>
      <w:r>
        <w:rPr>
          <w:rFonts w:ascii="Times New Roman"/>
          <w:sz w:val="24"/>
          <w:szCs w:val="24"/>
        </w:rPr>
        <w:t xml:space="preserve"> I encourage all participant</w:t>
      </w:r>
      <w:ins w:id="508" w:author="Raymond Castellino" w:date="2015-11-06T12:40:00Z">
        <w:r w:rsidR="0018532A">
          <w:rPr>
            <w:rFonts w:ascii="Times New Roman"/>
            <w:sz w:val="24"/>
            <w:szCs w:val="24"/>
          </w:rPr>
          <w:t>s</w:t>
        </w:r>
      </w:ins>
    </w:p>
    <w:p w:rsidR="00746F55" w:rsidRDefault="008A5D1C">
      <w:pPr>
        <w:pStyle w:val="Default"/>
        <w:numPr>
          <w:ins w:id="509"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10"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1"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2"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3"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4"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15"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16"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17" w:author="Raymond Castellino" w:date="2015-11-06T09:47:00Z">
        <w:r w:rsidR="00A4437E">
          <w:rPr>
            <w:rFonts w:hAnsi="Times New Roman"/>
            <w:sz w:val="24"/>
            <w:szCs w:val="24"/>
          </w:rPr>
          <w:t>’</w:t>
        </w:r>
      </w:ins>
      <w:del w:id="518"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19" w:author="Raymond Castellino" w:date="2015-11-06T09:46:00Z">
        <w:r w:rsidR="00A4437E">
          <w:rPr>
            <w:rFonts w:hAnsi="Times New Roman"/>
            <w:sz w:val="24"/>
            <w:szCs w:val="24"/>
            <w:lang w:val="fr-FR"/>
          </w:rPr>
          <w:t>’</w:t>
        </w:r>
      </w:ins>
      <w:del w:id="520"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1" w:author="Raymond Castellino" w:date="2015-11-06T09:47:00Z">
        <w:r w:rsidDel="00A4437E">
          <w:rPr>
            <w:rFonts w:ascii="Times New Roman"/>
            <w:sz w:val="24"/>
            <w:szCs w:val="24"/>
          </w:rPr>
          <w:delText>them</w:delText>
        </w:r>
      </w:del>
      <w:ins w:id="522"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23" w:author="Raymond Castellino" w:date="2015-11-06T09:47:00Z">
        <w:r w:rsidDel="00A4437E">
          <w:rPr>
            <w:rFonts w:ascii="Times New Roman"/>
            <w:sz w:val="24"/>
            <w:szCs w:val="24"/>
          </w:rPr>
          <w:delText xml:space="preserve">PWs </w:delText>
        </w:r>
      </w:del>
      <w:ins w:id="524"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5"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26"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27"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28" w:author="Raymond Castellino" w:date="2015-11-06T09:49:00Z">
        <w:r w:rsidR="00A4437E">
          <w:rPr>
            <w:rFonts w:ascii="Times New Roman"/>
            <w:sz w:val="24"/>
            <w:szCs w:val="24"/>
          </w:rPr>
          <w:t xml:space="preserve">, </w:t>
        </w:r>
      </w:ins>
      <w:r>
        <w:rPr>
          <w:rFonts w:ascii="Times New Roman"/>
          <w:sz w:val="24"/>
          <w:szCs w:val="24"/>
        </w:rPr>
        <w:t xml:space="preserve"> </w:t>
      </w:r>
      <w:ins w:id="529" w:author="Raymond Castellino" w:date="2015-11-06T09:49:00Z">
        <w:r w:rsidR="00A4437E">
          <w:rPr>
            <w:rFonts w:ascii="Times New Roman"/>
            <w:sz w:val="24"/>
            <w:szCs w:val="24"/>
          </w:rPr>
          <w:t xml:space="preserve">a </w:t>
        </w:r>
      </w:ins>
      <w:r>
        <w:rPr>
          <w:rFonts w:ascii="Times New Roman"/>
          <w:sz w:val="24"/>
          <w:szCs w:val="24"/>
        </w:rPr>
        <w:t>boy</w:t>
      </w:r>
      <w:ins w:id="530"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1"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2"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3"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4" w:author="Raymond Castellino" w:date="2015-11-06T09:51:00Z">
        <w:r w:rsidDel="00A4437E">
          <w:rPr>
            <w:rFonts w:ascii="Times New Roman"/>
            <w:sz w:val="24"/>
            <w:szCs w:val="24"/>
          </w:rPr>
          <w:delText xml:space="preserve">PWs </w:delText>
        </w:r>
      </w:del>
      <w:ins w:id="535" w:author="Raymond Castellino" w:date="2015-11-06T09:51:00Z">
        <w:r w:rsidR="00A4437E">
          <w:rPr>
            <w:rFonts w:ascii="Times New Roman"/>
            <w:sz w:val="24"/>
            <w:szCs w:val="24"/>
          </w:rPr>
          <w:t xml:space="preserve">WSs </w:t>
        </w:r>
      </w:ins>
      <w:r>
        <w:rPr>
          <w:rFonts w:ascii="Times New Roman"/>
          <w:sz w:val="24"/>
          <w:szCs w:val="24"/>
        </w:rPr>
        <w:t>we have found that</w:t>
      </w:r>
      <w:ins w:id="536"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37"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38"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39" w:author="Raymond Castellino" w:date="2015-11-06T09:51:00Z">
        <w:r w:rsidDel="00A4437E">
          <w:rPr>
            <w:rFonts w:ascii="Times New Roman"/>
            <w:sz w:val="24"/>
            <w:szCs w:val="24"/>
          </w:rPr>
          <w:delText xml:space="preserve">PWs </w:delText>
        </w:r>
      </w:del>
      <w:ins w:id="540"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1" w:author="Raymond Castellino" w:date="2015-11-06T09:52:00Z">
        <w:r w:rsidDel="00A4437E">
          <w:rPr>
            <w:rFonts w:ascii="Times New Roman"/>
            <w:sz w:val="24"/>
            <w:szCs w:val="24"/>
          </w:rPr>
          <w:delText xml:space="preserve">and </w:delText>
        </w:r>
      </w:del>
      <w:ins w:id="542"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3"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4"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5"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46" w:author="Raymond Castellino" w:date="2015-11-06T09:56:00Z">
        <w:r w:rsidDel="00A4437E">
          <w:rPr>
            <w:rFonts w:ascii="Times New Roman"/>
            <w:sz w:val="24"/>
            <w:szCs w:val="24"/>
          </w:rPr>
          <w:delText xml:space="preserve">PWs </w:delText>
        </w:r>
      </w:del>
      <w:ins w:id="547"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48" w:author="Raymond Castellino" w:date="2015-11-06T09:57:00Z">
        <w:r w:rsidDel="00A4437E">
          <w:rPr>
            <w:rFonts w:ascii="Times New Roman"/>
            <w:sz w:val="24"/>
            <w:szCs w:val="24"/>
          </w:rPr>
          <w:delText xml:space="preserve">PWs </w:delText>
        </w:r>
      </w:del>
      <w:ins w:id="549"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0"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1" w:author="Raymond Castellino" w:date="2015-11-06T09:59:00Z">
        <w:r w:rsidDel="00A4437E">
          <w:rPr>
            <w:rFonts w:ascii="Times New Roman"/>
            <w:sz w:val="24"/>
            <w:szCs w:val="24"/>
          </w:rPr>
          <w:delText>his/her</w:delText>
        </w:r>
      </w:del>
      <w:ins w:id="552"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3" w:author="Raymond Castellino" w:date="2015-11-06T09:59:00Z">
        <w:r w:rsidDel="00A4437E">
          <w:rPr>
            <w:rFonts w:ascii="Times New Roman"/>
            <w:sz w:val="24"/>
            <w:szCs w:val="24"/>
          </w:rPr>
          <w:delText>the baby</w:delText>
        </w:r>
      </w:del>
      <w:ins w:id="554"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5"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56" w:author="Raymond Castellino" w:date="2015-11-06T10:00:00Z">
        <w:r w:rsidDel="00622C29">
          <w:rPr>
            <w:rFonts w:ascii="Times New Roman"/>
            <w:sz w:val="24"/>
            <w:szCs w:val="24"/>
          </w:rPr>
          <w:delText xml:space="preserve">her </w:delText>
        </w:r>
      </w:del>
      <w:ins w:id="557"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58" w:author="Raymond Castellino" w:date="2015-11-06T10:00:00Z">
        <w:r w:rsidDel="00622C29">
          <w:rPr>
            <w:rFonts w:ascii="Times New Roman"/>
            <w:sz w:val="24"/>
            <w:szCs w:val="24"/>
          </w:rPr>
          <w:delText>the baby</w:delText>
        </w:r>
      </w:del>
      <w:ins w:id="559" w:author="Raymond Castellino" w:date="2015-11-06T10:00:00Z">
        <w:r w:rsidR="00622C29">
          <w:rPr>
            <w:rFonts w:ascii="Times New Roman"/>
            <w:sz w:val="24"/>
            <w:szCs w:val="24"/>
          </w:rPr>
          <w:t>him</w:t>
        </w:r>
      </w:ins>
      <w:r>
        <w:rPr>
          <w:rFonts w:ascii="Times New Roman"/>
          <w:sz w:val="24"/>
          <w:szCs w:val="24"/>
        </w:rPr>
        <w:t>. The baby locks on</w:t>
      </w:r>
      <w:del w:id="560"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61"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2" w:author="Raymond Castellino" w:date="2015-11-06T10:01:00Z">
        <w:r w:rsidR="00622C29">
          <w:rPr>
            <w:rFonts w:ascii="Times New Roman"/>
            <w:sz w:val="24"/>
            <w:szCs w:val="24"/>
          </w:rPr>
          <w:t>y</w:t>
        </w:r>
      </w:ins>
      <w:del w:id="563"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4"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5" w:author="Raymond Castellino" w:date="2015-11-06T10:01:00Z">
        <w:r w:rsidDel="00622C29">
          <w:rPr>
            <w:rFonts w:ascii="Times New Roman"/>
            <w:sz w:val="24"/>
            <w:szCs w:val="24"/>
          </w:rPr>
          <w:delText xml:space="preserve">PWs </w:delText>
        </w:r>
      </w:del>
      <w:ins w:id="566"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67" w:author="Raymond Castellino" w:date="2015-11-06T10:03:00Z">
        <w:r w:rsidR="00622C29">
          <w:rPr>
            <w:rFonts w:ascii="Times New Roman"/>
            <w:sz w:val="24"/>
            <w:szCs w:val="24"/>
          </w:rPr>
          <w:t xml:space="preserve">my saying I am going to move my attention is sometimes </w:t>
        </w:r>
      </w:ins>
      <w:del w:id="568"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69" w:author="Raymond Castellino" w:date="2015-11-06T10:04:00Z">
        <w:r w:rsidDel="00622C29">
          <w:rPr>
            <w:rFonts w:ascii="Times New Roman"/>
            <w:sz w:val="24"/>
            <w:szCs w:val="24"/>
          </w:rPr>
          <w:delText xml:space="preserve">times when it is important for </w:delText>
        </w:r>
      </w:del>
      <w:ins w:id="570"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1" w:author="Raymond Castellino" w:date="2015-11-06T10:05:00Z">
        <w:r w:rsidR="00622C29">
          <w:rPr>
            <w:rFonts w:ascii="Times New Roman"/>
            <w:sz w:val="24"/>
            <w:szCs w:val="24"/>
          </w:rPr>
          <w:t>.</w:t>
        </w:r>
      </w:ins>
      <w:del w:id="572" w:author="Raymond Castellino" w:date="2015-11-06T10:05:00Z">
        <w:r w:rsidDel="00622C29">
          <w:rPr>
            <w:rFonts w:ascii="Times New Roman"/>
            <w:sz w:val="24"/>
            <w:szCs w:val="24"/>
          </w:rPr>
          <w:delText xml:space="preserve"> that I let them know ahead of time that I am about to move my attention. </w:delText>
        </w:r>
      </w:del>
      <w:ins w:id="573" w:author="Raymond Castellino" w:date="2015-11-06T12:43:00Z">
        <w:r w:rsidR="0018532A">
          <w:rPr>
            <w:rFonts w:ascii="Times New Roman"/>
            <w:sz w:val="24"/>
            <w:szCs w:val="24"/>
          </w:rPr>
          <w:t xml:space="preserve"> </w:t>
        </w:r>
      </w:ins>
      <w:r>
        <w:rPr>
          <w:rFonts w:ascii="Times New Roman"/>
          <w:sz w:val="24"/>
          <w:szCs w:val="24"/>
        </w:rPr>
        <w:t>When I do this</w:t>
      </w:r>
      <w:ins w:id="574"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5" w:author="Raymond Castellino" w:date="2015-11-06T10:05:00Z">
        <w:r w:rsidDel="00622C29">
          <w:rPr>
            <w:rFonts w:ascii="Times New Roman"/>
            <w:sz w:val="24"/>
            <w:szCs w:val="24"/>
          </w:rPr>
          <w:delText>PWs</w:delText>
        </w:r>
      </w:del>
      <w:ins w:id="576"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77"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78"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79"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0" w:author="Raymond Castellino" w:date="2015-11-06T10:06:00Z"/>
        </w:numPr>
        <w:ind w:right="720"/>
        <w:rPr>
          <w:ins w:id="581"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2"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3" w:author="Raymond Castellino" w:date="2015-11-06T10:07:00Z"/>
        </w:numPr>
        <w:ind w:right="720"/>
        <w:rPr>
          <w:ins w:id="584"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5" w:author="Raymond Castellino" w:date="2015-11-06T10:07:00Z"/>
        </w:numPr>
        <w:ind w:right="720"/>
        <w:rPr>
          <w:ins w:id="586"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87" w:author="Raymond Castellino" w:date="2015-11-06T10:07:00Z"/>
        </w:numPr>
        <w:ind w:right="720"/>
        <w:rPr>
          <w:ins w:id="588" w:author="Raymond Castellino" w:date="2015-11-06T10:07:00Z"/>
          <w:rFonts w:ascii="Times New Roman"/>
          <w:sz w:val="24"/>
          <w:szCs w:val="24"/>
        </w:rPr>
      </w:pPr>
    </w:p>
    <w:p w:rsidR="00746F55" w:rsidRDefault="008A5D1C">
      <w:pPr>
        <w:pStyle w:val="Default"/>
        <w:numPr>
          <w:ins w:id="589"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0"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000000" w:rsidRDefault="00394DDD">
      <w:pPr>
        <w:rPr>
          <w:del w:id="591" w:author="Raymond Castellino" w:date="2015-11-06T13:20:00Z"/>
          <w:rFonts w:ascii="Times" w:eastAsia="Times" w:hAnsi="Times" w:cs="Times"/>
        </w:rPr>
        <w:pPrChange w:id="592" w:author="Raymond Castellino" w:date="2015-11-06T13:20:00Z">
          <w:pPr>
            <w:pStyle w:val="Default"/>
            <w:ind w:right="720"/>
          </w:pPr>
        </w:pPrChange>
      </w:pPr>
      <w:ins w:id="593" w:author="Raymond Castellino" w:date="2015-11-06T13:20:00Z">
        <w:r>
          <w:rPr>
            <w:rFonts w:ascii="Times" w:eastAsia="Times" w:hAnsi="Times" w:cs="Times"/>
          </w:rPr>
          <w:br w:type="page"/>
        </w:r>
      </w:ins>
    </w:p>
    <w:p w:rsidR="00000000" w:rsidRDefault="008A5D1C">
      <w:pPr>
        <w:jc w:val="center"/>
        <w:rPr>
          <w:rFonts w:eastAsia="Times New Roman"/>
        </w:rPr>
        <w:pPrChange w:id="594" w:author="Raymond Castellino" w:date="2015-11-06T13:20:00Z">
          <w:pPr>
            <w:pStyle w:val="Default"/>
            <w:ind w:right="720"/>
            <w:jc w:val="center"/>
          </w:pPr>
        </w:pPrChange>
      </w:pPr>
      <w: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5" w:author="Raymond Castellino" w:date="2015-11-06T10:10:00Z"/>
          <w:rFonts w:ascii="Times New Roman"/>
          <w:sz w:val="24"/>
          <w:szCs w:val="24"/>
        </w:rPr>
      </w:pPr>
      <w:r>
        <w:rPr>
          <w:rFonts w:ascii="Times New Roman"/>
          <w:sz w:val="24"/>
          <w:szCs w:val="24"/>
        </w:rPr>
        <w:t xml:space="preserve">Video Recording is an integral part of the </w:t>
      </w:r>
      <w:del w:id="596" w:author="Raymond Castellino" w:date="2015-11-06T10:08:00Z">
        <w:r w:rsidDel="00622C29">
          <w:rPr>
            <w:rFonts w:ascii="Times New Roman"/>
            <w:sz w:val="24"/>
            <w:szCs w:val="24"/>
          </w:rPr>
          <w:delText xml:space="preserve">process </w:delText>
        </w:r>
      </w:del>
      <w:ins w:id="597"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598"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599" w:author="Raymond Castellino" w:date="2015-11-06T10:09:00Z">
        <w:r w:rsidR="00622C29">
          <w:rPr>
            <w:rFonts w:ascii="Times New Roman"/>
            <w:sz w:val="24"/>
            <w:szCs w:val="24"/>
          </w:rPr>
          <w:t>–</w:t>
        </w:r>
      </w:ins>
      <w:ins w:id="600" w:author="Raymond Castellino" w:date="2015-11-06T10:08:00Z">
        <w:r w:rsidR="00622C29">
          <w:rPr>
            <w:rFonts w:ascii="Times New Roman"/>
            <w:sz w:val="24"/>
            <w:szCs w:val="24"/>
          </w:rPr>
          <w:t xml:space="preserve"> not </w:t>
        </w:r>
      </w:ins>
      <w:ins w:id="601"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2" w:author="Raymond Castellino" w:date="2015-11-06T10:08:00Z">
        <w:r w:rsidDel="00622C29">
          <w:rPr>
            <w:rFonts w:ascii="Times New Roman"/>
            <w:sz w:val="24"/>
            <w:szCs w:val="24"/>
          </w:rPr>
          <w:delText xml:space="preserve">Process </w:delText>
        </w:r>
      </w:del>
      <w:ins w:id="603"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4" w:author="Raymond Castellino" w:date="2015-11-06T10:10:00Z"/>
        </w:numPr>
        <w:ind w:right="720"/>
        <w:rPr>
          <w:ins w:id="605" w:author="Raymond Castellino" w:date="2015-11-06T10:10:00Z"/>
          <w:rFonts w:ascii="Times New Roman"/>
          <w:sz w:val="24"/>
          <w:szCs w:val="24"/>
        </w:rPr>
      </w:pPr>
    </w:p>
    <w:p w:rsidR="00746F55" w:rsidRDefault="008A5D1C">
      <w:pPr>
        <w:pStyle w:val="Default"/>
        <w:numPr>
          <w:ins w:id="606"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07"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08" w:author="Raymond Castellino" w:date="2015-11-06T12:44:00Z">
        <w:r w:rsidR="0018532A">
          <w:rPr>
            <w:rFonts w:hAnsi="Times"/>
            <w:b/>
            <w:bCs/>
            <w:sz w:val="24"/>
            <w:szCs w:val="24"/>
          </w:rPr>
          <w:t>‘</w:t>
        </w:r>
      </w:ins>
      <w:del w:id="609" w:author="Raymond Castellino" w:date="2015-11-06T12:44:00Z">
        <w:r w:rsidDel="0018532A">
          <w:rPr>
            <w:rFonts w:hAnsi="Times"/>
            <w:b/>
            <w:bCs/>
            <w:sz w:val="24"/>
            <w:szCs w:val="24"/>
          </w:rPr>
          <w:delText>“</w:delText>
        </w:r>
      </w:del>
      <w:r>
        <w:rPr>
          <w:rFonts w:ascii="Times"/>
          <w:b/>
          <w:bCs/>
          <w:sz w:val="24"/>
          <w:szCs w:val="24"/>
        </w:rPr>
        <w:t>Call</w:t>
      </w:r>
      <w:ins w:id="610" w:author="Raymond Castellino" w:date="2015-11-06T12:44:00Z">
        <w:r w:rsidR="0018532A">
          <w:rPr>
            <w:rFonts w:hAnsi="Times"/>
            <w:b/>
            <w:bCs/>
            <w:sz w:val="24"/>
            <w:szCs w:val="24"/>
          </w:rPr>
          <w:t>’</w:t>
        </w:r>
      </w:ins>
      <w:del w:id="611"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2" w:author="Raymond Castellino" w:date="2015-11-06T10:10:00Z">
        <w:r w:rsidR="00622C29">
          <w:rPr>
            <w:rFonts w:ascii="Times"/>
            <w:sz w:val="24"/>
            <w:szCs w:val="24"/>
          </w:rPr>
          <w:t>,</w:t>
        </w:r>
      </w:ins>
      <w:r>
        <w:rPr>
          <w:rFonts w:ascii="Times"/>
          <w:sz w:val="24"/>
          <w:szCs w:val="24"/>
        </w:rPr>
        <w:t xml:space="preserve"> though rarely</w:t>
      </w:r>
      <w:ins w:id="613" w:author="Raymond Castellino" w:date="2015-11-06T10:10:00Z">
        <w:r w:rsidR="00622C29">
          <w:rPr>
            <w:rFonts w:ascii="Times"/>
            <w:sz w:val="24"/>
            <w:szCs w:val="24"/>
          </w:rPr>
          <w:t>,</w:t>
        </w:r>
      </w:ins>
      <w:r>
        <w:rPr>
          <w:rFonts w:ascii="Times"/>
          <w:sz w:val="24"/>
          <w:szCs w:val="24"/>
        </w:rPr>
        <w:t xml:space="preserve"> a session can go </w:t>
      </w:r>
      <w:ins w:id="614" w:author="Raymond Castellino" w:date="2015-11-06T12:44:00Z">
        <w:r w:rsidR="0018532A">
          <w:rPr>
            <w:rFonts w:hAnsi="Times"/>
            <w:sz w:val="24"/>
            <w:szCs w:val="24"/>
          </w:rPr>
          <w:t>‘</w:t>
        </w:r>
      </w:ins>
      <w:del w:id="615" w:author="Raymond Castellino" w:date="2015-11-06T12:44:00Z">
        <w:r w:rsidDel="0018532A">
          <w:rPr>
            <w:rFonts w:hAnsi="Times"/>
            <w:sz w:val="24"/>
            <w:szCs w:val="24"/>
          </w:rPr>
          <w:delText>“</w:delText>
        </w:r>
      </w:del>
      <w:r>
        <w:rPr>
          <w:rFonts w:ascii="Times"/>
          <w:sz w:val="24"/>
          <w:szCs w:val="24"/>
          <w:lang w:val="fr-FR"/>
        </w:rPr>
        <w:t>sour</w:t>
      </w:r>
      <w:ins w:id="616" w:author="Raymond Castellino" w:date="2015-11-06T12:44:00Z">
        <w:r w:rsidR="0018532A">
          <w:rPr>
            <w:rFonts w:hAnsi="Times"/>
            <w:sz w:val="24"/>
            <w:szCs w:val="24"/>
          </w:rPr>
          <w:t>’</w:t>
        </w:r>
      </w:ins>
      <w:del w:id="617"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18"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19" w:author="Raymond Castellino" w:date="2015-11-06T10:10:00Z">
        <w:r w:rsidDel="00622C29">
          <w:rPr>
            <w:rFonts w:ascii="Times"/>
            <w:sz w:val="24"/>
            <w:szCs w:val="24"/>
          </w:rPr>
          <w:delText xml:space="preserve">is </w:delText>
        </w:r>
      </w:del>
      <w:ins w:id="620"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1" w:author="Raymond Castellino" w:date="2015-11-06T10:11:00Z">
        <w:r w:rsidDel="00622C29">
          <w:rPr>
            <w:rFonts w:ascii="Times"/>
            <w:sz w:val="24"/>
            <w:szCs w:val="24"/>
          </w:rPr>
          <w:delText xml:space="preserve">and </w:delText>
        </w:r>
      </w:del>
      <w:ins w:id="622"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3" w:author="Raymond Castellino" w:date="2015-11-06T10:12:00Z">
        <w:r w:rsidDel="00622C29">
          <w:rPr>
            <w:rFonts w:ascii="Times"/>
            <w:sz w:val="24"/>
            <w:szCs w:val="24"/>
          </w:rPr>
          <w:delText xml:space="preserve">the </w:delText>
        </w:r>
      </w:del>
      <w:r>
        <w:rPr>
          <w:rFonts w:ascii="Times"/>
          <w:sz w:val="24"/>
          <w:szCs w:val="24"/>
        </w:rPr>
        <w:t>what</w:t>
      </w:r>
      <w:del w:id="624"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5"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6" w:author="Raymond Castellino" w:date="2015-11-06T12:51:00Z"/>
        </w:numPr>
        <w:ind w:right="720"/>
        <w:rPr>
          <w:rFonts w:ascii="Times" w:eastAsia="Times" w:hAnsi="Times" w:cs="Times"/>
          <w:sz w:val="24"/>
          <w:szCs w:val="24"/>
        </w:rPr>
      </w:pPr>
      <w:del w:id="627"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28" w:author="Raymond Castellino" w:date="2015-11-06T12:51:00Z"/>
        </w:numPr>
        <w:tabs>
          <w:tab w:val="left" w:pos="220"/>
          <w:tab w:val="left" w:pos="720"/>
        </w:tabs>
        <w:ind w:right="720"/>
        <w:rPr>
          <w:rFonts w:ascii="Times" w:eastAsia="Times" w:hAnsi="Times" w:cs="Times"/>
          <w:sz w:val="24"/>
          <w:szCs w:val="24"/>
        </w:rPr>
      </w:pPr>
      <w:del w:id="629" w:author="Raymond Castellino" w:date="2015-11-06T12:52:00Z">
        <w:r w:rsidDel="00494248">
          <w:rPr>
            <w:rFonts w:ascii="Times"/>
            <w:sz w:val="24"/>
            <w:szCs w:val="24"/>
          </w:rPr>
          <w:delText>2.</w:delText>
        </w:r>
      </w:del>
      <w:del w:id="630" w:author="Raymond Castellino" w:date="2015-11-06T12:51:00Z">
        <w:r w:rsidDel="00494248">
          <w:rPr>
            <w:rFonts w:ascii="Times"/>
            <w:sz w:val="24"/>
            <w:szCs w:val="24"/>
          </w:rPr>
          <w:tab/>
        </w:r>
      </w:del>
      <w:del w:id="631" w:author="Raymond Castellino" w:date="2015-11-06T10:13:00Z">
        <w:r w:rsidDel="00622C29">
          <w:rPr>
            <w:rFonts w:ascii="Times"/>
            <w:sz w:val="24"/>
            <w:szCs w:val="24"/>
          </w:rPr>
          <w:delText xml:space="preserve">excessive </w:delText>
        </w:r>
      </w:del>
      <w:ins w:id="632"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3" w:author="Raymond Castellino" w:date="2015-11-06T12:51:00Z"/>
        </w:numPr>
        <w:tabs>
          <w:tab w:val="left" w:pos="220"/>
          <w:tab w:val="left" w:pos="720"/>
        </w:tabs>
        <w:ind w:right="720"/>
        <w:rPr>
          <w:rFonts w:ascii="Times" w:eastAsia="Times" w:hAnsi="Times" w:cs="Times"/>
          <w:sz w:val="24"/>
          <w:szCs w:val="24"/>
        </w:rPr>
      </w:pPr>
      <w:del w:id="634" w:author="Raymond Castellino" w:date="2015-11-06T12:52:00Z">
        <w:r w:rsidDel="00494248">
          <w:rPr>
            <w:rFonts w:ascii="Times"/>
            <w:sz w:val="24"/>
            <w:szCs w:val="24"/>
          </w:rPr>
          <w:delText>3.</w:delText>
        </w:r>
      </w:del>
      <w:del w:id="635" w:author="Raymond Castellino" w:date="2015-11-06T12:51:00Z">
        <w:r w:rsidDel="00494248">
          <w:rPr>
            <w:rFonts w:ascii="Times"/>
            <w:sz w:val="24"/>
            <w:szCs w:val="24"/>
          </w:rPr>
          <w:tab/>
        </w:r>
      </w:del>
      <w:del w:id="636" w:author="Raymond Castellino" w:date="2015-11-06T10:13:00Z">
        <w:r w:rsidDel="00622C29">
          <w:rPr>
            <w:rFonts w:ascii="Times"/>
            <w:sz w:val="24"/>
            <w:szCs w:val="24"/>
          </w:rPr>
          <w:delText xml:space="preserve">excessive </w:delText>
        </w:r>
      </w:del>
      <w:ins w:id="637"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38" w:author="Raymond Castellino" w:date="2015-11-06T12:51:00Z"/>
        </w:numPr>
        <w:tabs>
          <w:tab w:val="left" w:pos="220"/>
          <w:tab w:val="left" w:pos="720"/>
        </w:tabs>
        <w:ind w:right="720"/>
        <w:rPr>
          <w:rFonts w:ascii="Times" w:eastAsia="Times" w:hAnsi="Times" w:cs="Times"/>
          <w:sz w:val="24"/>
          <w:szCs w:val="24"/>
        </w:rPr>
      </w:pPr>
      <w:del w:id="639" w:author="Raymond Castellino" w:date="2015-11-06T12:52:00Z">
        <w:r w:rsidDel="00494248">
          <w:rPr>
            <w:rFonts w:ascii="Times"/>
            <w:sz w:val="24"/>
            <w:szCs w:val="24"/>
          </w:rPr>
          <w:delText>4.</w:delText>
        </w:r>
      </w:del>
      <w:del w:id="640" w:author="Raymond Castellino" w:date="2015-11-06T12:51:00Z">
        <w:r w:rsidDel="00494248">
          <w:rPr>
            <w:rFonts w:ascii="Times"/>
            <w:sz w:val="24"/>
            <w:szCs w:val="24"/>
          </w:rPr>
          <w:tab/>
        </w:r>
      </w:del>
      <w:r>
        <w:rPr>
          <w:rFonts w:ascii="Times"/>
          <w:sz w:val="24"/>
          <w:szCs w:val="24"/>
        </w:rPr>
        <w:t xml:space="preserve">Tempo pushes the sessions. Person doesn't pause. </w:t>
      </w:r>
      <w:ins w:id="641" w:author="Raymond Castellino" w:date="2015-11-06T10:12:00Z">
        <w:r w:rsidR="00622C29">
          <w:rPr>
            <w:rFonts w:ascii="Times"/>
            <w:sz w:val="24"/>
            <w:szCs w:val="24"/>
          </w:rPr>
          <w:t>N</w:t>
        </w:r>
      </w:ins>
      <w:del w:id="642"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3" w:author="Raymond Castellino" w:date="2015-11-06T12:51:00Z"/>
        </w:numPr>
        <w:tabs>
          <w:tab w:val="left" w:pos="220"/>
          <w:tab w:val="left" w:pos="720"/>
        </w:tabs>
        <w:ind w:right="720"/>
        <w:rPr>
          <w:rFonts w:ascii="Times" w:eastAsia="Times" w:hAnsi="Times" w:cs="Times"/>
          <w:sz w:val="24"/>
          <w:szCs w:val="24"/>
        </w:rPr>
      </w:pPr>
      <w:del w:id="644" w:author="Raymond Castellino" w:date="2015-11-06T12:52:00Z">
        <w:r w:rsidDel="00494248">
          <w:rPr>
            <w:rFonts w:ascii="Times"/>
            <w:sz w:val="24"/>
            <w:szCs w:val="24"/>
          </w:rPr>
          <w:delText>5.</w:delText>
        </w:r>
      </w:del>
      <w:del w:id="645" w:author="Raymond Castellino" w:date="2015-11-06T12:51:00Z">
        <w:r w:rsidDel="00494248">
          <w:rPr>
            <w:rFonts w:ascii="Times"/>
            <w:sz w:val="24"/>
            <w:szCs w:val="24"/>
          </w:rPr>
          <w:tab/>
        </w:r>
      </w:del>
      <w:del w:id="646" w:author="Raymond Castellino" w:date="2015-11-06T10:13:00Z">
        <w:r w:rsidDel="00622C29">
          <w:rPr>
            <w:rFonts w:ascii="Times"/>
            <w:sz w:val="24"/>
            <w:szCs w:val="24"/>
          </w:rPr>
          <w:delText xml:space="preserve">does </w:delText>
        </w:r>
      </w:del>
      <w:ins w:id="647"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48" w:author="Raymond Castellino" w:date="2015-11-06T12:51:00Z"/>
        </w:numPr>
        <w:tabs>
          <w:tab w:val="left" w:pos="220"/>
          <w:tab w:val="left" w:pos="720"/>
        </w:tabs>
        <w:ind w:right="720"/>
        <w:rPr>
          <w:rFonts w:ascii="Times" w:eastAsia="Times" w:hAnsi="Times" w:cs="Times"/>
          <w:sz w:val="24"/>
          <w:szCs w:val="24"/>
        </w:rPr>
      </w:pPr>
      <w:del w:id="649" w:author="Raymond Castellino" w:date="2015-11-06T12:52:00Z">
        <w:r w:rsidDel="00494248">
          <w:rPr>
            <w:rFonts w:ascii="Times"/>
            <w:sz w:val="24"/>
            <w:szCs w:val="24"/>
          </w:rPr>
          <w:delText>6.</w:delText>
        </w:r>
      </w:del>
      <w:del w:id="650" w:author="Raymond Castellino" w:date="2015-11-06T12:51:00Z">
        <w:r w:rsidDel="00494248">
          <w:rPr>
            <w:rFonts w:ascii="Times"/>
            <w:sz w:val="24"/>
            <w:szCs w:val="24"/>
          </w:rPr>
          <w:tab/>
        </w:r>
      </w:del>
      <w:del w:id="651" w:author="Raymond Castellino" w:date="2015-11-06T10:13:00Z">
        <w:r w:rsidDel="00622C29">
          <w:rPr>
            <w:rFonts w:ascii="Times"/>
            <w:sz w:val="24"/>
            <w:szCs w:val="24"/>
          </w:rPr>
          <w:delText xml:space="preserve">can </w:delText>
        </w:r>
      </w:del>
      <w:ins w:id="652"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3" w:author="Raymond Castellino" w:date="2015-11-06T12:51:00Z"/>
        </w:numPr>
        <w:tabs>
          <w:tab w:val="left" w:pos="220"/>
          <w:tab w:val="left" w:pos="720"/>
        </w:tabs>
        <w:ind w:right="720"/>
        <w:rPr>
          <w:rFonts w:ascii="Times" w:eastAsia="Times" w:hAnsi="Times" w:cs="Times"/>
          <w:sz w:val="24"/>
          <w:szCs w:val="24"/>
        </w:rPr>
      </w:pPr>
      <w:del w:id="654" w:author="Raymond Castellino" w:date="2015-11-06T12:52:00Z">
        <w:r w:rsidDel="00494248">
          <w:rPr>
            <w:rFonts w:ascii="Times"/>
            <w:sz w:val="24"/>
            <w:szCs w:val="24"/>
          </w:rPr>
          <w:delText>7.</w:delText>
        </w:r>
      </w:del>
      <w:del w:id="655" w:author="Raymond Castellino" w:date="2015-11-06T12:51:00Z">
        <w:r w:rsidDel="00494248">
          <w:rPr>
            <w:rFonts w:ascii="Times"/>
            <w:sz w:val="24"/>
            <w:szCs w:val="24"/>
          </w:rPr>
          <w:tab/>
        </w:r>
      </w:del>
      <w:del w:id="656" w:author="Raymond Castellino" w:date="2015-11-06T10:13:00Z">
        <w:r w:rsidDel="00622C29">
          <w:rPr>
            <w:rFonts w:ascii="Times"/>
            <w:sz w:val="24"/>
            <w:szCs w:val="24"/>
          </w:rPr>
          <w:delText xml:space="preserve">doesn't </w:delText>
        </w:r>
      </w:del>
      <w:ins w:id="657" w:author="Raymond Castellino" w:date="2015-11-06T10:13:00Z">
        <w:r w:rsidR="00622C29">
          <w:rPr>
            <w:rFonts w:ascii="Times"/>
            <w:sz w:val="24"/>
            <w:szCs w:val="24"/>
          </w:rPr>
          <w:t xml:space="preserve">Doesn't </w:t>
        </w:r>
      </w:ins>
      <w:r>
        <w:rPr>
          <w:rFonts w:ascii="Times"/>
          <w:sz w:val="24"/>
          <w:szCs w:val="24"/>
        </w:rPr>
        <w:t>reference resources</w:t>
      </w:r>
      <w:ins w:id="658"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59" w:author="Raymond Castellino" w:date="2015-11-06T12:51:00Z"/>
        </w:numPr>
        <w:tabs>
          <w:tab w:val="left" w:pos="220"/>
          <w:tab w:val="left" w:pos="720"/>
        </w:tabs>
        <w:ind w:right="720"/>
        <w:rPr>
          <w:rFonts w:ascii="Times" w:eastAsia="Times" w:hAnsi="Times" w:cs="Times"/>
          <w:sz w:val="24"/>
          <w:szCs w:val="24"/>
        </w:rPr>
      </w:pPr>
      <w:del w:id="660" w:author="Raymond Castellino" w:date="2015-11-06T12:52:00Z">
        <w:r w:rsidDel="00494248">
          <w:rPr>
            <w:rFonts w:ascii="Times"/>
            <w:sz w:val="24"/>
            <w:szCs w:val="24"/>
          </w:rPr>
          <w:delText>8.</w:delText>
        </w:r>
      </w:del>
      <w:del w:id="661" w:author="Raymond Castellino" w:date="2015-11-06T12:51:00Z">
        <w:r w:rsidDel="00494248">
          <w:rPr>
            <w:rFonts w:ascii="Times"/>
            <w:sz w:val="24"/>
            <w:szCs w:val="24"/>
          </w:rPr>
          <w:tab/>
        </w:r>
      </w:del>
      <w:r>
        <w:rPr>
          <w:rFonts w:ascii="Times"/>
          <w:sz w:val="24"/>
          <w:szCs w:val="24"/>
        </w:rPr>
        <w:t>NS cycling in trauma vortex with</w:t>
      </w:r>
      <w:del w:id="662"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3" w:author="Raymond Castellino" w:date="2015-11-06T12:51:00Z"/>
        </w:numPr>
        <w:tabs>
          <w:tab w:val="left" w:pos="220"/>
          <w:tab w:val="left" w:pos="720"/>
        </w:tabs>
        <w:ind w:right="720"/>
        <w:rPr>
          <w:rFonts w:ascii="Times" w:eastAsia="Times" w:hAnsi="Times" w:cs="Times"/>
          <w:sz w:val="24"/>
          <w:szCs w:val="24"/>
        </w:rPr>
      </w:pPr>
      <w:del w:id="664" w:author="Raymond Castellino" w:date="2015-11-06T12:52:00Z">
        <w:r w:rsidDel="00494248">
          <w:rPr>
            <w:rFonts w:ascii="Times"/>
            <w:sz w:val="24"/>
            <w:szCs w:val="24"/>
          </w:rPr>
          <w:delText>9.</w:delText>
        </w:r>
        <w:r w:rsidDel="00494248">
          <w:rPr>
            <w:rFonts w:ascii="Times"/>
            <w:sz w:val="24"/>
            <w:szCs w:val="24"/>
          </w:rPr>
          <w:tab/>
        </w:r>
      </w:del>
      <w:ins w:id="665" w:author="Raymond Castellino" w:date="2015-11-06T10:13:00Z">
        <w:r w:rsidR="00622C29">
          <w:rPr>
            <w:rFonts w:ascii="Times"/>
            <w:sz w:val="24"/>
            <w:szCs w:val="24"/>
          </w:rPr>
          <w:t>T</w:t>
        </w:r>
      </w:ins>
      <w:del w:id="666"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7"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68" w:author="Raymond Castellino" w:date="2015-11-06T12:52:00Z">
        <w:r w:rsidDel="00494248">
          <w:rPr>
            <w:rFonts w:ascii="Times"/>
            <w:sz w:val="24"/>
            <w:szCs w:val="24"/>
          </w:rPr>
          <w:delText>0.</w:delText>
        </w:r>
        <w:r w:rsidDel="00494248">
          <w:rPr>
            <w:rFonts w:ascii="Times"/>
            <w:sz w:val="24"/>
            <w:szCs w:val="24"/>
          </w:rPr>
          <w:tab/>
        </w:r>
      </w:del>
      <w:del w:id="669" w:author="Raymond Castellino" w:date="2015-11-06T10:13:00Z">
        <w:r w:rsidDel="00622C29">
          <w:rPr>
            <w:rFonts w:ascii="Times"/>
            <w:sz w:val="24"/>
            <w:szCs w:val="24"/>
          </w:rPr>
          <w:delText xml:space="preserve">may </w:delText>
        </w:r>
      </w:del>
      <w:ins w:id="670"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1" w:author="Raymond Castellino" w:date="2015-11-06T12:51:00Z"/>
        </w:numPr>
        <w:tabs>
          <w:tab w:val="left" w:pos="220"/>
          <w:tab w:val="left" w:pos="720"/>
        </w:tabs>
        <w:ind w:right="720"/>
        <w:rPr>
          <w:rFonts w:ascii="Times" w:eastAsia="Times" w:hAnsi="Times" w:cs="Times"/>
          <w:sz w:val="24"/>
          <w:szCs w:val="24"/>
        </w:rPr>
      </w:pPr>
      <w:del w:id="672" w:author="Raymond Castellino" w:date="2015-11-06T12:52:00Z">
        <w:r w:rsidDel="00494248">
          <w:rPr>
            <w:rFonts w:ascii="Times"/>
            <w:sz w:val="24"/>
            <w:szCs w:val="24"/>
          </w:rPr>
          <w:delText>11.</w:delText>
        </w:r>
        <w:r w:rsidDel="00494248">
          <w:rPr>
            <w:rFonts w:ascii="Times"/>
            <w:sz w:val="24"/>
            <w:szCs w:val="24"/>
          </w:rPr>
          <w:tab/>
        </w:r>
      </w:del>
      <w:del w:id="673" w:author="Raymond Castellino" w:date="2015-11-06T10:14:00Z">
        <w:r w:rsidDel="00622C29">
          <w:rPr>
            <w:rFonts w:ascii="Times"/>
            <w:sz w:val="24"/>
            <w:szCs w:val="24"/>
          </w:rPr>
          <w:delText xml:space="preserve">person </w:delText>
        </w:r>
      </w:del>
      <w:ins w:id="674"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75" w:author="Raymond Castellino" w:date="2015-11-06T12:51:00Z"/>
        </w:numPr>
        <w:tabs>
          <w:tab w:val="left" w:pos="220"/>
          <w:tab w:val="left" w:pos="720"/>
        </w:tabs>
        <w:ind w:right="720"/>
        <w:rPr>
          <w:rFonts w:ascii="Times" w:eastAsia="Times" w:hAnsi="Times" w:cs="Times"/>
          <w:sz w:val="24"/>
          <w:szCs w:val="24"/>
        </w:rPr>
      </w:pPr>
      <w:del w:id="676"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7" w:author="Raymond Castellino" w:date="2015-11-06T10:14:00Z">
        <w:r w:rsidDel="00622C29">
          <w:rPr>
            <w:rFonts w:ascii="Times"/>
            <w:sz w:val="24"/>
            <w:szCs w:val="24"/>
          </w:rPr>
          <w:delText xml:space="preserve">they </w:delText>
        </w:r>
      </w:del>
      <w:ins w:id="678" w:author="Raymond Castellino" w:date="2015-11-06T10:14:00Z">
        <w:r w:rsidR="00622C29">
          <w:rPr>
            <w:rFonts w:ascii="Times"/>
            <w:sz w:val="24"/>
            <w:szCs w:val="24"/>
          </w:rPr>
          <w:t xml:space="preserve">she </w:t>
        </w:r>
      </w:ins>
      <w:r>
        <w:rPr>
          <w:rFonts w:ascii="Times"/>
          <w:sz w:val="24"/>
          <w:szCs w:val="24"/>
        </w:rPr>
        <w:t>want</w:t>
      </w:r>
      <w:ins w:id="679"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0" w:author="Raymond Castellino" w:date="2015-11-06T12:51:00Z"/>
        </w:numPr>
        <w:tabs>
          <w:tab w:val="left" w:pos="220"/>
          <w:tab w:val="left" w:pos="720"/>
        </w:tabs>
        <w:ind w:right="720"/>
        <w:rPr>
          <w:rFonts w:ascii="Times" w:eastAsia="Times" w:hAnsi="Times" w:cs="Times"/>
          <w:sz w:val="24"/>
          <w:szCs w:val="24"/>
        </w:rPr>
      </w:pPr>
      <w:del w:id="681" w:author="Raymond Castellino" w:date="2015-11-06T12:53:00Z">
        <w:r w:rsidDel="00494248">
          <w:rPr>
            <w:rFonts w:ascii="Times"/>
            <w:sz w:val="24"/>
            <w:szCs w:val="24"/>
          </w:rPr>
          <w:delText>13.</w:delText>
        </w:r>
      </w:del>
      <w:del w:id="682"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3" w:author="Raymond Castellino" w:date="2015-11-06T12:51:00Z"/>
        </w:numPr>
        <w:tabs>
          <w:tab w:val="left" w:pos="220"/>
          <w:tab w:val="left" w:pos="720"/>
        </w:tabs>
        <w:ind w:right="720"/>
        <w:rPr>
          <w:rFonts w:ascii="Times" w:eastAsia="Times" w:hAnsi="Times" w:cs="Times"/>
          <w:sz w:val="24"/>
          <w:szCs w:val="24"/>
        </w:rPr>
      </w:pPr>
      <w:del w:id="684" w:author="Raymond Castellino" w:date="2015-11-06T12:53:00Z">
        <w:r w:rsidDel="00494248">
          <w:rPr>
            <w:rFonts w:ascii="Times"/>
            <w:sz w:val="24"/>
            <w:szCs w:val="24"/>
          </w:rPr>
          <w:delText>14.</w:delText>
        </w:r>
      </w:del>
      <w:del w:id="685" w:author="Raymond Castellino" w:date="2015-11-06T12:52:00Z">
        <w:r w:rsidDel="00494248">
          <w:rPr>
            <w:rFonts w:ascii="Times"/>
            <w:sz w:val="24"/>
            <w:szCs w:val="24"/>
          </w:rPr>
          <w:tab/>
        </w:r>
      </w:del>
      <w:del w:id="686" w:author="Raymond Castellino" w:date="2015-11-06T10:14:00Z">
        <w:r w:rsidDel="00622C29">
          <w:rPr>
            <w:rFonts w:ascii="Times"/>
            <w:sz w:val="24"/>
            <w:szCs w:val="24"/>
          </w:rPr>
          <w:delText xml:space="preserve">unable </w:delText>
        </w:r>
      </w:del>
      <w:ins w:id="687"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88" w:author="Raymond Castellino" w:date="2015-11-06T12:51:00Z"/>
        </w:numPr>
        <w:tabs>
          <w:tab w:val="left" w:pos="220"/>
          <w:tab w:val="left" w:pos="720"/>
        </w:tabs>
        <w:ind w:right="720"/>
        <w:rPr>
          <w:rFonts w:ascii="Times" w:eastAsia="Times" w:hAnsi="Times" w:cs="Times"/>
          <w:sz w:val="24"/>
          <w:szCs w:val="24"/>
        </w:rPr>
      </w:pPr>
      <w:del w:id="689" w:author="Raymond Castellino" w:date="2015-11-06T12:53:00Z">
        <w:r w:rsidDel="00494248">
          <w:rPr>
            <w:rFonts w:ascii="Times"/>
            <w:sz w:val="24"/>
            <w:szCs w:val="24"/>
          </w:rPr>
          <w:delText>15.</w:delText>
        </w:r>
      </w:del>
      <w:del w:id="690" w:author="Raymond Castellino" w:date="2015-11-06T12:52:00Z">
        <w:r w:rsidDel="00494248">
          <w:rPr>
            <w:rFonts w:ascii="Times"/>
            <w:sz w:val="24"/>
            <w:szCs w:val="24"/>
          </w:rPr>
          <w:tab/>
        </w:r>
      </w:del>
      <w:del w:id="691" w:author="Raymond Castellino" w:date="2015-11-06T10:14:00Z">
        <w:r w:rsidDel="00622C29">
          <w:rPr>
            <w:rFonts w:ascii="Times"/>
            <w:sz w:val="24"/>
            <w:szCs w:val="24"/>
          </w:rPr>
          <w:delText xml:space="preserve">more </w:delText>
        </w:r>
      </w:del>
      <w:ins w:id="692"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3" w:author="Raymond Castellino" w:date="2015-11-06T12:51:00Z"/>
        </w:numPr>
        <w:tabs>
          <w:tab w:val="left" w:pos="220"/>
          <w:tab w:val="left" w:pos="720"/>
        </w:tabs>
        <w:ind w:right="720"/>
        <w:rPr>
          <w:rFonts w:ascii="Times" w:eastAsia="Times" w:hAnsi="Times" w:cs="Times"/>
          <w:sz w:val="24"/>
          <w:szCs w:val="24"/>
        </w:rPr>
      </w:pPr>
      <w:del w:id="694" w:author="Raymond Castellino" w:date="2015-11-06T12:53:00Z">
        <w:r w:rsidDel="00494248">
          <w:rPr>
            <w:rFonts w:ascii="Times"/>
            <w:sz w:val="24"/>
            <w:szCs w:val="24"/>
          </w:rPr>
          <w:delText>16.</w:delText>
        </w:r>
      </w:del>
      <w:del w:id="695" w:author="Raymond Castellino" w:date="2015-11-06T12:52:00Z">
        <w:r w:rsidDel="00494248">
          <w:rPr>
            <w:rFonts w:ascii="Times"/>
            <w:sz w:val="24"/>
            <w:szCs w:val="24"/>
          </w:rPr>
          <w:tab/>
        </w:r>
      </w:del>
      <w:del w:id="696" w:author="Raymond Castellino" w:date="2015-11-06T10:14:00Z">
        <w:r w:rsidDel="00622C29">
          <w:rPr>
            <w:rFonts w:ascii="Times"/>
            <w:sz w:val="24"/>
            <w:szCs w:val="24"/>
          </w:rPr>
          <w:delText xml:space="preserve">are </w:delText>
        </w:r>
      </w:del>
      <w:ins w:id="697"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698" w:author="Raymond Castellino" w:date="2015-11-06T12:51:00Z"/>
        </w:numPr>
        <w:tabs>
          <w:tab w:val="left" w:pos="220"/>
          <w:tab w:val="left" w:pos="720"/>
        </w:tabs>
        <w:ind w:right="720"/>
        <w:rPr>
          <w:rFonts w:ascii="Times" w:eastAsia="Times" w:hAnsi="Times" w:cs="Times"/>
          <w:sz w:val="24"/>
          <w:szCs w:val="24"/>
        </w:rPr>
      </w:pPr>
      <w:del w:id="699" w:author="Raymond Castellino" w:date="2015-11-06T12:53:00Z">
        <w:r w:rsidDel="00494248">
          <w:rPr>
            <w:rFonts w:ascii="Times"/>
            <w:sz w:val="24"/>
            <w:szCs w:val="24"/>
          </w:rPr>
          <w:delText>17.</w:delText>
        </w:r>
      </w:del>
      <w:del w:id="700" w:author="Raymond Castellino" w:date="2015-11-06T12:52:00Z">
        <w:r w:rsidDel="00494248">
          <w:rPr>
            <w:rFonts w:ascii="Times"/>
            <w:sz w:val="24"/>
            <w:szCs w:val="24"/>
          </w:rPr>
          <w:tab/>
        </w:r>
      </w:del>
      <w:del w:id="701" w:author="Raymond Castellino" w:date="2015-11-06T10:14:00Z">
        <w:r w:rsidDel="00622C29">
          <w:rPr>
            <w:rFonts w:ascii="Times"/>
            <w:sz w:val="24"/>
            <w:szCs w:val="24"/>
          </w:rPr>
          <w:delText xml:space="preserve">doesn't </w:delText>
        </w:r>
      </w:del>
      <w:ins w:id="702"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3" w:author="Raymond Castellino" w:date="2015-11-06T12:51:00Z"/>
        </w:numPr>
        <w:tabs>
          <w:tab w:val="left" w:pos="220"/>
          <w:tab w:val="left" w:pos="720"/>
        </w:tabs>
        <w:ind w:right="720"/>
        <w:rPr>
          <w:rFonts w:ascii="Times" w:eastAsia="Times" w:hAnsi="Times" w:cs="Times"/>
          <w:sz w:val="24"/>
          <w:szCs w:val="24"/>
        </w:rPr>
      </w:pPr>
      <w:del w:id="704" w:author="Raymond Castellino" w:date="2015-11-06T12:53:00Z">
        <w:r w:rsidDel="00494248">
          <w:rPr>
            <w:rFonts w:ascii="Times"/>
            <w:sz w:val="24"/>
            <w:szCs w:val="24"/>
          </w:rPr>
          <w:delText>18.</w:delText>
        </w:r>
      </w:del>
      <w:del w:id="705" w:author="Raymond Castellino" w:date="2015-11-06T12:52:00Z">
        <w:r w:rsidDel="00494248">
          <w:rPr>
            <w:rFonts w:ascii="Times"/>
            <w:sz w:val="24"/>
            <w:szCs w:val="24"/>
          </w:rPr>
          <w:tab/>
        </w:r>
      </w:del>
      <w:del w:id="706" w:author="Raymond Castellino" w:date="2015-11-06T10:14:00Z">
        <w:r w:rsidDel="00622C29">
          <w:rPr>
            <w:rFonts w:ascii="Times"/>
            <w:sz w:val="24"/>
            <w:szCs w:val="24"/>
          </w:rPr>
          <w:delText xml:space="preserve">don't </w:delText>
        </w:r>
      </w:del>
      <w:ins w:id="707" w:author="Raymond Castellino" w:date="2015-11-06T10:14:00Z">
        <w:r w:rsidR="00622C29">
          <w:rPr>
            <w:rFonts w:ascii="Times"/>
            <w:sz w:val="24"/>
            <w:szCs w:val="24"/>
          </w:rPr>
          <w:t xml:space="preserve">Doesn't </w:t>
        </w:r>
      </w:ins>
      <w:r>
        <w:rPr>
          <w:rFonts w:ascii="Times"/>
          <w:sz w:val="24"/>
          <w:szCs w:val="24"/>
        </w:rPr>
        <w:t xml:space="preserve">take responsibility for </w:t>
      </w:r>
      <w:del w:id="708"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09" w:author="Raymond Castellino" w:date="2015-11-06T12:51:00Z"/>
        </w:numPr>
        <w:tabs>
          <w:tab w:val="left" w:pos="220"/>
          <w:tab w:val="left" w:pos="720"/>
        </w:tabs>
        <w:ind w:right="720"/>
        <w:rPr>
          <w:rFonts w:ascii="Times" w:eastAsia="Times" w:hAnsi="Times" w:cs="Times"/>
          <w:sz w:val="24"/>
          <w:szCs w:val="24"/>
        </w:rPr>
      </w:pPr>
      <w:del w:id="710" w:author="Raymond Castellino" w:date="2015-11-06T12:53:00Z">
        <w:r w:rsidDel="00494248">
          <w:rPr>
            <w:rFonts w:ascii="Times"/>
            <w:sz w:val="24"/>
            <w:szCs w:val="24"/>
          </w:rPr>
          <w:delText>19.</w:delText>
        </w:r>
      </w:del>
      <w:del w:id="711" w:author="Raymond Castellino" w:date="2015-11-06T12:52:00Z">
        <w:r w:rsidDel="00494248">
          <w:rPr>
            <w:rFonts w:ascii="Times"/>
            <w:sz w:val="24"/>
            <w:szCs w:val="24"/>
          </w:rPr>
          <w:tab/>
        </w:r>
      </w:del>
      <w:del w:id="712" w:author="Raymond Castellino" w:date="2015-11-06T10:15:00Z">
        <w:r w:rsidDel="00622C29">
          <w:rPr>
            <w:rFonts w:ascii="Times"/>
            <w:sz w:val="24"/>
            <w:szCs w:val="24"/>
          </w:rPr>
          <w:delText xml:space="preserve">loss </w:delText>
        </w:r>
      </w:del>
      <w:ins w:id="713"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4" w:author="Raymond Castellino" w:date="2015-11-06T12:51:00Z"/>
        </w:numPr>
        <w:tabs>
          <w:tab w:val="left" w:pos="220"/>
          <w:tab w:val="left" w:pos="720"/>
        </w:tabs>
        <w:ind w:right="720"/>
        <w:rPr>
          <w:rFonts w:ascii="Times" w:eastAsia="Times" w:hAnsi="Times" w:cs="Times"/>
          <w:sz w:val="24"/>
          <w:szCs w:val="24"/>
        </w:rPr>
      </w:pPr>
      <w:del w:id="715" w:author="Raymond Castellino" w:date="2015-11-06T12:53:00Z">
        <w:r w:rsidDel="00494248">
          <w:rPr>
            <w:rFonts w:ascii="Times"/>
            <w:sz w:val="24"/>
            <w:szCs w:val="24"/>
          </w:rPr>
          <w:delText>20.</w:delText>
        </w:r>
      </w:del>
      <w:del w:id="716" w:author="Raymond Castellino" w:date="2015-11-06T12:52:00Z">
        <w:r w:rsidDel="00494248">
          <w:rPr>
            <w:rFonts w:ascii="Times"/>
            <w:sz w:val="24"/>
            <w:szCs w:val="24"/>
          </w:rPr>
          <w:tab/>
        </w:r>
      </w:del>
      <w:del w:id="717" w:author="Raymond Castellino" w:date="2015-11-06T10:15:00Z">
        <w:r w:rsidDel="00622C29">
          <w:rPr>
            <w:rFonts w:ascii="Times"/>
            <w:sz w:val="24"/>
            <w:szCs w:val="24"/>
          </w:rPr>
          <w:delText xml:space="preserve">harmonic </w:delText>
        </w:r>
      </w:del>
      <w:ins w:id="718"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19" w:author="Raymond Castellino" w:date="2015-11-06T12:51:00Z"/>
        </w:numPr>
        <w:tabs>
          <w:tab w:val="left" w:pos="220"/>
          <w:tab w:val="left" w:pos="720"/>
        </w:tabs>
        <w:ind w:right="720"/>
        <w:rPr>
          <w:rFonts w:ascii="Times" w:eastAsia="Times" w:hAnsi="Times" w:cs="Times"/>
          <w:sz w:val="24"/>
          <w:szCs w:val="24"/>
        </w:rPr>
      </w:pPr>
      <w:del w:id="720" w:author="Raymond Castellino" w:date="2015-11-06T12:53:00Z">
        <w:r w:rsidDel="00494248">
          <w:rPr>
            <w:rFonts w:ascii="Times"/>
            <w:sz w:val="24"/>
            <w:szCs w:val="24"/>
          </w:rPr>
          <w:delText>21.</w:delText>
        </w:r>
      </w:del>
      <w:del w:id="721" w:author="Raymond Castellino" w:date="2015-11-06T12:52:00Z">
        <w:r w:rsidDel="00494248">
          <w:rPr>
            <w:rFonts w:ascii="Times"/>
            <w:sz w:val="24"/>
            <w:szCs w:val="24"/>
          </w:rPr>
          <w:tab/>
        </w:r>
      </w:del>
      <w:r>
        <w:rPr>
          <w:rFonts w:ascii="Times"/>
          <w:sz w:val="24"/>
          <w:szCs w:val="24"/>
        </w:rPr>
        <w:t>Break</w:t>
      </w:r>
      <w:del w:id="722"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3" w:author="Raymond Castellino" w:date="2015-11-06T12:51:00Z"/>
        </w:numPr>
        <w:tabs>
          <w:tab w:val="left" w:pos="220"/>
          <w:tab w:val="left" w:pos="720"/>
        </w:tabs>
        <w:ind w:right="720"/>
        <w:rPr>
          <w:rFonts w:ascii="Times" w:eastAsia="Times" w:hAnsi="Times" w:cs="Times"/>
          <w:sz w:val="24"/>
          <w:szCs w:val="24"/>
        </w:rPr>
      </w:pPr>
      <w:del w:id="724" w:author="Raymond Castellino" w:date="2015-11-06T12:53:00Z">
        <w:r w:rsidDel="00494248">
          <w:rPr>
            <w:rFonts w:ascii="Times"/>
            <w:sz w:val="24"/>
            <w:szCs w:val="24"/>
          </w:rPr>
          <w:delText>22.</w:delText>
        </w:r>
      </w:del>
      <w:del w:id="725" w:author="Raymond Castellino" w:date="2015-11-06T12:52:00Z">
        <w:r w:rsidDel="00494248">
          <w:rPr>
            <w:rFonts w:ascii="Times"/>
            <w:sz w:val="24"/>
            <w:szCs w:val="24"/>
          </w:rPr>
          <w:tab/>
        </w:r>
      </w:del>
      <w:del w:id="726" w:author="Raymond Castellino" w:date="2015-11-06T10:15:00Z">
        <w:r w:rsidDel="00622C29">
          <w:rPr>
            <w:rFonts w:ascii="Times"/>
            <w:sz w:val="24"/>
            <w:szCs w:val="24"/>
          </w:rPr>
          <w:delText xml:space="preserve">unable </w:delText>
        </w:r>
      </w:del>
      <w:ins w:id="727"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28" w:author="Raymond Castellino" w:date="2015-11-06T12:51:00Z"/>
        </w:numPr>
        <w:tabs>
          <w:tab w:val="left" w:pos="220"/>
          <w:tab w:val="left" w:pos="720"/>
        </w:tabs>
        <w:ind w:right="720"/>
        <w:rPr>
          <w:rFonts w:ascii="Times" w:eastAsia="Times" w:hAnsi="Times" w:cs="Times"/>
          <w:sz w:val="24"/>
          <w:szCs w:val="24"/>
        </w:rPr>
      </w:pPr>
      <w:del w:id="729" w:author="Raymond Castellino" w:date="2015-11-06T12:53:00Z">
        <w:r w:rsidDel="00494248">
          <w:rPr>
            <w:rFonts w:ascii="Times"/>
            <w:sz w:val="24"/>
            <w:szCs w:val="24"/>
          </w:rPr>
          <w:delText>23.</w:delText>
        </w:r>
      </w:del>
      <w:del w:id="730" w:author="Raymond Castellino" w:date="2015-11-06T12:52:00Z">
        <w:r w:rsidDel="00494248">
          <w:rPr>
            <w:rFonts w:ascii="Times"/>
            <w:sz w:val="24"/>
            <w:szCs w:val="24"/>
          </w:rPr>
          <w:tab/>
        </w:r>
      </w:del>
      <w:del w:id="731" w:author="Raymond Castellino" w:date="2015-11-06T10:15:00Z">
        <w:r w:rsidDel="00622C29">
          <w:rPr>
            <w:rFonts w:ascii="Times"/>
            <w:sz w:val="24"/>
            <w:szCs w:val="24"/>
          </w:rPr>
          <w:delText xml:space="preserve">unable </w:delText>
        </w:r>
      </w:del>
      <w:ins w:id="732"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3" w:author="Raymond Castellino" w:date="2015-11-06T12:51:00Z"/>
        </w:numPr>
        <w:tabs>
          <w:tab w:val="left" w:pos="220"/>
          <w:tab w:val="left" w:pos="720"/>
        </w:tabs>
        <w:ind w:right="720"/>
        <w:rPr>
          <w:rFonts w:ascii="Times" w:eastAsia="Times" w:hAnsi="Times" w:cs="Times"/>
          <w:sz w:val="24"/>
          <w:szCs w:val="24"/>
        </w:rPr>
      </w:pPr>
      <w:del w:id="734" w:author="Raymond Castellino" w:date="2015-11-06T12:53:00Z">
        <w:r w:rsidDel="00494248">
          <w:rPr>
            <w:rFonts w:ascii="Times"/>
            <w:sz w:val="24"/>
            <w:szCs w:val="24"/>
          </w:rPr>
          <w:delText>24.</w:delText>
        </w:r>
      </w:del>
      <w:del w:id="735" w:author="Raymond Castellino" w:date="2015-11-06T12:52:00Z">
        <w:r w:rsidDel="00494248">
          <w:rPr>
            <w:rFonts w:ascii="Times"/>
            <w:sz w:val="24"/>
            <w:szCs w:val="24"/>
          </w:rPr>
          <w:tab/>
        </w:r>
      </w:del>
      <w:del w:id="736" w:author="Raymond Castellino" w:date="2015-11-06T10:15:00Z">
        <w:r w:rsidDel="00622C29">
          <w:rPr>
            <w:rFonts w:ascii="Times"/>
            <w:sz w:val="24"/>
            <w:szCs w:val="24"/>
          </w:rPr>
          <w:delText xml:space="preserve">too </w:delText>
        </w:r>
      </w:del>
      <w:ins w:id="737" w:author="Raymond Castellino" w:date="2015-11-06T10:15:00Z">
        <w:r w:rsidR="00622C29">
          <w:rPr>
            <w:rFonts w:ascii="Times"/>
            <w:sz w:val="24"/>
            <w:szCs w:val="24"/>
          </w:rPr>
          <w:t xml:space="preserve">Too </w:t>
        </w:r>
      </w:ins>
      <w:r>
        <w:rPr>
          <w:rFonts w:ascii="Times"/>
          <w:sz w:val="24"/>
          <w:szCs w:val="24"/>
        </w:rPr>
        <w:t>much content piling up without digesting</w:t>
      </w:r>
      <w:ins w:id="738" w:author="Raymond Castellino" w:date="2015-11-06T12:45:00Z">
        <w:r w:rsidR="0018532A">
          <w:rPr>
            <w:rFonts w:hAnsi="Times"/>
            <w:sz w:val="24"/>
            <w:szCs w:val="24"/>
          </w:rPr>
          <w:t xml:space="preserve">; </w:t>
        </w:r>
      </w:ins>
      <w:del w:id="739"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0" w:author="Raymond Castellino" w:date="2015-11-06T12:51:00Z"/>
        </w:numPr>
        <w:tabs>
          <w:tab w:val="left" w:pos="220"/>
          <w:tab w:val="left" w:pos="720"/>
        </w:tabs>
        <w:ind w:right="720"/>
        <w:rPr>
          <w:rFonts w:ascii="Times" w:eastAsia="Times" w:hAnsi="Times" w:cs="Times"/>
          <w:sz w:val="24"/>
          <w:szCs w:val="24"/>
        </w:rPr>
      </w:pPr>
      <w:del w:id="741" w:author="Raymond Castellino" w:date="2015-11-06T12:53:00Z">
        <w:r w:rsidDel="00494248">
          <w:rPr>
            <w:rFonts w:ascii="Times"/>
            <w:sz w:val="24"/>
            <w:szCs w:val="24"/>
          </w:rPr>
          <w:delText>25.</w:delText>
        </w:r>
      </w:del>
      <w:del w:id="742" w:author="Raymond Castellino" w:date="2015-11-06T12:52:00Z">
        <w:r w:rsidDel="00494248">
          <w:rPr>
            <w:rFonts w:ascii="Times"/>
            <w:sz w:val="24"/>
            <w:szCs w:val="24"/>
          </w:rPr>
          <w:tab/>
        </w:r>
      </w:del>
      <w:del w:id="743" w:author="Raymond Castellino" w:date="2015-11-06T10:15:00Z">
        <w:r w:rsidDel="00622C29">
          <w:rPr>
            <w:rFonts w:ascii="Times"/>
            <w:sz w:val="24"/>
            <w:szCs w:val="24"/>
          </w:rPr>
          <w:delText xml:space="preserve">not </w:delText>
        </w:r>
      </w:del>
      <w:ins w:id="744"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45" w:author="Unknown"/>
        </w:numPr>
        <w:tabs>
          <w:tab w:val="left" w:pos="720"/>
        </w:tabs>
        <w:ind w:right="720"/>
        <w:rPr>
          <w:rFonts w:ascii="Times" w:eastAsia="Times" w:hAnsi="Times" w:cs="Times"/>
          <w:sz w:val="24"/>
          <w:szCs w:val="24"/>
        </w:rPr>
      </w:pPr>
      <w:ins w:id="746" w:author="Raymond Castellino" w:date="2015-11-06T10:15:00Z">
        <w:r>
          <w:rPr>
            <w:rFonts w:ascii="Times"/>
            <w:sz w:val="24"/>
            <w:szCs w:val="24"/>
          </w:rPr>
          <w:t>I</w:t>
        </w:r>
      </w:ins>
      <w:del w:id="747"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48" w:author="Unknown"/>
        </w:numPr>
        <w:tabs>
          <w:tab w:val="left" w:pos="720"/>
        </w:tabs>
        <w:ind w:right="720"/>
        <w:rPr>
          <w:rFonts w:ascii="Times" w:eastAsia="Times" w:hAnsi="Times" w:cs="Times"/>
          <w:sz w:val="24"/>
          <w:szCs w:val="24"/>
        </w:rPr>
      </w:pPr>
      <w:ins w:id="749" w:author="Raymond Castellino" w:date="2015-11-06T10:15:00Z">
        <w:r>
          <w:rPr>
            <w:rFonts w:ascii="Times"/>
            <w:sz w:val="24"/>
            <w:szCs w:val="24"/>
          </w:rPr>
          <w:t>O</w:t>
        </w:r>
      </w:ins>
      <w:del w:id="750"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51" w:author="Unknown"/>
        </w:numPr>
        <w:tabs>
          <w:tab w:val="left" w:pos="720"/>
        </w:tabs>
        <w:ind w:right="720"/>
        <w:rPr>
          <w:rFonts w:ascii="Times" w:eastAsia="Times" w:hAnsi="Times" w:cs="Times"/>
          <w:sz w:val="24"/>
          <w:szCs w:val="24"/>
        </w:rPr>
      </w:pPr>
      <w:del w:id="752" w:author="Raymond Castellino" w:date="2015-11-06T10:16:00Z">
        <w:r w:rsidDel="00622C29">
          <w:rPr>
            <w:rFonts w:ascii="Times"/>
            <w:sz w:val="24"/>
            <w:szCs w:val="24"/>
          </w:rPr>
          <w:delText>b</w:delText>
        </w:r>
      </w:del>
      <w:ins w:id="753" w:author="Raymond Castellino" w:date="2015-11-06T10:16:00Z">
        <w:r w:rsidR="00622C29">
          <w:rPr>
            <w:rFonts w:ascii="Times"/>
            <w:sz w:val="24"/>
            <w:szCs w:val="24"/>
          </w:rPr>
          <w:t>B</w:t>
        </w:r>
      </w:ins>
      <w:r>
        <w:rPr>
          <w:rFonts w:ascii="Times"/>
          <w:sz w:val="24"/>
          <w:szCs w:val="24"/>
        </w:rPr>
        <w:t>reak</w:t>
      </w:r>
      <w:del w:id="754"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55" w:author="Unknown"/>
        </w:numPr>
        <w:tabs>
          <w:tab w:val="left" w:pos="720"/>
        </w:tabs>
        <w:ind w:right="720"/>
        <w:rPr>
          <w:rFonts w:ascii="Times" w:eastAsia="Times" w:hAnsi="Times" w:cs="Times"/>
          <w:sz w:val="24"/>
          <w:szCs w:val="24"/>
        </w:rPr>
      </w:pPr>
      <w:del w:id="756" w:author="Raymond Castellino" w:date="2015-11-06T10:16:00Z">
        <w:r w:rsidDel="00622C29">
          <w:rPr>
            <w:rFonts w:ascii="Times"/>
            <w:sz w:val="24"/>
            <w:szCs w:val="24"/>
          </w:rPr>
          <w:delText xml:space="preserve">one </w:delText>
        </w:r>
      </w:del>
      <w:ins w:id="757"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58" w:author="Unknown"/>
        </w:numPr>
        <w:tabs>
          <w:tab w:val="left" w:pos="720"/>
        </w:tabs>
        <w:ind w:right="720"/>
        <w:rPr>
          <w:rFonts w:ascii="Times" w:eastAsia="Times" w:hAnsi="Times" w:cs="Times"/>
          <w:sz w:val="24"/>
          <w:szCs w:val="24"/>
        </w:rPr>
      </w:pPr>
      <w:del w:id="759" w:author="Raymond Castellino" w:date="2015-11-06T10:16:00Z">
        <w:r w:rsidDel="00622C29">
          <w:rPr>
            <w:rFonts w:ascii="Times"/>
            <w:sz w:val="24"/>
            <w:szCs w:val="24"/>
          </w:rPr>
          <w:delText xml:space="preserve">loss </w:delText>
        </w:r>
      </w:del>
      <w:ins w:id="760"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61" w:author="Unknown"/>
        </w:numPr>
        <w:tabs>
          <w:tab w:val="left" w:pos="720"/>
        </w:tabs>
        <w:ind w:right="720"/>
        <w:rPr>
          <w:rFonts w:ascii="Times" w:eastAsia="Times" w:hAnsi="Times" w:cs="Times"/>
          <w:sz w:val="24"/>
          <w:szCs w:val="24"/>
        </w:rPr>
      </w:pPr>
      <w:del w:id="762" w:author="Raymond Castellino" w:date="2015-11-06T10:16:00Z">
        <w:r w:rsidDel="00622C29">
          <w:rPr>
            <w:rFonts w:ascii="Times"/>
            <w:sz w:val="24"/>
            <w:szCs w:val="24"/>
          </w:rPr>
          <w:delText xml:space="preserve">unable </w:delText>
        </w:r>
      </w:del>
      <w:ins w:id="763"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64" w:author="Unknown"/>
        </w:numPr>
        <w:tabs>
          <w:tab w:val="left" w:pos="720"/>
        </w:tabs>
        <w:ind w:right="720"/>
        <w:rPr>
          <w:rFonts w:ascii="Times" w:eastAsia="Times" w:hAnsi="Times" w:cs="Times"/>
          <w:sz w:val="24"/>
          <w:szCs w:val="24"/>
        </w:rPr>
      </w:pPr>
      <w:del w:id="765" w:author="Raymond Castellino" w:date="2015-11-06T10:16:00Z">
        <w:r w:rsidDel="00622C29">
          <w:rPr>
            <w:rFonts w:ascii="Times"/>
            <w:sz w:val="24"/>
            <w:szCs w:val="24"/>
          </w:rPr>
          <w:delText xml:space="preserve">surround </w:delText>
        </w:r>
      </w:del>
      <w:ins w:id="766" w:author="Raymond Castellino" w:date="2015-11-06T10:16:00Z">
        <w:r w:rsidR="00622C29">
          <w:rPr>
            <w:rFonts w:ascii="Times"/>
            <w:sz w:val="24"/>
            <w:szCs w:val="24"/>
          </w:rPr>
          <w:t xml:space="preserve">Surround </w:t>
        </w:r>
      </w:ins>
      <w:r>
        <w:rPr>
          <w:rFonts w:ascii="Times"/>
          <w:sz w:val="24"/>
          <w:szCs w:val="24"/>
        </w:rPr>
        <w:t>members regressing with</w:t>
      </w:r>
      <w:del w:id="767"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68" w:author="Unknown"/>
        </w:numPr>
        <w:tabs>
          <w:tab w:val="left" w:pos="720"/>
        </w:tabs>
        <w:ind w:right="720"/>
        <w:rPr>
          <w:rFonts w:ascii="Times" w:eastAsia="Times" w:hAnsi="Times" w:cs="Times"/>
          <w:sz w:val="24"/>
          <w:szCs w:val="24"/>
        </w:rPr>
      </w:pPr>
      <w:ins w:id="769" w:author="Raymond Castellino" w:date="2015-11-06T10:16:00Z">
        <w:r>
          <w:rPr>
            <w:rFonts w:ascii="Times"/>
            <w:sz w:val="24"/>
            <w:szCs w:val="24"/>
          </w:rPr>
          <w:t>S</w:t>
        </w:r>
      </w:ins>
      <w:del w:id="770"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71" w:author="Unknown"/>
        </w:numPr>
        <w:tabs>
          <w:tab w:val="left" w:pos="720"/>
        </w:tabs>
        <w:ind w:right="720"/>
        <w:rPr>
          <w:rFonts w:ascii="Times" w:eastAsia="Times" w:hAnsi="Times" w:cs="Times"/>
          <w:sz w:val="24"/>
          <w:szCs w:val="24"/>
        </w:rPr>
      </w:pPr>
      <w:del w:id="772" w:author="Raymond Castellino" w:date="2015-11-06T10:16:00Z">
        <w:r w:rsidDel="00622C29">
          <w:rPr>
            <w:rFonts w:ascii="Times"/>
            <w:sz w:val="24"/>
            <w:szCs w:val="24"/>
          </w:rPr>
          <w:delText xml:space="preserve">hostility </w:delText>
        </w:r>
      </w:del>
      <w:ins w:id="773"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74" w:author="Unknown"/>
        </w:numPr>
        <w:tabs>
          <w:tab w:val="left" w:pos="720"/>
        </w:tabs>
        <w:ind w:right="720"/>
        <w:rPr>
          <w:rFonts w:ascii="Times" w:eastAsia="Times" w:hAnsi="Times" w:cs="Times"/>
          <w:sz w:val="24"/>
          <w:szCs w:val="24"/>
        </w:rPr>
      </w:pPr>
      <w:del w:id="775" w:author="Raymond Castellino" w:date="2015-11-06T10:16:00Z">
        <w:r w:rsidDel="00622C29">
          <w:rPr>
            <w:rFonts w:ascii="Times"/>
            <w:sz w:val="24"/>
            <w:szCs w:val="24"/>
          </w:rPr>
          <w:delText xml:space="preserve">sense </w:delText>
        </w:r>
      </w:del>
      <w:ins w:id="776"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77" w:author="Raymond Castellino" w:date="2015-11-06T12:46:00Z"/>
        </w:numPr>
        <w:tabs>
          <w:tab w:val="left" w:pos="220"/>
          <w:tab w:val="left" w:pos="720"/>
        </w:tabs>
        <w:ind w:right="720"/>
        <w:rPr>
          <w:rFonts w:ascii="Times" w:eastAsia="Times" w:hAnsi="Times" w:cs="Times"/>
          <w:sz w:val="24"/>
          <w:szCs w:val="24"/>
        </w:rPr>
      </w:pPr>
      <w:del w:id="778" w:author="Raymond Castellino" w:date="2015-11-06T12:46:00Z">
        <w:r w:rsidDel="0018532A">
          <w:rPr>
            <w:rFonts w:ascii="Times"/>
            <w:sz w:val="24"/>
            <w:szCs w:val="24"/>
          </w:rPr>
          <w:delText>1.</w:delText>
        </w:r>
      </w:del>
      <w:r>
        <w:rPr>
          <w:rFonts w:ascii="Times"/>
          <w:sz w:val="24"/>
          <w:szCs w:val="24"/>
        </w:rPr>
        <w:tab/>
      </w:r>
      <w:del w:id="779" w:author="Raymond Castellino" w:date="2015-11-06T10:16:00Z">
        <w:r w:rsidDel="00622C29">
          <w:rPr>
            <w:rFonts w:ascii="Times"/>
            <w:sz w:val="24"/>
            <w:szCs w:val="24"/>
          </w:rPr>
          <w:delText>disoriented</w:delText>
        </w:r>
      </w:del>
      <w:ins w:id="780" w:author="Raymond Castellino" w:date="2015-11-06T10:16:00Z">
        <w:r w:rsidR="00622C29">
          <w:rPr>
            <w:rFonts w:ascii="Times"/>
            <w:sz w:val="24"/>
            <w:szCs w:val="24"/>
          </w:rPr>
          <w:t>Disoriented</w:t>
        </w:r>
      </w:ins>
      <w:r>
        <w:rPr>
          <w:rFonts w:ascii="Times"/>
          <w:sz w:val="24"/>
          <w:szCs w:val="24"/>
        </w:rPr>
        <w:t>, unable get one's own bearings</w:t>
      </w:r>
      <w:ins w:id="781" w:author="Raymond Castellino" w:date="2015-11-06T12:45:00Z">
        <w:r w:rsidR="0018532A">
          <w:rPr>
            <w:rFonts w:ascii="Times"/>
            <w:sz w:val="24"/>
            <w:szCs w:val="24"/>
          </w:rPr>
          <w:t xml:space="preserve">; </w:t>
        </w:r>
      </w:ins>
      <w:del w:id="782"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3" w:author="Raymond Castellino" w:date="2015-11-06T12:46:00Z"/>
        </w:numPr>
        <w:tabs>
          <w:tab w:val="left" w:pos="220"/>
          <w:tab w:val="left" w:pos="720"/>
        </w:tabs>
        <w:ind w:right="720"/>
        <w:rPr>
          <w:rFonts w:ascii="Times" w:eastAsia="Times" w:hAnsi="Times" w:cs="Times"/>
          <w:sz w:val="24"/>
          <w:szCs w:val="24"/>
        </w:rPr>
      </w:pPr>
      <w:del w:id="784" w:author="Raymond Castellino" w:date="2015-11-06T12:46:00Z">
        <w:r w:rsidDel="0018532A">
          <w:rPr>
            <w:rFonts w:ascii="Times"/>
            <w:sz w:val="24"/>
            <w:szCs w:val="24"/>
          </w:rPr>
          <w:delText>2.</w:delText>
        </w:r>
      </w:del>
      <w:r>
        <w:rPr>
          <w:rFonts w:ascii="Times"/>
          <w:sz w:val="24"/>
          <w:szCs w:val="24"/>
        </w:rPr>
        <w:tab/>
      </w:r>
      <w:del w:id="785" w:author="Raymond Castellino" w:date="2015-11-06T10:17:00Z">
        <w:r w:rsidDel="00622C29">
          <w:rPr>
            <w:rFonts w:ascii="Times"/>
            <w:sz w:val="24"/>
            <w:szCs w:val="24"/>
          </w:rPr>
          <w:delText xml:space="preserve">cannot </w:delText>
        </w:r>
      </w:del>
      <w:ins w:id="786"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87" w:author="Raymond Castellino" w:date="2015-11-06T12:46:00Z"/>
        </w:numPr>
        <w:tabs>
          <w:tab w:val="left" w:pos="220"/>
          <w:tab w:val="left" w:pos="720"/>
        </w:tabs>
        <w:ind w:right="720"/>
        <w:rPr>
          <w:rFonts w:ascii="Times" w:eastAsia="Times" w:hAnsi="Times" w:cs="Times"/>
          <w:sz w:val="24"/>
          <w:szCs w:val="24"/>
        </w:rPr>
      </w:pPr>
      <w:del w:id="788" w:author="Raymond Castellino" w:date="2015-11-06T12:46:00Z">
        <w:r w:rsidDel="0018532A">
          <w:rPr>
            <w:rFonts w:ascii="Times"/>
            <w:sz w:val="24"/>
            <w:szCs w:val="24"/>
          </w:rPr>
          <w:delText>3.</w:delText>
        </w:r>
      </w:del>
      <w:r>
        <w:rPr>
          <w:rFonts w:ascii="Times"/>
          <w:sz w:val="24"/>
          <w:szCs w:val="24"/>
        </w:rPr>
        <w:tab/>
      </w:r>
      <w:del w:id="789" w:author="Raymond Castellino" w:date="2015-11-06T10:17:00Z">
        <w:r w:rsidDel="00622C29">
          <w:rPr>
            <w:rFonts w:ascii="Times"/>
            <w:sz w:val="24"/>
            <w:szCs w:val="24"/>
          </w:rPr>
          <w:delText xml:space="preserve">an </w:delText>
        </w:r>
      </w:del>
      <w:ins w:id="790"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791" w:author="Raymond Castellino" w:date="2015-11-06T12:46:00Z"/>
        </w:numPr>
        <w:tabs>
          <w:tab w:val="left" w:pos="220"/>
          <w:tab w:val="left" w:pos="720"/>
        </w:tabs>
        <w:ind w:right="720"/>
        <w:rPr>
          <w:rFonts w:ascii="Times" w:eastAsia="Times" w:hAnsi="Times" w:cs="Times"/>
          <w:sz w:val="24"/>
          <w:szCs w:val="24"/>
        </w:rPr>
      </w:pPr>
      <w:del w:id="792" w:author="Raymond Castellino" w:date="2015-11-06T12:46:00Z">
        <w:r w:rsidDel="0018532A">
          <w:rPr>
            <w:rFonts w:ascii="Times"/>
            <w:sz w:val="24"/>
            <w:szCs w:val="24"/>
          </w:rPr>
          <w:delText>4.</w:delText>
        </w:r>
      </w:del>
      <w:r>
        <w:rPr>
          <w:rFonts w:ascii="Times"/>
          <w:sz w:val="24"/>
          <w:szCs w:val="24"/>
        </w:rPr>
        <w:tab/>
      </w:r>
      <w:del w:id="793" w:author="Raymond Castellino" w:date="2015-11-06T10:17:00Z">
        <w:r w:rsidDel="00622C29">
          <w:rPr>
            <w:rFonts w:ascii="Times"/>
            <w:sz w:val="24"/>
            <w:szCs w:val="24"/>
          </w:rPr>
          <w:delText xml:space="preserve">missing </w:delText>
        </w:r>
      </w:del>
      <w:ins w:id="794"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795" w:author="Raymond Castellino" w:date="2015-11-06T12:46:00Z"/>
        </w:numPr>
        <w:tabs>
          <w:tab w:val="left" w:pos="220"/>
          <w:tab w:val="left" w:pos="720"/>
        </w:tabs>
        <w:ind w:right="720"/>
        <w:rPr>
          <w:rFonts w:ascii="Times" w:eastAsia="Times" w:hAnsi="Times" w:cs="Times"/>
          <w:color w:val="auto"/>
          <w:sz w:val="24"/>
          <w:szCs w:val="24"/>
          <w:rPrChange w:id="796" w:author="Raymond Castellino" w:date="2015-11-06T10:19:00Z">
            <w:rPr>
              <w:rFonts w:ascii="Times" w:eastAsia="Times" w:hAnsi="Times" w:cs="Times"/>
              <w:sz w:val="24"/>
              <w:szCs w:val="24"/>
            </w:rPr>
          </w:rPrChange>
        </w:rPr>
      </w:pPr>
      <w:del w:id="797" w:author="Raymond Castellino" w:date="2015-11-06T12:47:00Z">
        <w:r w:rsidDel="0018532A">
          <w:rPr>
            <w:rFonts w:ascii="Times"/>
            <w:sz w:val="24"/>
            <w:szCs w:val="24"/>
          </w:rPr>
          <w:delText>5.</w:delText>
        </w:r>
      </w:del>
      <w:r>
        <w:rPr>
          <w:rFonts w:ascii="Times"/>
          <w:sz w:val="24"/>
          <w:szCs w:val="24"/>
        </w:rPr>
        <w:tab/>
      </w:r>
      <w:del w:id="798" w:author="Raymond Castellino" w:date="2015-11-06T10:17:00Z">
        <w:r w:rsidDel="00622C29">
          <w:rPr>
            <w:rFonts w:ascii="Times"/>
            <w:sz w:val="24"/>
            <w:szCs w:val="24"/>
          </w:rPr>
          <w:delText xml:space="preserve">frustrated </w:delText>
        </w:r>
        <w:r w:rsidDel="00622C29">
          <w:rPr>
            <w:rFonts w:hAnsi="Times"/>
            <w:sz w:val="24"/>
            <w:szCs w:val="24"/>
          </w:rPr>
          <w:delText> </w:delText>
        </w:r>
      </w:del>
      <w:ins w:id="799"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0" w:author="Raymond Castellino" w:date="2015-11-06T12:46:00Z"/>
        </w:numPr>
        <w:tabs>
          <w:tab w:val="left" w:pos="220"/>
          <w:tab w:val="left" w:pos="720"/>
        </w:tabs>
        <w:ind w:right="720"/>
        <w:rPr>
          <w:rFonts w:ascii="Times" w:eastAsia="Times" w:hAnsi="Times" w:cs="Times"/>
          <w:sz w:val="24"/>
          <w:szCs w:val="24"/>
        </w:rPr>
      </w:pPr>
      <w:del w:id="801"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2" w:author="Raymond Castellino" w:date="2015-11-06T12:46:00Z"/>
        </w:numPr>
        <w:tabs>
          <w:tab w:val="left" w:pos="220"/>
          <w:tab w:val="left" w:pos="720"/>
        </w:tabs>
        <w:ind w:right="720"/>
        <w:rPr>
          <w:rFonts w:ascii="Times" w:eastAsia="Times" w:hAnsi="Times" w:cs="Times"/>
          <w:color w:val="auto"/>
          <w:sz w:val="24"/>
          <w:szCs w:val="24"/>
          <w:rPrChange w:id="803" w:author="Raymond Castellino" w:date="2015-11-06T10:19:00Z">
            <w:rPr>
              <w:rFonts w:ascii="Times" w:eastAsia="Times" w:hAnsi="Times" w:cs="Times"/>
              <w:sz w:val="24"/>
              <w:szCs w:val="24"/>
            </w:rPr>
          </w:rPrChange>
        </w:rPr>
      </w:pPr>
      <w:del w:id="804" w:author="Raymond Castellino" w:date="2015-11-06T12:47:00Z">
        <w:r w:rsidDel="0018532A">
          <w:rPr>
            <w:rFonts w:ascii="Times"/>
            <w:sz w:val="24"/>
            <w:szCs w:val="24"/>
          </w:rPr>
          <w:delText>7.</w:delText>
        </w:r>
      </w:del>
      <w:r>
        <w:rPr>
          <w:rFonts w:ascii="Times"/>
          <w:sz w:val="24"/>
          <w:szCs w:val="24"/>
        </w:rPr>
        <w:tab/>
      </w:r>
      <w:ins w:id="805" w:author="Raymond Castellino" w:date="2015-11-06T10:17:00Z">
        <w:r w:rsidR="00622C29">
          <w:rPr>
            <w:rFonts w:ascii="Times"/>
            <w:sz w:val="24"/>
            <w:szCs w:val="24"/>
          </w:rPr>
          <w:t>R</w:t>
        </w:r>
      </w:ins>
      <w:del w:id="806"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761954" w:rsidRPr="00761954">
        <w:rPr>
          <w:rFonts w:ascii="Times"/>
          <w:color w:val="auto"/>
          <w:sz w:val="24"/>
          <w:szCs w:val="24"/>
          <w:highlight w:val="yellow"/>
          <w:rPrChange w:id="807"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08" w:author="Raymond Castellino" w:date="2015-11-06T12:46:00Z"/>
        </w:numPr>
        <w:tabs>
          <w:tab w:val="left" w:pos="220"/>
          <w:tab w:val="left" w:pos="720"/>
        </w:tabs>
        <w:ind w:right="720"/>
        <w:rPr>
          <w:rFonts w:ascii="Times" w:eastAsia="Times" w:hAnsi="Times" w:cs="Times"/>
          <w:sz w:val="24"/>
          <w:szCs w:val="24"/>
        </w:rPr>
      </w:pPr>
      <w:del w:id="809" w:author="Raymond Castellino" w:date="2015-11-06T12:47:00Z">
        <w:r w:rsidDel="0018532A">
          <w:rPr>
            <w:rFonts w:ascii="Times"/>
            <w:sz w:val="24"/>
            <w:szCs w:val="24"/>
          </w:rPr>
          <w:delText>8.</w:delText>
        </w:r>
      </w:del>
      <w:r>
        <w:rPr>
          <w:rFonts w:ascii="Times"/>
          <w:sz w:val="24"/>
          <w:szCs w:val="24"/>
        </w:rPr>
        <w:tab/>
      </w:r>
      <w:del w:id="810" w:author="Raymond Castellino" w:date="2015-11-06T10:17:00Z">
        <w:r w:rsidDel="00622C29">
          <w:rPr>
            <w:rFonts w:ascii="Times"/>
            <w:sz w:val="24"/>
            <w:szCs w:val="24"/>
          </w:rPr>
          <w:delText xml:space="preserve">feel </w:delText>
        </w:r>
      </w:del>
      <w:ins w:id="811"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2" w:author="Raymond Castellino" w:date="2015-11-06T12:46:00Z"/>
        </w:numPr>
        <w:tabs>
          <w:tab w:val="left" w:pos="220"/>
          <w:tab w:val="left" w:pos="720"/>
        </w:tabs>
        <w:ind w:right="720"/>
        <w:rPr>
          <w:rFonts w:ascii="Times" w:eastAsia="Times" w:hAnsi="Times" w:cs="Times"/>
          <w:sz w:val="24"/>
          <w:szCs w:val="24"/>
        </w:rPr>
      </w:pPr>
      <w:del w:id="813" w:author="Raymond Castellino" w:date="2015-11-06T12:47:00Z">
        <w:r w:rsidDel="0018532A">
          <w:rPr>
            <w:rFonts w:ascii="Times"/>
            <w:sz w:val="24"/>
            <w:szCs w:val="24"/>
          </w:rPr>
          <w:delText>9.</w:delText>
        </w:r>
      </w:del>
      <w:r>
        <w:rPr>
          <w:rFonts w:ascii="Times"/>
          <w:sz w:val="24"/>
          <w:szCs w:val="24"/>
        </w:rPr>
        <w:tab/>
      </w:r>
      <w:del w:id="814" w:author="Raymond Castellino" w:date="2015-11-06T10:17:00Z">
        <w:r w:rsidDel="00622C29">
          <w:rPr>
            <w:rFonts w:ascii="Times"/>
            <w:sz w:val="24"/>
            <w:szCs w:val="24"/>
          </w:rPr>
          <w:delText xml:space="preserve">feeling </w:delText>
        </w:r>
      </w:del>
      <w:ins w:id="815"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16" w:author="Raymond Castellino" w:date="2015-11-06T12:46:00Z"/>
        </w:numPr>
        <w:tabs>
          <w:tab w:val="left" w:pos="220"/>
          <w:tab w:val="left" w:pos="720"/>
        </w:tabs>
        <w:ind w:right="720"/>
        <w:rPr>
          <w:rFonts w:ascii="Times" w:eastAsia="Times" w:hAnsi="Times" w:cs="Times"/>
          <w:sz w:val="24"/>
          <w:szCs w:val="24"/>
        </w:rPr>
      </w:pPr>
      <w:del w:id="817" w:author="Raymond Castellino" w:date="2015-11-06T12:47:00Z">
        <w:r w:rsidDel="0018532A">
          <w:rPr>
            <w:rFonts w:ascii="Times"/>
            <w:sz w:val="24"/>
            <w:szCs w:val="24"/>
          </w:rPr>
          <w:delText>10.</w:delText>
        </w:r>
      </w:del>
      <w:r>
        <w:rPr>
          <w:rFonts w:ascii="Times"/>
          <w:sz w:val="24"/>
          <w:szCs w:val="24"/>
        </w:rPr>
        <w:tab/>
      </w:r>
      <w:del w:id="818" w:author="Raymond Castellino" w:date="2015-11-06T10:17:00Z">
        <w:r w:rsidDel="00622C29">
          <w:rPr>
            <w:rFonts w:ascii="Times"/>
            <w:sz w:val="24"/>
            <w:szCs w:val="24"/>
          </w:rPr>
          <w:delText xml:space="preserve">unable </w:delText>
        </w:r>
      </w:del>
      <w:ins w:id="819"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0" w:author="Raymond Castellino" w:date="2015-11-06T12:46:00Z"/>
        </w:numPr>
        <w:tabs>
          <w:tab w:val="left" w:pos="220"/>
          <w:tab w:val="left" w:pos="720"/>
        </w:tabs>
        <w:ind w:right="720"/>
        <w:rPr>
          <w:rFonts w:ascii="Times" w:eastAsia="Times" w:hAnsi="Times" w:cs="Times"/>
          <w:sz w:val="24"/>
          <w:szCs w:val="24"/>
        </w:rPr>
      </w:pPr>
      <w:del w:id="821" w:author="Raymond Castellino" w:date="2015-11-06T12:47:00Z">
        <w:r w:rsidDel="0018532A">
          <w:rPr>
            <w:rFonts w:ascii="Times"/>
            <w:sz w:val="24"/>
            <w:szCs w:val="24"/>
          </w:rPr>
          <w:delText>11.</w:delText>
        </w:r>
      </w:del>
      <w:r>
        <w:rPr>
          <w:rFonts w:ascii="Times"/>
          <w:sz w:val="24"/>
          <w:szCs w:val="24"/>
        </w:rPr>
        <w:tab/>
      </w:r>
      <w:del w:id="822" w:author="Raymond Castellino" w:date="2015-11-06T10:17:00Z">
        <w:r w:rsidDel="00622C29">
          <w:rPr>
            <w:rFonts w:ascii="Times"/>
            <w:sz w:val="24"/>
            <w:szCs w:val="24"/>
          </w:rPr>
          <w:delText xml:space="preserve">gnawing </w:delText>
        </w:r>
      </w:del>
      <w:ins w:id="823"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24" w:author="Raymond Castellino" w:date="2015-11-06T12:46:00Z"/>
        </w:numPr>
        <w:tabs>
          <w:tab w:val="left" w:pos="220"/>
          <w:tab w:val="left" w:pos="720"/>
        </w:tabs>
        <w:ind w:right="720"/>
        <w:rPr>
          <w:rFonts w:ascii="Times" w:eastAsia="Times" w:hAnsi="Times" w:cs="Times"/>
          <w:sz w:val="24"/>
          <w:szCs w:val="24"/>
        </w:rPr>
      </w:pPr>
      <w:del w:id="825" w:author="Raymond Castellino" w:date="2015-11-06T12:47:00Z">
        <w:r w:rsidDel="0018532A">
          <w:rPr>
            <w:rFonts w:ascii="Times"/>
            <w:sz w:val="24"/>
            <w:szCs w:val="24"/>
          </w:rPr>
          <w:delText>12.</w:delText>
        </w:r>
      </w:del>
      <w:r>
        <w:rPr>
          <w:rFonts w:ascii="Times"/>
          <w:sz w:val="24"/>
          <w:szCs w:val="24"/>
        </w:rPr>
        <w:tab/>
      </w:r>
      <w:del w:id="826" w:author="Raymond Castellino" w:date="2015-11-06T10:17:00Z">
        <w:r w:rsidDel="00622C29">
          <w:rPr>
            <w:rFonts w:ascii="Times"/>
            <w:sz w:val="24"/>
            <w:szCs w:val="24"/>
          </w:rPr>
          <w:delText xml:space="preserve">loss </w:delText>
        </w:r>
      </w:del>
      <w:ins w:id="827"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28" w:author="Raymond Castellino" w:date="2015-11-06T12:46:00Z"/>
        </w:numPr>
        <w:tabs>
          <w:tab w:val="left" w:pos="220"/>
          <w:tab w:val="left" w:pos="720"/>
        </w:tabs>
        <w:ind w:right="720"/>
        <w:rPr>
          <w:rFonts w:ascii="Times" w:eastAsia="Times" w:hAnsi="Times" w:cs="Times"/>
          <w:sz w:val="24"/>
          <w:szCs w:val="24"/>
        </w:rPr>
      </w:pPr>
      <w:del w:id="829" w:author="Raymond Castellino" w:date="2015-11-06T12:47:00Z">
        <w:r w:rsidDel="0018532A">
          <w:rPr>
            <w:rFonts w:ascii="Times"/>
            <w:sz w:val="24"/>
            <w:szCs w:val="24"/>
          </w:rPr>
          <w:delText>13.</w:delText>
        </w:r>
      </w:del>
      <w:r>
        <w:rPr>
          <w:rFonts w:ascii="Times"/>
          <w:sz w:val="24"/>
          <w:szCs w:val="24"/>
        </w:rPr>
        <w:tab/>
      </w:r>
      <w:del w:id="830" w:author="Raymond Castellino" w:date="2015-11-06T10:17:00Z">
        <w:r w:rsidDel="00622C29">
          <w:rPr>
            <w:rFonts w:ascii="Times"/>
            <w:sz w:val="24"/>
            <w:szCs w:val="24"/>
          </w:rPr>
          <w:delText xml:space="preserve">sense </w:delText>
        </w:r>
      </w:del>
      <w:ins w:id="831" w:author="Raymond Castellino" w:date="2015-11-06T10:17:00Z">
        <w:r w:rsidR="00622C29">
          <w:rPr>
            <w:rFonts w:ascii="Times"/>
            <w:sz w:val="24"/>
            <w:szCs w:val="24"/>
          </w:rPr>
          <w:t xml:space="preserve">Sense </w:t>
        </w:r>
      </w:ins>
      <w:r>
        <w:rPr>
          <w:rFonts w:ascii="Times"/>
          <w:sz w:val="24"/>
          <w:szCs w:val="24"/>
        </w:rPr>
        <w:t>of loss of one</w:t>
      </w:r>
      <w:ins w:id="832"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3" w:author="Raymond Castellino" w:date="2015-11-06T12:46:00Z"/>
        </w:numPr>
        <w:tabs>
          <w:tab w:val="left" w:pos="220"/>
          <w:tab w:val="left" w:pos="720"/>
        </w:tabs>
        <w:ind w:right="720"/>
        <w:rPr>
          <w:rFonts w:ascii="Times" w:eastAsia="Times" w:hAnsi="Times" w:cs="Times"/>
          <w:sz w:val="24"/>
          <w:szCs w:val="24"/>
        </w:rPr>
      </w:pPr>
      <w:del w:id="834" w:author="Raymond Castellino" w:date="2015-11-06T12:47:00Z">
        <w:r w:rsidDel="0018532A">
          <w:rPr>
            <w:rFonts w:ascii="Times"/>
            <w:sz w:val="24"/>
            <w:szCs w:val="24"/>
          </w:rPr>
          <w:delText>14.</w:delText>
        </w:r>
      </w:del>
      <w:r>
        <w:rPr>
          <w:rFonts w:ascii="Times"/>
          <w:sz w:val="24"/>
          <w:szCs w:val="24"/>
        </w:rPr>
        <w:tab/>
      </w:r>
      <w:del w:id="835" w:author="Raymond Castellino" w:date="2015-11-06T10:18:00Z">
        <w:r w:rsidDel="00622C29">
          <w:rPr>
            <w:rFonts w:ascii="Times"/>
            <w:sz w:val="24"/>
            <w:szCs w:val="24"/>
          </w:rPr>
          <w:delText xml:space="preserve">getting </w:delText>
        </w:r>
      </w:del>
      <w:ins w:id="836"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37" w:author="Raymond Castellino" w:date="2015-11-06T12:46:00Z"/>
        </w:numPr>
        <w:tabs>
          <w:tab w:val="left" w:pos="220"/>
          <w:tab w:val="left" w:pos="720"/>
        </w:tabs>
        <w:ind w:right="720"/>
        <w:rPr>
          <w:rFonts w:ascii="Times" w:eastAsia="Times" w:hAnsi="Times" w:cs="Times"/>
          <w:sz w:val="24"/>
          <w:szCs w:val="24"/>
        </w:rPr>
      </w:pPr>
      <w:del w:id="838" w:author="Raymond Castellino" w:date="2015-11-06T12:47:00Z">
        <w:r w:rsidDel="0018532A">
          <w:rPr>
            <w:rFonts w:ascii="Times"/>
            <w:sz w:val="24"/>
            <w:szCs w:val="24"/>
          </w:rPr>
          <w:delText>15.</w:delText>
        </w:r>
      </w:del>
      <w:r>
        <w:rPr>
          <w:rFonts w:ascii="Times"/>
          <w:sz w:val="24"/>
          <w:szCs w:val="24"/>
        </w:rPr>
        <w:tab/>
      </w:r>
      <w:del w:id="839" w:author="Raymond Castellino" w:date="2015-11-06T10:18:00Z">
        <w:r w:rsidDel="00622C29">
          <w:rPr>
            <w:rFonts w:ascii="Times"/>
            <w:sz w:val="24"/>
            <w:szCs w:val="24"/>
          </w:rPr>
          <w:delText xml:space="preserve">loss </w:delText>
        </w:r>
      </w:del>
      <w:ins w:id="840"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1" w:author="Raymond Castellino" w:date="2015-11-06T12:46:00Z"/>
        </w:numPr>
        <w:tabs>
          <w:tab w:val="left" w:pos="220"/>
          <w:tab w:val="left" w:pos="720"/>
        </w:tabs>
        <w:ind w:right="720"/>
        <w:rPr>
          <w:rFonts w:ascii="Times" w:eastAsia="Times" w:hAnsi="Times" w:cs="Times"/>
          <w:sz w:val="24"/>
          <w:szCs w:val="24"/>
        </w:rPr>
      </w:pPr>
      <w:del w:id="842" w:author="Raymond Castellino" w:date="2015-11-06T12:47:00Z">
        <w:r w:rsidDel="0018532A">
          <w:rPr>
            <w:rFonts w:ascii="Times"/>
            <w:sz w:val="24"/>
            <w:szCs w:val="24"/>
          </w:rPr>
          <w:delText>16.</w:delText>
        </w:r>
      </w:del>
      <w:r>
        <w:rPr>
          <w:rFonts w:ascii="Times"/>
          <w:sz w:val="24"/>
          <w:szCs w:val="24"/>
        </w:rPr>
        <w:tab/>
      </w:r>
      <w:del w:id="843" w:author="Raymond Castellino" w:date="2015-11-06T10:18:00Z">
        <w:r w:rsidDel="00622C29">
          <w:rPr>
            <w:rFonts w:ascii="Times"/>
            <w:sz w:val="24"/>
            <w:szCs w:val="24"/>
          </w:rPr>
          <w:delText xml:space="preserve">clamping </w:delText>
        </w:r>
      </w:del>
      <w:ins w:id="844"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45" w:author="Raymond Castellino" w:date="2015-11-06T12:46:00Z"/>
        </w:numPr>
        <w:tabs>
          <w:tab w:val="left" w:pos="220"/>
          <w:tab w:val="left" w:pos="720"/>
        </w:tabs>
        <w:ind w:right="720"/>
        <w:rPr>
          <w:rFonts w:ascii="Times" w:eastAsia="Times" w:hAnsi="Times" w:cs="Times"/>
          <w:sz w:val="24"/>
          <w:szCs w:val="24"/>
        </w:rPr>
      </w:pPr>
      <w:del w:id="846" w:author="Raymond Castellino" w:date="2015-11-06T12:47:00Z">
        <w:r w:rsidDel="0018532A">
          <w:rPr>
            <w:rFonts w:ascii="Times"/>
            <w:sz w:val="24"/>
            <w:szCs w:val="24"/>
          </w:rPr>
          <w:delText>17.</w:delText>
        </w:r>
      </w:del>
      <w:r>
        <w:rPr>
          <w:rFonts w:ascii="Times"/>
          <w:sz w:val="24"/>
          <w:szCs w:val="24"/>
        </w:rPr>
        <w:tab/>
      </w:r>
      <w:del w:id="847" w:author="Raymond Castellino" w:date="2015-11-06T10:18:00Z">
        <w:r w:rsidDel="00622C29">
          <w:rPr>
            <w:rFonts w:ascii="Times"/>
            <w:sz w:val="24"/>
            <w:szCs w:val="24"/>
          </w:rPr>
          <w:delText xml:space="preserve">over </w:delText>
        </w:r>
      </w:del>
      <w:ins w:id="848"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49" w:author="Raymond Castellino" w:date="2015-11-06T12:46:00Z"/>
        </w:numPr>
        <w:tabs>
          <w:tab w:val="left" w:pos="220"/>
          <w:tab w:val="left" w:pos="720"/>
        </w:tabs>
        <w:ind w:right="720"/>
        <w:rPr>
          <w:rFonts w:ascii="Times" w:eastAsia="Times" w:hAnsi="Times" w:cs="Times"/>
          <w:sz w:val="24"/>
          <w:szCs w:val="24"/>
        </w:rPr>
      </w:pPr>
      <w:del w:id="850" w:author="Raymond Castellino" w:date="2015-11-06T12:47:00Z">
        <w:r w:rsidDel="0018532A">
          <w:rPr>
            <w:rFonts w:ascii="Times"/>
            <w:sz w:val="24"/>
            <w:szCs w:val="24"/>
          </w:rPr>
          <w:delText>18.</w:delText>
        </w:r>
      </w:del>
      <w:r>
        <w:rPr>
          <w:rFonts w:ascii="Times"/>
          <w:sz w:val="24"/>
          <w:szCs w:val="24"/>
        </w:rPr>
        <w:tab/>
      </w:r>
      <w:del w:id="851" w:author="Raymond Castellino" w:date="2015-11-06T10:18:00Z">
        <w:r w:rsidDel="00622C29">
          <w:rPr>
            <w:rFonts w:ascii="Times"/>
            <w:sz w:val="24"/>
            <w:szCs w:val="24"/>
          </w:rPr>
          <w:delText xml:space="preserve">loss </w:delText>
        </w:r>
      </w:del>
      <w:ins w:id="852" w:author="Raymond Castellino" w:date="2015-11-06T10:18:00Z">
        <w:r w:rsidR="00622C29">
          <w:rPr>
            <w:rFonts w:ascii="Times"/>
            <w:sz w:val="24"/>
            <w:szCs w:val="24"/>
          </w:rPr>
          <w:t xml:space="preserve">Loss </w:t>
        </w:r>
      </w:ins>
      <w:r>
        <w:rPr>
          <w:rFonts w:ascii="Times"/>
          <w:sz w:val="24"/>
          <w:szCs w:val="24"/>
        </w:rPr>
        <w:t>of ability to sense settling and spreading</w:t>
      </w:r>
      <w:ins w:id="853" w:author="Raymond Castellino" w:date="2015-11-06T12:46:00Z">
        <w:r w:rsidR="0018532A">
          <w:rPr>
            <w:rFonts w:hAnsi="Times"/>
            <w:sz w:val="24"/>
            <w:szCs w:val="24"/>
          </w:rPr>
          <w:t xml:space="preserve">; </w:t>
        </w:r>
      </w:ins>
      <w:del w:id="854" w:author="Raymond Castellino" w:date="2015-11-06T12:46:00Z">
        <w:r w:rsidDel="0018532A">
          <w:rPr>
            <w:rFonts w:ascii="Times"/>
            <w:sz w:val="24"/>
            <w:szCs w:val="24"/>
          </w:rPr>
          <w:delText xml:space="preserve"> -</w:delText>
        </w:r>
      </w:del>
      <w:del w:id="855"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56"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57" w:author="Raymond Castellino" w:date="2015-11-06T12:46:00Z"/>
        </w:numPr>
        <w:tabs>
          <w:tab w:val="left" w:pos="220"/>
          <w:tab w:val="left" w:pos="720"/>
        </w:tabs>
        <w:ind w:right="720"/>
        <w:rPr>
          <w:rFonts w:ascii="Times" w:eastAsia="Times" w:hAnsi="Times" w:cs="Times"/>
          <w:sz w:val="24"/>
          <w:szCs w:val="24"/>
        </w:rPr>
      </w:pPr>
      <w:del w:id="858" w:author="Raymond Castellino" w:date="2015-11-06T12:47:00Z">
        <w:r w:rsidDel="0018532A">
          <w:rPr>
            <w:rFonts w:ascii="Times"/>
            <w:sz w:val="24"/>
            <w:szCs w:val="24"/>
          </w:rPr>
          <w:delText>19.</w:delText>
        </w:r>
      </w:del>
      <w:r>
        <w:rPr>
          <w:rFonts w:ascii="Times"/>
          <w:sz w:val="24"/>
          <w:szCs w:val="24"/>
        </w:rPr>
        <w:tab/>
      </w:r>
      <w:del w:id="859" w:author="Raymond Castellino" w:date="2015-11-06T10:18:00Z">
        <w:r w:rsidDel="00622C29">
          <w:rPr>
            <w:rFonts w:ascii="Times"/>
            <w:sz w:val="24"/>
            <w:szCs w:val="24"/>
          </w:rPr>
          <w:delText xml:space="preserve">loss </w:delText>
        </w:r>
      </w:del>
      <w:ins w:id="860"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1" w:author="Raymond Castellino" w:date="2015-11-06T12:46:00Z"/>
        </w:numPr>
        <w:ind w:right="720"/>
        <w:rPr>
          <w:rFonts w:ascii="Times" w:eastAsia="Times" w:hAnsi="Times" w:cs="Times"/>
          <w:sz w:val="24"/>
          <w:szCs w:val="24"/>
        </w:rPr>
      </w:pPr>
      <w:del w:id="862" w:author="Raymond Castellino" w:date="2015-11-06T12:47:00Z">
        <w:r w:rsidDel="0018532A">
          <w:rPr>
            <w:rFonts w:ascii="Times"/>
            <w:sz w:val="24"/>
            <w:szCs w:val="24"/>
          </w:rPr>
          <w:delText>20.</w:delText>
        </w:r>
      </w:del>
      <w:del w:id="863" w:author="Raymond Castellino" w:date="2015-11-06T12:49:00Z">
        <w:r w:rsidDel="0018532A">
          <w:rPr>
            <w:rFonts w:ascii="Times"/>
            <w:sz w:val="24"/>
            <w:szCs w:val="24"/>
          </w:rPr>
          <w:tab/>
        </w:r>
      </w:del>
      <w:del w:id="864" w:author="Raymond Castellino" w:date="2015-11-06T10:18:00Z">
        <w:r w:rsidDel="00622C29">
          <w:rPr>
            <w:rFonts w:ascii="Times"/>
            <w:sz w:val="24"/>
            <w:szCs w:val="24"/>
          </w:rPr>
          <w:delText xml:space="preserve">judging </w:delText>
        </w:r>
      </w:del>
      <w:ins w:id="865"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66" w:author="Raymond Castellino" w:date="2015-11-06T12:46:00Z"/>
        </w:numPr>
        <w:ind w:right="720"/>
        <w:rPr>
          <w:rFonts w:ascii="Times" w:eastAsia="Times" w:hAnsi="Times" w:cs="Times"/>
          <w:sz w:val="24"/>
          <w:szCs w:val="24"/>
        </w:rPr>
      </w:pPr>
      <w:del w:id="867" w:author="Raymond Castellino" w:date="2015-11-06T12:47:00Z">
        <w:r w:rsidDel="0018532A">
          <w:rPr>
            <w:rFonts w:ascii="Times"/>
            <w:sz w:val="24"/>
            <w:szCs w:val="24"/>
          </w:rPr>
          <w:delText>21.</w:delText>
        </w:r>
      </w:del>
      <w:del w:id="868" w:author="Raymond Castellino" w:date="2015-11-06T12:49:00Z">
        <w:r w:rsidDel="0018532A">
          <w:rPr>
            <w:rFonts w:ascii="Times"/>
            <w:sz w:val="24"/>
            <w:szCs w:val="24"/>
          </w:rPr>
          <w:tab/>
        </w:r>
      </w:del>
      <w:ins w:id="869" w:author="Raymond Castellino" w:date="2015-11-06T10:18:00Z">
        <w:r w:rsidR="00622C29">
          <w:rPr>
            <w:rFonts w:ascii="Times"/>
            <w:sz w:val="24"/>
            <w:szCs w:val="24"/>
          </w:rPr>
          <w:t>O</w:t>
        </w:r>
      </w:ins>
      <w:del w:id="870" w:author="Raymond Castellino" w:date="2015-11-06T10:18:00Z">
        <w:r w:rsidDel="00622C29">
          <w:rPr>
            <w:rFonts w:ascii="Times"/>
            <w:sz w:val="24"/>
            <w:szCs w:val="24"/>
          </w:rPr>
          <w:delText>o</w:delText>
        </w:r>
      </w:del>
      <w:r>
        <w:rPr>
          <w:rFonts w:ascii="Times"/>
          <w:sz w:val="24"/>
          <w:szCs w:val="24"/>
        </w:rPr>
        <w:t>ut of the window or one</w:t>
      </w:r>
      <w:ins w:id="871"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2" w:author="Raymond Castellino" w:date="2015-11-06T12:46:00Z">
        <w:r w:rsidR="0018532A">
          <w:rPr>
            <w:rFonts w:ascii="Times"/>
            <w:sz w:val="24"/>
            <w:szCs w:val="24"/>
          </w:rPr>
          <w:t xml:space="preserve">; </w:t>
        </w:r>
      </w:ins>
      <w:del w:id="873"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74" w:author="Raymond Castellino" w:date="2015-11-06T12:46:00Z"/>
        </w:numPr>
        <w:ind w:right="720"/>
        <w:rPr>
          <w:rFonts w:ascii="Times" w:eastAsia="Times" w:hAnsi="Times" w:cs="Times"/>
          <w:sz w:val="24"/>
          <w:szCs w:val="24"/>
        </w:rPr>
      </w:pPr>
      <w:del w:id="875" w:author="Raymond Castellino" w:date="2015-11-06T12:47:00Z">
        <w:r w:rsidDel="0018532A">
          <w:rPr>
            <w:rFonts w:ascii="Times"/>
            <w:sz w:val="24"/>
            <w:szCs w:val="24"/>
          </w:rPr>
          <w:delText>22.</w:delText>
        </w:r>
      </w:del>
      <w:del w:id="876" w:author="Raymond Castellino" w:date="2015-11-06T12:49:00Z">
        <w:r w:rsidDel="0018532A">
          <w:rPr>
            <w:rFonts w:ascii="Times"/>
            <w:sz w:val="24"/>
            <w:szCs w:val="24"/>
          </w:rPr>
          <w:tab/>
        </w:r>
      </w:del>
      <w:del w:id="877" w:author="Raymond Castellino" w:date="2015-11-06T10:18:00Z">
        <w:r w:rsidDel="00622C29">
          <w:rPr>
            <w:rFonts w:ascii="Times"/>
            <w:sz w:val="24"/>
            <w:szCs w:val="24"/>
          </w:rPr>
          <w:delText xml:space="preserve">continuing </w:delText>
        </w:r>
      </w:del>
      <w:ins w:id="878"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79" w:author="Raymond Castellino" w:date="2015-11-06T12:46:00Z"/>
        </w:numPr>
        <w:ind w:right="720"/>
        <w:rPr>
          <w:rFonts w:ascii="Times" w:eastAsia="Times" w:hAnsi="Times" w:cs="Times"/>
          <w:sz w:val="24"/>
          <w:szCs w:val="24"/>
        </w:rPr>
      </w:pPr>
      <w:del w:id="880" w:author="Raymond Castellino" w:date="2015-11-06T12:47:00Z">
        <w:r w:rsidDel="0018532A">
          <w:rPr>
            <w:rFonts w:ascii="Times"/>
            <w:sz w:val="24"/>
            <w:szCs w:val="24"/>
          </w:rPr>
          <w:delText>23.</w:delText>
        </w:r>
      </w:del>
      <w:del w:id="881" w:author="Raymond Castellino" w:date="2015-11-06T12:49:00Z">
        <w:r w:rsidDel="0018532A">
          <w:rPr>
            <w:rFonts w:ascii="Times"/>
            <w:sz w:val="24"/>
            <w:szCs w:val="24"/>
          </w:rPr>
          <w:tab/>
        </w:r>
      </w:del>
      <w:del w:id="882" w:author="Raymond Castellino" w:date="2015-11-06T10:19:00Z">
        <w:r w:rsidDel="00622C29">
          <w:rPr>
            <w:rFonts w:ascii="Times"/>
            <w:sz w:val="24"/>
            <w:szCs w:val="24"/>
          </w:rPr>
          <w:delText xml:space="preserve">not </w:delText>
        </w:r>
      </w:del>
      <w:ins w:id="883"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84"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85"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86"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87" w:author="Raymond Castellino" w:date="2015-11-06T10:21:00Z">
        <w:r w:rsidR="00DC5EF1">
          <w:rPr>
            <w:rFonts w:ascii="Times New Roman"/>
            <w:sz w:val="24"/>
            <w:szCs w:val="24"/>
          </w:rPr>
          <w:t xml:space="preserve">hours </w:t>
        </w:r>
      </w:ins>
      <w:r>
        <w:rPr>
          <w:rFonts w:ascii="Times New Roman"/>
          <w:sz w:val="24"/>
          <w:szCs w:val="24"/>
        </w:rPr>
        <w:t xml:space="preserve">to 3 </w:t>
      </w:r>
      <w:ins w:id="888"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89"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0"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1" w:author="Raymond Castellino" w:date="2015-11-06T10:23:00Z">
        <w:r w:rsidDel="00DC5EF1">
          <w:rPr>
            <w:rFonts w:ascii="Times New Roman"/>
            <w:sz w:val="24"/>
            <w:szCs w:val="24"/>
          </w:rPr>
          <w:tab/>
        </w:r>
      </w:del>
      <w:r>
        <w:rPr>
          <w:rFonts w:ascii="Times New Roman"/>
          <w:sz w:val="24"/>
          <w:szCs w:val="24"/>
        </w:rPr>
        <w:t>intervention or obstetrician on</w:t>
      </w:r>
      <w:del w:id="892"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893"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894"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895" w:author="Raymond Castellino" w:date="2015-11-06T10:24:00Z">
        <w:r w:rsidDel="00DC5EF1">
          <w:rPr>
            <w:rFonts w:ascii="Times New Roman"/>
            <w:sz w:val="24"/>
            <w:szCs w:val="24"/>
          </w:rPr>
          <w:delText>his/</w:delText>
        </w:r>
      </w:del>
      <w:r>
        <w:rPr>
          <w:rFonts w:ascii="Times New Roman"/>
          <w:sz w:val="24"/>
          <w:szCs w:val="24"/>
        </w:rPr>
        <w:t>her intention</w:t>
      </w:r>
      <w:ins w:id="896" w:author="Raymond Castellino" w:date="2015-11-06T10:24:00Z">
        <w:r w:rsidR="00DC5EF1">
          <w:rPr>
            <w:rFonts w:ascii="Times New Roman"/>
            <w:sz w:val="24"/>
            <w:szCs w:val="24"/>
          </w:rPr>
          <w:t>,</w:t>
        </w:r>
      </w:ins>
      <w:r>
        <w:rPr>
          <w:rFonts w:ascii="Times New Roman"/>
          <w:sz w:val="24"/>
          <w:szCs w:val="24"/>
        </w:rPr>
        <w:t xml:space="preserve"> I state what I think </w:t>
      </w:r>
      <w:del w:id="897" w:author="Raymond Castellino" w:date="2015-11-06T10:24:00Z">
        <w:r w:rsidDel="00DC5EF1">
          <w:rPr>
            <w:rFonts w:ascii="Times New Roman"/>
            <w:sz w:val="24"/>
            <w:szCs w:val="24"/>
          </w:rPr>
          <w:delText xml:space="preserve">they </w:delText>
        </w:r>
      </w:del>
      <w:ins w:id="898"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899" w:author="Raymond Castellino" w:date="2015-11-06T10:24:00Z">
        <w:r w:rsidDel="00DC5EF1">
          <w:rPr>
            <w:rFonts w:ascii="Times New Roman"/>
            <w:sz w:val="24"/>
            <w:szCs w:val="24"/>
          </w:rPr>
          <w:delText xml:space="preserve">they </w:delText>
        </w:r>
      </w:del>
      <w:ins w:id="900" w:author="Raymond Castellino" w:date="2015-11-06T10:24:00Z">
        <w:r w:rsidR="00DC5EF1">
          <w:rPr>
            <w:rFonts w:ascii="Times New Roman"/>
            <w:sz w:val="24"/>
            <w:szCs w:val="24"/>
          </w:rPr>
          <w:t xml:space="preserve">she </w:t>
        </w:r>
      </w:ins>
      <w:del w:id="901" w:author="Raymond Castellino" w:date="2015-11-06T10:24:00Z">
        <w:r w:rsidDel="00DC5EF1">
          <w:rPr>
            <w:rFonts w:ascii="Times New Roman"/>
            <w:sz w:val="24"/>
            <w:szCs w:val="24"/>
          </w:rPr>
          <w:delText xml:space="preserve">have </w:delText>
        </w:r>
      </w:del>
      <w:ins w:id="902"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03" w:author="Raymond Castellino" w:date="2015-11-06T10:24:00Z">
        <w:r w:rsidDel="00DC5EF1">
          <w:rPr>
            <w:rFonts w:ascii="Times New Roman"/>
            <w:sz w:val="24"/>
            <w:szCs w:val="24"/>
          </w:rPr>
          <w:delText xml:space="preserve">they </w:delText>
        </w:r>
      </w:del>
      <w:ins w:id="904" w:author="Raymond Castellino" w:date="2015-11-06T10:24:00Z">
        <w:r w:rsidR="00DC5EF1">
          <w:rPr>
            <w:rFonts w:ascii="Times New Roman"/>
            <w:sz w:val="24"/>
            <w:szCs w:val="24"/>
          </w:rPr>
          <w:t xml:space="preserve">she </w:t>
        </w:r>
      </w:ins>
      <w:r>
        <w:rPr>
          <w:rFonts w:ascii="Times New Roman"/>
          <w:sz w:val="24"/>
          <w:szCs w:val="24"/>
        </w:rPr>
        <w:t xml:space="preserve">might do as </w:t>
      </w:r>
      <w:del w:id="905" w:author="Raymond Castellino" w:date="2015-11-06T10:24:00Z">
        <w:r w:rsidDel="00DC5EF1">
          <w:rPr>
            <w:rFonts w:ascii="Times New Roman"/>
            <w:sz w:val="24"/>
            <w:szCs w:val="24"/>
          </w:rPr>
          <w:delText xml:space="preserve">they </w:delText>
        </w:r>
      </w:del>
      <w:ins w:id="906" w:author="Raymond Castellino" w:date="2015-11-06T10:24:00Z">
        <w:r w:rsidR="00DC5EF1">
          <w:rPr>
            <w:rFonts w:ascii="Times New Roman"/>
            <w:sz w:val="24"/>
            <w:szCs w:val="24"/>
          </w:rPr>
          <w:t xml:space="preserve">she </w:t>
        </w:r>
      </w:ins>
      <w:r>
        <w:rPr>
          <w:rFonts w:ascii="Times New Roman"/>
          <w:sz w:val="24"/>
          <w:szCs w:val="24"/>
        </w:rPr>
        <w:t>continue</w:t>
      </w:r>
      <w:ins w:id="907"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08"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09" w:author="Raymond Castellino" w:date="2015-11-06T10:25:00Z">
        <w:r w:rsidDel="00DC5EF1">
          <w:rPr>
            <w:rFonts w:ascii="Times New Roman"/>
            <w:sz w:val="24"/>
            <w:szCs w:val="24"/>
          </w:rPr>
          <w:delText xml:space="preserve">their </w:delText>
        </w:r>
      </w:del>
      <w:ins w:id="910"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Del="0075762B" w:rsidRDefault="008A5D1C">
      <w:pPr>
        <w:pStyle w:val="Default"/>
        <w:tabs>
          <w:tab w:val="left" w:pos="1080"/>
        </w:tabs>
        <w:ind w:left="1080" w:right="720" w:hanging="360"/>
        <w:rPr>
          <w:del w:id="911" w:author="Raymond Castellino" w:date="2015-11-06T13:25:00Z"/>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rsidP="0075762B">
      <w:pPr>
        <w:pStyle w:val="Default"/>
        <w:tabs>
          <w:tab w:val="left" w:pos="1080"/>
        </w:tabs>
        <w:ind w:left="1080" w:right="720" w:hanging="360"/>
        <w:rPr>
          <w:rFonts w:ascii="Times New Roman" w:eastAsia="Times New Roman" w:hAnsi="Times New Roman" w:cs="Times New Roman"/>
          <w:sz w:val="24"/>
          <w:szCs w:val="24"/>
        </w:rPr>
        <w:pPrChange w:id="912" w:author="Raymond Castellino" w:date="2015-11-06T13:25:00Z">
          <w:pPr>
            <w:pStyle w:val="Default"/>
            <w:ind w:right="720"/>
          </w:pPr>
        </w:pPrChange>
      </w:pPr>
    </w:p>
    <w:p w:rsidR="00746F55" w:rsidDel="00862433" w:rsidRDefault="008A5D1C">
      <w:pPr>
        <w:pStyle w:val="Default"/>
        <w:ind w:right="720"/>
        <w:rPr>
          <w:del w:id="913" w:author="Raymond Castellino" w:date="2015-11-06T12:27:00Z"/>
          <w:rFonts w:ascii="Times New Roman" w:eastAsia="Times New Roman" w:hAnsi="Times New Roman" w:cs="Times New Roman"/>
          <w:b/>
          <w:bCs/>
          <w:sz w:val="24"/>
          <w:szCs w:val="24"/>
        </w:rPr>
      </w:pPr>
      <w:del w:id="914"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15" w:author="Raymond Castellino" w:date="2015-11-06T12:27:00Z"/>
          <w:rFonts w:ascii="Times New Roman" w:eastAsia="Times New Roman" w:hAnsi="Times New Roman" w:cs="Times New Roman"/>
          <w:sz w:val="24"/>
          <w:szCs w:val="24"/>
        </w:rPr>
      </w:pPr>
      <w:del w:id="916"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17" w:author="Raymond Castellino" w:date="2015-11-06T12:27:00Z"/>
          <w:rFonts w:ascii="Times" w:eastAsia="Times" w:hAnsi="Times" w:cs="Times"/>
          <w:sz w:val="24"/>
          <w:szCs w:val="24"/>
        </w:rPr>
      </w:pPr>
    </w:p>
    <w:p w:rsidR="00746F55" w:rsidDel="00862433" w:rsidRDefault="008A5D1C">
      <w:pPr>
        <w:pStyle w:val="Default"/>
        <w:ind w:right="720"/>
        <w:rPr>
          <w:del w:id="918" w:author="Raymond Castellino" w:date="2015-11-06T12:27:00Z"/>
          <w:rFonts w:ascii="Times New Roman" w:eastAsia="Times New Roman" w:hAnsi="Times New Roman" w:cs="Times New Roman"/>
          <w:sz w:val="24"/>
          <w:szCs w:val="24"/>
        </w:rPr>
      </w:pPr>
      <w:del w:id="919"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0"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1" w:author="Raymond Castellino" w:date="2015-11-06T12:27:00Z"/>
          <w:rFonts w:ascii="Times New Roman" w:eastAsia="Times New Roman" w:hAnsi="Times New Roman" w:cs="Times New Roman"/>
          <w:sz w:val="24"/>
          <w:szCs w:val="24"/>
        </w:rPr>
      </w:pPr>
      <w:del w:id="922"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23"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4" w:author="Raymond Castellino" w:date="2015-11-06T12:27:00Z"/>
          <w:rFonts w:ascii="Times New Roman" w:eastAsia="Times New Roman" w:hAnsi="Times New Roman" w:cs="Times New Roman"/>
          <w:sz w:val="24"/>
          <w:szCs w:val="24"/>
        </w:rPr>
      </w:pPr>
      <w:del w:id="925"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26"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7" w:author="Raymond Castellino" w:date="2015-11-06T12:27:00Z"/>
          <w:rFonts w:ascii="Times New Roman" w:eastAsia="Times New Roman" w:hAnsi="Times New Roman" w:cs="Times New Roman"/>
          <w:sz w:val="24"/>
          <w:szCs w:val="24"/>
        </w:rPr>
      </w:pPr>
      <w:del w:id="928"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29"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0"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1"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2"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761954">
      <w:pPr>
        <w:pStyle w:val="Default"/>
        <w:ind w:right="720"/>
        <w:rPr>
          <w:rFonts w:ascii="Times New Roman" w:eastAsia="Times New Roman" w:hAnsi="Times New Roman" w:cs="Times New Roman"/>
          <w:b/>
          <w:sz w:val="24"/>
          <w:szCs w:val="24"/>
          <w:u w:val="single"/>
          <w:rPrChange w:id="933" w:author="Raymond Castellino" w:date="2015-11-06T12:27:00Z">
            <w:rPr>
              <w:rFonts w:ascii="Times New Roman" w:eastAsia="Times New Roman" w:hAnsi="Times New Roman" w:cs="Times New Roman"/>
              <w:sz w:val="24"/>
              <w:szCs w:val="24"/>
              <w:u w:val="single"/>
            </w:rPr>
          </w:rPrChange>
        </w:rPr>
      </w:pPr>
      <w:r w:rsidRPr="00761954">
        <w:rPr>
          <w:rFonts w:ascii="Times New Roman"/>
          <w:b/>
          <w:sz w:val="24"/>
          <w:szCs w:val="24"/>
          <w:u w:val="single"/>
          <w:rPrChange w:id="934"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761954">
      <w:pPr>
        <w:pStyle w:val="Default"/>
        <w:ind w:right="720"/>
        <w:rPr>
          <w:rFonts w:ascii="Times New Roman" w:eastAsia="Times New Roman" w:hAnsi="Times New Roman" w:cs="Times New Roman"/>
          <w:b/>
          <w:sz w:val="24"/>
          <w:szCs w:val="24"/>
          <w:u w:val="single"/>
          <w:rPrChange w:id="935" w:author="Raymond Castellino" w:date="2015-11-06T12:27:00Z">
            <w:rPr>
              <w:rFonts w:ascii="Times New Roman" w:eastAsia="Times New Roman" w:hAnsi="Times New Roman" w:cs="Times New Roman"/>
              <w:sz w:val="24"/>
              <w:szCs w:val="24"/>
              <w:u w:val="single"/>
            </w:rPr>
          </w:rPrChange>
        </w:rPr>
      </w:pPr>
      <w:r w:rsidRPr="00761954">
        <w:rPr>
          <w:rFonts w:ascii="Times New Roman"/>
          <w:b/>
          <w:sz w:val="24"/>
          <w:szCs w:val="24"/>
          <w:u w:val="single"/>
          <w:lang w:val="es-ES_tradnl"/>
          <w:rPrChange w:id="936"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37" w:author="Raymond Castellino" w:date="2015-11-06T10:33:00Z"/>
        </w:numPr>
        <w:tabs>
          <w:tab w:val="left" w:pos="5560"/>
        </w:tabs>
        <w:ind w:right="720"/>
        <w:rPr>
          <w:rFonts w:ascii="Times New Roman" w:eastAsia="Times New Roman" w:hAnsi="Times New Roman" w:cs="Times New Roman"/>
          <w:sz w:val="24"/>
          <w:szCs w:val="24"/>
        </w:rPr>
      </w:pPr>
      <w:del w:id="938"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39" w:author="Raymond Castellino" w:date="2015-11-06T10:33:00Z"/>
        </w:numPr>
        <w:ind w:right="720"/>
        <w:rPr>
          <w:rFonts w:ascii="Times New Roman" w:eastAsia="Times New Roman" w:hAnsi="Times New Roman" w:cs="Times New Roman"/>
          <w:sz w:val="24"/>
          <w:szCs w:val="24"/>
        </w:rPr>
      </w:pPr>
      <w:del w:id="940"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1"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42"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43"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44"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45"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46"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47"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48"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49" w:author="Raymond Castellino" w:date="2015-11-06T10:31:00Z">
        <w:r w:rsidR="00DC5EF1">
          <w:rPr>
            <w:rFonts w:ascii="Times New Roman"/>
            <w:sz w:val="24"/>
            <w:szCs w:val="24"/>
          </w:rPr>
          <w:t>.</w:t>
        </w:r>
      </w:ins>
      <w:del w:id="950"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1" w:author="Raymond Castellino" w:date="2015-11-06T10:34:00Z">
        <w:r w:rsidDel="00DC5EF1">
          <w:rPr>
            <w:rFonts w:ascii="Times New Roman"/>
            <w:sz w:val="24"/>
            <w:szCs w:val="24"/>
          </w:rPr>
          <w:delText xml:space="preserve">them </w:delText>
        </w:r>
      </w:del>
      <w:ins w:id="952"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53" w:author="Raymond Castellino" w:date="2015-11-06T12:55:00Z">
        <w:r w:rsidDel="00494248">
          <w:rPr>
            <w:rFonts w:ascii="Times New Roman"/>
            <w:sz w:val="24"/>
            <w:szCs w:val="24"/>
          </w:rPr>
          <w:delText xml:space="preserve">causing an acceleration </w:delText>
        </w:r>
      </w:del>
      <w:ins w:id="954"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55" w:author="Raymond Castellino" w:date="2015-11-06T12:55:00Z">
        <w:r w:rsidDel="00494248">
          <w:rPr>
            <w:rFonts w:ascii="Times New Roman"/>
            <w:sz w:val="24"/>
            <w:szCs w:val="24"/>
          </w:rPr>
          <w:delText>the client</w:delText>
        </w:r>
      </w:del>
      <w:ins w:id="956"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57" w:author="Raymond Castellino" w:date="2015-11-06T10:35:00Z">
        <w:r w:rsidDel="00A431B2">
          <w:rPr>
            <w:rFonts w:ascii="Times New Roman"/>
            <w:sz w:val="24"/>
            <w:szCs w:val="24"/>
          </w:rPr>
          <w:delText xml:space="preserve">affective </w:delText>
        </w:r>
      </w:del>
      <w:ins w:id="958"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59" w:author="Raymond Castellino" w:date="2015-11-06T10:35:00Z">
        <w:r w:rsidR="00A431B2">
          <w:rPr>
            <w:rFonts w:ascii="Times New Roman"/>
            <w:sz w:val="24"/>
            <w:szCs w:val="24"/>
          </w:rPr>
          <w:t xml:space="preserve"> s</w:t>
        </w:r>
      </w:ins>
      <w:del w:id="960"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1"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62"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63"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64"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65"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66"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67"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68"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69"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0"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1"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72"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73"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74"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75"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76"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77"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78"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979"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0"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1" w:author="Raymond Castellino" w:date="2015-11-06T10:46:00Z">
        <w:r w:rsidR="00314C2E">
          <w:rPr>
            <w:rFonts w:ascii="Times New Roman"/>
            <w:sz w:val="24"/>
            <w:szCs w:val="24"/>
          </w:rPr>
          <w:t xml:space="preserve">: </w:t>
        </w:r>
      </w:ins>
      <w:del w:id="982" w:author="Raymond Castellino" w:date="2015-11-06T10:46:00Z">
        <w:r w:rsidDel="00314C2E">
          <w:rPr>
            <w:rFonts w:ascii="Times New Roman"/>
            <w:sz w:val="24"/>
            <w:szCs w:val="24"/>
          </w:rPr>
          <w:delText>. T</w:delText>
        </w:r>
      </w:del>
      <w:ins w:id="983"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84"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85"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86" w:author="Raymond Castellino" w:date="2015-11-06T10:46:00Z">
        <w:r w:rsidDel="00314C2E">
          <w:rPr>
            <w:rFonts w:ascii="Times New Roman"/>
            <w:sz w:val="24"/>
            <w:szCs w:val="24"/>
          </w:rPr>
          <w:delText>the turn</w:delText>
        </w:r>
      </w:del>
      <w:ins w:id="987" w:author="Raymond Castellino" w:date="2015-11-06T10:46:00Z">
        <w:r w:rsidR="00314C2E">
          <w:rPr>
            <w:rFonts w:ascii="Times New Roman"/>
            <w:sz w:val="24"/>
            <w:szCs w:val="24"/>
          </w:rPr>
          <w:t>she</w:t>
        </w:r>
      </w:ins>
      <w:del w:id="988" w:author="Raymond Castellino" w:date="2015-11-06T10:46:00Z">
        <w:r w:rsidDel="00314C2E">
          <w:rPr>
            <w:rFonts w:ascii="Times New Roman"/>
            <w:sz w:val="24"/>
            <w:szCs w:val="24"/>
          </w:rPr>
          <w:delText xml:space="preserve"> person</w:delText>
        </w:r>
      </w:del>
      <w:ins w:id="989" w:author="Raymond Castellino" w:date="2015-11-06T10:47:00Z">
        <w:r w:rsidR="00314C2E">
          <w:rPr>
            <w:rFonts w:ascii="Times New Roman"/>
            <w:sz w:val="24"/>
            <w:szCs w:val="24"/>
          </w:rPr>
          <w:t xml:space="preserve"> has</w:t>
        </w:r>
      </w:ins>
      <w:r>
        <w:rPr>
          <w:rFonts w:ascii="Times New Roman"/>
          <w:sz w:val="24"/>
          <w:szCs w:val="24"/>
        </w:rPr>
        <w:t xml:space="preserve"> met </w:t>
      </w:r>
      <w:del w:id="990"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1"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992" w:author="Raymond Castellino" w:date="2015-11-06T10:47:00Z">
        <w:r w:rsidR="003C6CBA">
          <w:rPr>
            <w:rFonts w:ascii="Times New Roman"/>
            <w:sz w:val="24"/>
            <w:szCs w:val="24"/>
          </w:rPr>
          <w:t>M</w:t>
        </w:r>
      </w:ins>
      <w:del w:id="993"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994" w:author="Raymond Castellino" w:date="2015-11-06T10:48:00Z">
        <w:r w:rsidR="003C6CBA">
          <w:rPr>
            <w:rFonts w:ascii="Times New Roman"/>
            <w:sz w:val="24"/>
            <w:szCs w:val="24"/>
          </w:rPr>
          <w:t>. In response to this,</w:t>
        </w:r>
      </w:ins>
      <w:del w:id="995"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996"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997"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998"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999"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0"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0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0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0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0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06" w:author="Raymond Castellino" w:date="2015-11-06T10:50:00Z">
        <w:r w:rsidDel="003C6CBA">
          <w:rPr>
            <w:rFonts w:ascii="Times New Roman"/>
            <w:sz w:val="24"/>
            <w:szCs w:val="24"/>
          </w:rPr>
          <w:delText>,</w:delText>
        </w:r>
      </w:del>
      <w:r>
        <w:rPr>
          <w:rFonts w:ascii="Times New Roman"/>
          <w:sz w:val="24"/>
          <w:szCs w:val="24"/>
        </w:rPr>
        <w:t xml:space="preserve"> speak</w:t>
      </w:r>
      <w:ins w:id="1007"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08" w:author="Raymond Castellino" w:date="2015-11-06T10:50:00Z">
        <w:r w:rsidDel="003C6CBA">
          <w:rPr>
            <w:rFonts w:ascii="Times New Roman"/>
            <w:sz w:val="24"/>
            <w:szCs w:val="24"/>
          </w:rPr>
          <w:delText xml:space="preserve">They </w:delText>
        </w:r>
      </w:del>
      <w:ins w:id="1009" w:author="Raymond Castellino" w:date="2015-11-06T10:50:00Z">
        <w:r w:rsidR="003C6CBA">
          <w:rPr>
            <w:rFonts w:ascii="Times New Roman"/>
            <w:sz w:val="24"/>
            <w:szCs w:val="24"/>
          </w:rPr>
          <w:t xml:space="preserve">She </w:t>
        </w:r>
      </w:ins>
      <w:r>
        <w:rPr>
          <w:rFonts w:ascii="Times New Roman"/>
          <w:sz w:val="24"/>
          <w:szCs w:val="24"/>
        </w:rPr>
        <w:t>speak</w:t>
      </w:r>
      <w:ins w:id="1010" w:author="Raymond Castellino" w:date="2015-11-06T10:50:00Z">
        <w:r w:rsidR="003C6CBA">
          <w:rPr>
            <w:rFonts w:ascii="Times New Roman"/>
            <w:sz w:val="24"/>
            <w:szCs w:val="24"/>
          </w:rPr>
          <w:t>s</w:t>
        </w:r>
      </w:ins>
      <w:r>
        <w:rPr>
          <w:rFonts w:ascii="Times New Roman"/>
          <w:sz w:val="24"/>
          <w:szCs w:val="24"/>
        </w:rPr>
        <w:t xml:space="preserve"> what </w:t>
      </w:r>
      <w:del w:id="1011" w:author="Raymond Castellino" w:date="2015-11-06T10:50:00Z">
        <w:r w:rsidDel="003C6CBA">
          <w:rPr>
            <w:rFonts w:ascii="Times New Roman"/>
            <w:sz w:val="24"/>
            <w:szCs w:val="24"/>
          </w:rPr>
          <w:delText xml:space="preserve">they </w:delText>
        </w:r>
      </w:del>
      <w:ins w:id="1012" w:author="Raymond Castellino" w:date="2015-11-06T10:50:00Z">
        <w:r w:rsidR="003C6CBA">
          <w:rPr>
            <w:rFonts w:ascii="Times New Roman"/>
            <w:sz w:val="24"/>
            <w:szCs w:val="24"/>
          </w:rPr>
          <w:t xml:space="preserve">she </w:t>
        </w:r>
      </w:ins>
      <w:r>
        <w:rPr>
          <w:rFonts w:ascii="Times New Roman"/>
          <w:sz w:val="24"/>
          <w:szCs w:val="24"/>
        </w:rPr>
        <w:t>discover</w:t>
      </w:r>
      <w:ins w:id="1013" w:author="Raymond Castellino" w:date="2015-11-06T10:50:00Z">
        <w:r w:rsidR="003C6CBA">
          <w:rPr>
            <w:rFonts w:ascii="Times New Roman"/>
            <w:sz w:val="24"/>
            <w:szCs w:val="24"/>
          </w:rPr>
          <w:t>s</w:t>
        </w:r>
      </w:ins>
      <w:r>
        <w:rPr>
          <w:rFonts w:ascii="Times New Roman"/>
          <w:sz w:val="24"/>
          <w:szCs w:val="24"/>
        </w:rPr>
        <w:t xml:space="preserve"> in that moment. </w:t>
      </w:r>
      <w:del w:id="1014" w:author="Raymond Castellino" w:date="2015-11-06T10:50:00Z">
        <w:r w:rsidDel="003C6CBA">
          <w:rPr>
            <w:rFonts w:ascii="Times New Roman"/>
            <w:sz w:val="24"/>
            <w:szCs w:val="24"/>
          </w:rPr>
          <w:delText xml:space="preserve">They </w:delText>
        </w:r>
      </w:del>
      <w:ins w:id="1015" w:author="Raymond Castellino" w:date="2015-11-06T10:50:00Z">
        <w:r w:rsidR="003C6CBA">
          <w:rPr>
            <w:rFonts w:ascii="Times New Roman"/>
            <w:sz w:val="24"/>
            <w:szCs w:val="24"/>
          </w:rPr>
          <w:t xml:space="preserve">She </w:t>
        </w:r>
      </w:ins>
      <w:r>
        <w:rPr>
          <w:rFonts w:ascii="Times New Roman"/>
          <w:sz w:val="24"/>
          <w:szCs w:val="24"/>
        </w:rPr>
        <w:t>do</w:t>
      </w:r>
      <w:ins w:id="1016" w:author="Raymond Castellino" w:date="2015-11-06T10:50:00Z">
        <w:r w:rsidR="003C6CBA">
          <w:rPr>
            <w:rFonts w:ascii="Times New Roman"/>
            <w:sz w:val="24"/>
            <w:szCs w:val="24"/>
          </w:rPr>
          <w:t>es</w:t>
        </w:r>
      </w:ins>
      <w:r>
        <w:rPr>
          <w:rFonts w:ascii="Times New Roman"/>
          <w:sz w:val="24"/>
          <w:szCs w:val="24"/>
        </w:rPr>
        <w:t xml:space="preserve"> not try to pre-think what </w:t>
      </w:r>
      <w:del w:id="1017" w:author="Raymond Castellino" w:date="2015-11-06T10:50:00Z">
        <w:r w:rsidDel="003C6CBA">
          <w:rPr>
            <w:rFonts w:ascii="Times New Roman"/>
            <w:sz w:val="24"/>
            <w:szCs w:val="24"/>
          </w:rPr>
          <w:delText xml:space="preserve">they </w:delText>
        </w:r>
      </w:del>
      <w:ins w:id="1018" w:author="Raymond Castellino" w:date="2015-11-06T10:50:00Z">
        <w:r w:rsidR="003C6CBA">
          <w:rPr>
            <w:rFonts w:ascii="Times New Roman"/>
            <w:sz w:val="24"/>
            <w:szCs w:val="24"/>
          </w:rPr>
          <w:t xml:space="preserve">she </w:t>
        </w:r>
      </w:ins>
      <w:del w:id="1019" w:author="Raymond Castellino" w:date="2015-11-06T10:50:00Z">
        <w:r w:rsidDel="003C6CBA">
          <w:rPr>
            <w:rFonts w:ascii="Times New Roman"/>
            <w:sz w:val="24"/>
            <w:szCs w:val="24"/>
          </w:rPr>
          <w:delText xml:space="preserve">are </w:delText>
        </w:r>
      </w:del>
      <w:ins w:id="1020"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22" w:author="Raymond Castellino" w:date="2015-11-06T10:51:00Z">
        <w:r w:rsidDel="0055440F">
          <w:rPr>
            <w:rFonts w:ascii="Times New Roman"/>
            <w:sz w:val="24"/>
            <w:szCs w:val="24"/>
          </w:rPr>
          <w:delText>he/</w:delText>
        </w:r>
      </w:del>
      <w:r>
        <w:rPr>
          <w:rFonts w:ascii="Times New Roman"/>
          <w:sz w:val="24"/>
          <w:szCs w:val="24"/>
        </w:rPr>
        <w:t xml:space="preserve">she shares </w:t>
      </w:r>
      <w:del w:id="1023" w:author="Raymond Castellino" w:date="2015-11-06T10:51:00Z">
        <w:r w:rsidDel="0055440F">
          <w:rPr>
            <w:rFonts w:ascii="Times New Roman"/>
            <w:sz w:val="24"/>
            <w:szCs w:val="24"/>
          </w:rPr>
          <w:delText xml:space="preserve">their </w:delText>
        </w:r>
      </w:del>
      <w:ins w:id="1024"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25"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26" w:author="Raymond Castellino" w:date="2015-11-06T10:52:00Z">
        <w:r w:rsidR="0055440F">
          <w:rPr>
            <w:rFonts w:ascii="Times New Roman"/>
            <w:sz w:val="24"/>
            <w:szCs w:val="24"/>
          </w:rPr>
          <w:t>.</w:t>
        </w:r>
      </w:ins>
      <w:r>
        <w:rPr>
          <w:rFonts w:ascii="Times New Roman"/>
          <w:sz w:val="24"/>
          <w:szCs w:val="24"/>
        </w:rPr>
        <w:t xml:space="preserve"> </w:t>
      </w:r>
      <w:ins w:id="1027"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28" w:author="Raymond Castellino" w:date="2015-11-06T10:52:00Z">
        <w:r w:rsidDel="0055440F">
          <w:rPr>
            <w:rFonts w:ascii="Times New Roman"/>
            <w:sz w:val="24"/>
            <w:szCs w:val="24"/>
          </w:rPr>
          <w:delText>his/her</w:delText>
        </w:r>
      </w:del>
      <w:ins w:id="1029" w:author="Raymond Castellino" w:date="2015-11-06T10:52:00Z">
        <w:r w:rsidR="0055440F">
          <w:rPr>
            <w:rFonts w:ascii="Times New Roman"/>
            <w:sz w:val="24"/>
            <w:szCs w:val="24"/>
          </w:rPr>
          <w:t>her</w:t>
        </w:r>
      </w:ins>
      <w:r>
        <w:rPr>
          <w:rFonts w:ascii="Times New Roman"/>
          <w:sz w:val="24"/>
          <w:szCs w:val="24"/>
        </w:rPr>
        <w:t xml:space="preserve"> dream on</w:t>
      </w:r>
      <w:del w:id="1030" w:author="Raymond Castellino" w:date="2015-11-06T10:52:00Z">
        <w:r w:rsidDel="0055440F">
          <w:rPr>
            <w:rFonts w:ascii="Times New Roman"/>
            <w:sz w:val="24"/>
            <w:szCs w:val="24"/>
          </w:rPr>
          <w:delText xml:space="preserve"> </w:delText>
        </w:r>
      </w:del>
      <w:r>
        <w:rPr>
          <w:rFonts w:ascii="Times New Roman"/>
          <w:sz w:val="24"/>
          <w:szCs w:val="24"/>
        </w:rPr>
        <w:t>to the new person</w:t>
      </w:r>
      <w:del w:id="1031" w:author="Raymond Castellino" w:date="2015-11-06T10:52:00Z">
        <w:r w:rsidDel="0055440F">
          <w:rPr>
            <w:rFonts w:ascii="Times New Roman"/>
            <w:sz w:val="24"/>
            <w:szCs w:val="24"/>
          </w:rPr>
          <w:delText xml:space="preserve"> and</w:delText>
        </w:r>
      </w:del>
      <w:ins w:id="1032" w:author="Raymond Castellino" w:date="2015-11-06T10:52:00Z">
        <w:r w:rsidR="0055440F">
          <w:rPr>
            <w:rFonts w:ascii="Times New Roman"/>
            <w:sz w:val="24"/>
            <w:szCs w:val="24"/>
          </w:rPr>
          <w:t>,</w:t>
        </w:r>
      </w:ins>
      <w:r>
        <w:rPr>
          <w:rFonts w:ascii="Times New Roman"/>
          <w:sz w:val="24"/>
          <w:szCs w:val="24"/>
        </w:rPr>
        <w:t xml:space="preserve"> over riding </w:t>
      </w:r>
      <w:del w:id="1033" w:author="Raymond Castellino" w:date="2015-11-06T10:52:00Z">
        <w:r w:rsidDel="0055440F">
          <w:rPr>
            <w:rFonts w:ascii="Times New Roman"/>
            <w:sz w:val="24"/>
            <w:szCs w:val="24"/>
          </w:rPr>
          <w:delText>his/her</w:delText>
        </w:r>
      </w:del>
      <w:ins w:id="1034" w:author="Raymond Castellino" w:date="2015-11-06T10:52:00Z">
        <w:r w:rsidR="0055440F">
          <w:rPr>
            <w:rFonts w:ascii="Times New Roman"/>
            <w:sz w:val="24"/>
            <w:szCs w:val="24"/>
          </w:rPr>
          <w:t>her</w:t>
        </w:r>
      </w:ins>
      <w:r>
        <w:rPr>
          <w:rFonts w:ascii="Times New Roman"/>
          <w:sz w:val="24"/>
          <w:szCs w:val="24"/>
        </w:rPr>
        <w:t xml:space="preserve"> </w:t>
      </w:r>
      <w:del w:id="1035" w:author="Raymond Castellino" w:date="2015-11-06T10:52:00Z">
        <w:r w:rsidDel="0055440F">
          <w:rPr>
            <w:rFonts w:ascii="Times New Roman"/>
            <w:sz w:val="24"/>
            <w:szCs w:val="24"/>
          </w:rPr>
          <w:delText xml:space="preserve">good </w:delText>
        </w:r>
      </w:del>
      <w:ins w:id="1036"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37" w:author="Raymond Castellino" w:date="2015-11-06T10:52:00Z">
        <w:r w:rsidDel="0055440F">
          <w:rPr>
            <w:rFonts w:ascii="Times New Roman"/>
            <w:sz w:val="24"/>
            <w:szCs w:val="24"/>
          </w:rPr>
          <w:delText>his/</w:delText>
        </w:r>
      </w:del>
      <w:r>
        <w:rPr>
          <w:rFonts w:ascii="Times New Roman"/>
          <w:sz w:val="24"/>
          <w:szCs w:val="24"/>
        </w:rPr>
        <w:t>her life</w:t>
      </w:r>
      <w:ins w:id="1038" w:author="Raymond Castellino" w:date="2015-11-06T10:52:00Z">
        <w:r w:rsidR="0055440F">
          <w:rPr>
            <w:rFonts w:ascii="Times New Roman"/>
            <w:sz w:val="24"/>
            <w:szCs w:val="24"/>
          </w:rPr>
          <w:t>,</w:t>
        </w:r>
      </w:ins>
      <w:r>
        <w:rPr>
          <w:rFonts w:ascii="Times New Roman"/>
          <w:sz w:val="24"/>
          <w:szCs w:val="24"/>
        </w:rPr>
        <w:t xml:space="preserve"> it give </w:t>
      </w:r>
      <w:del w:id="1039"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0" w:author="Raymond Castellino" w:date="2015-11-06T10:53:00Z">
        <w:r w:rsidDel="00FD14F0">
          <w:rPr>
            <w:rFonts w:hAnsi="Times New Roman"/>
            <w:sz w:val="24"/>
            <w:szCs w:val="24"/>
          </w:rPr>
          <w:delText>’</w:delText>
        </w:r>
      </w:del>
      <w:r>
        <w:rPr>
          <w:rFonts w:ascii="Times New Roman"/>
          <w:sz w:val="24"/>
          <w:szCs w:val="24"/>
        </w:rPr>
        <w:t>s</w:t>
      </w:r>
      <w:ins w:id="1041" w:author="Raymond Castellino" w:date="2015-11-06T10:53:00Z">
        <w:r w:rsidR="00FD14F0">
          <w:rPr>
            <w:rFonts w:ascii="Times New Roman"/>
            <w:sz w:val="24"/>
            <w:szCs w:val="24"/>
          </w:rPr>
          <w:t>’</w:t>
        </w:r>
      </w:ins>
      <w:r>
        <w:rPr>
          <w:rFonts w:ascii="Times New Roman"/>
          <w:sz w:val="24"/>
          <w:szCs w:val="24"/>
        </w:rPr>
        <w:t xml:space="preserve"> responses. Many time</w:t>
      </w:r>
      <w:ins w:id="1042"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43"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44" w:author="Raymond Castellino" w:date="2015-11-06T10:54:00Z">
        <w:r w:rsidR="00FD14F0">
          <w:rPr>
            <w:rFonts w:ascii="Times New Roman"/>
            <w:sz w:val="24"/>
            <w:szCs w:val="24"/>
          </w:rPr>
          <w:t>,</w:t>
        </w:r>
      </w:ins>
      <w:r>
        <w:rPr>
          <w:rFonts w:ascii="Times New Roman"/>
          <w:sz w:val="24"/>
          <w:szCs w:val="24"/>
        </w:rPr>
        <w:t xml:space="preserve"> I sense from </w:t>
      </w:r>
      <w:ins w:id="1045" w:author="Raymond Castellino" w:date="2015-11-06T10:54:00Z">
        <w:r w:rsidR="00FD14F0">
          <w:rPr>
            <w:rFonts w:ascii="Times New Roman"/>
            <w:sz w:val="24"/>
            <w:szCs w:val="24"/>
          </w:rPr>
          <w:t>t</w:t>
        </w:r>
      </w:ins>
      <w:r>
        <w:rPr>
          <w:rFonts w:ascii="Times New Roman"/>
          <w:sz w:val="24"/>
          <w:szCs w:val="24"/>
        </w:rPr>
        <w:t xml:space="preserve">he level of the tides. </w:t>
      </w:r>
      <w:del w:id="1046" w:author="Raymond Castellino" w:date="2015-11-06T10:54:00Z">
        <w:r w:rsidDel="00FD14F0">
          <w:rPr>
            <w:rFonts w:ascii="Times New Roman"/>
            <w:sz w:val="24"/>
            <w:szCs w:val="24"/>
          </w:rPr>
          <w:delText>And,</w:delText>
        </w:r>
      </w:del>
      <w:ins w:id="1047"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48"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49"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0"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1"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52"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53"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54"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55"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56"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57"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58"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59"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0"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65" w:author="Raymond Castellino" w:date="2015-11-06T10:58:00Z">
        <w:r w:rsidDel="00FD14F0">
          <w:rPr>
            <w:rFonts w:ascii="Times New Roman"/>
            <w:sz w:val="24"/>
            <w:szCs w:val="24"/>
          </w:rPr>
          <w:delText>can get</w:delText>
        </w:r>
      </w:del>
      <w:ins w:id="1066"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67" w:author="Raymond Castellino" w:date="2015-11-06T10:58:00Z">
        <w:r w:rsidR="00FD14F0">
          <w:rPr>
            <w:rFonts w:hAnsi="Times New Roman"/>
            <w:sz w:val="24"/>
            <w:szCs w:val="24"/>
          </w:rPr>
          <w:t>‘</w:t>
        </w:r>
      </w:ins>
      <w:del w:id="1068" w:author="Raymond Castellino" w:date="2015-11-06T10:58:00Z">
        <w:r w:rsidDel="00FD14F0">
          <w:rPr>
            <w:rFonts w:hAnsi="Times New Roman"/>
            <w:sz w:val="24"/>
            <w:szCs w:val="24"/>
          </w:rPr>
          <w:delText>“</w:delText>
        </w:r>
      </w:del>
      <w:r>
        <w:rPr>
          <w:rFonts w:ascii="Times New Roman"/>
          <w:sz w:val="24"/>
          <w:szCs w:val="24"/>
        </w:rPr>
        <w:t>I</w:t>
      </w:r>
      <w:ins w:id="1069" w:author="Raymond Castellino" w:date="2015-11-06T10:58:00Z">
        <w:r w:rsidR="00FD14F0">
          <w:rPr>
            <w:rFonts w:hAnsi="Times New Roman"/>
            <w:sz w:val="24"/>
            <w:szCs w:val="24"/>
          </w:rPr>
          <w:t>’</w:t>
        </w:r>
      </w:ins>
      <w:del w:id="1070"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71" w:author="Raymond Castellino" w:date="2015-11-06T10:59:00Z">
        <w:r w:rsidR="00FD14F0">
          <w:rPr>
            <w:rFonts w:ascii="Times New Roman"/>
            <w:sz w:val="24"/>
            <w:szCs w:val="24"/>
          </w:rPr>
          <w:t>.</w:t>
        </w:r>
      </w:ins>
      <w:del w:id="1072" w:author="Raymond Castellino" w:date="2015-11-06T10:59:00Z">
        <w:r w:rsidDel="00FD14F0">
          <w:rPr>
            <w:rFonts w:ascii="Times New Roman"/>
            <w:sz w:val="24"/>
            <w:szCs w:val="24"/>
          </w:rPr>
          <w:delText>,</w:delText>
        </w:r>
      </w:del>
      <w:r>
        <w:rPr>
          <w:rFonts w:ascii="Times New Roman"/>
          <w:sz w:val="24"/>
          <w:szCs w:val="24"/>
        </w:rPr>
        <w:t xml:space="preserve"> </w:t>
      </w:r>
      <w:del w:id="1073" w:author="Raymond Castellino" w:date="2015-11-06T10:59:00Z">
        <w:r w:rsidDel="00FD14F0">
          <w:rPr>
            <w:rFonts w:ascii="Times New Roman"/>
            <w:sz w:val="24"/>
            <w:szCs w:val="24"/>
          </w:rPr>
          <w:delText>however, they</w:delText>
        </w:r>
      </w:del>
      <w:ins w:id="1074"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75" w:author="Raymond Castellino" w:date="2015-11-06T10:59:00Z">
        <w:r w:rsidR="00FD14F0">
          <w:rPr>
            <w:rFonts w:hAnsi="Times New Roman"/>
            <w:sz w:val="24"/>
            <w:szCs w:val="24"/>
          </w:rPr>
          <w:t>‘</w:t>
        </w:r>
      </w:ins>
      <w:del w:id="1076" w:author="Raymond Castellino" w:date="2015-11-06T10:59:00Z">
        <w:r w:rsidDel="00FD14F0">
          <w:rPr>
            <w:rFonts w:hAnsi="Times New Roman"/>
            <w:sz w:val="24"/>
            <w:szCs w:val="24"/>
          </w:rPr>
          <w:delText>“</w:delText>
        </w:r>
      </w:del>
      <w:r>
        <w:rPr>
          <w:rFonts w:ascii="Times New Roman"/>
          <w:sz w:val="24"/>
          <w:szCs w:val="24"/>
        </w:rPr>
        <w:t>I</w:t>
      </w:r>
      <w:ins w:id="1077" w:author="Raymond Castellino" w:date="2015-11-06T10:59:00Z">
        <w:r w:rsidR="00FD14F0">
          <w:rPr>
            <w:rFonts w:hAnsi="Times New Roman"/>
            <w:sz w:val="24"/>
            <w:szCs w:val="24"/>
          </w:rPr>
          <w:t>’</w:t>
        </w:r>
      </w:ins>
      <w:del w:id="1078"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79" w:author="Raymond Castellino" w:date="2015-11-06T10:59:00Z">
        <w:r w:rsidDel="00FD14F0">
          <w:rPr>
            <w:rFonts w:ascii="Times New Roman"/>
            <w:sz w:val="24"/>
            <w:szCs w:val="24"/>
          </w:rPr>
          <w:delText xml:space="preserve">They </w:delText>
        </w:r>
      </w:del>
      <w:ins w:id="1080"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1"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82"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83"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84" w:author="Raymond Castellino" w:date="2015-11-06T11:01:00Z">
        <w:r w:rsidR="00FD14F0">
          <w:rPr>
            <w:rFonts w:hAnsi="Times New Roman"/>
            <w:sz w:val="24"/>
            <w:szCs w:val="24"/>
            <w:lang w:val="fr-FR"/>
          </w:rPr>
          <w:t>‘</w:t>
        </w:r>
      </w:ins>
      <w:del w:id="1085"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6" w:author="Raymond Castellino" w:date="2015-11-06T11:04:00Z">
        <w:r>
          <w:rPr>
            <w:rFonts w:ascii="Times New Roman"/>
            <w:sz w:val="24"/>
            <w:szCs w:val="24"/>
            <w:lang w:val="nl-NL"/>
          </w:rPr>
          <w:t>“</w:t>
        </w:r>
      </w:ins>
      <w:r w:rsidR="008A5D1C">
        <w:rPr>
          <w:rFonts w:ascii="Times New Roman"/>
          <w:sz w:val="24"/>
          <w:szCs w:val="24"/>
          <w:lang w:val="nl-NL"/>
        </w:rPr>
        <w:t>I feel sad.</w:t>
      </w:r>
      <w:ins w:id="1087"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8" w:author="Raymond Castellino" w:date="2015-11-06T11:04:00Z">
        <w:r>
          <w:rPr>
            <w:rFonts w:ascii="Times New Roman"/>
            <w:sz w:val="24"/>
            <w:szCs w:val="24"/>
            <w:lang w:val="nl-NL"/>
          </w:rPr>
          <w:t>“</w:t>
        </w:r>
      </w:ins>
      <w:r w:rsidR="008A5D1C">
        <w:rPr>
          <w:rFonts w:ascii="Times New Roman"/>
          <w:sz w:val="24"/>
          <w:szCs w:val="24"/>
          <w:lang w:val="nl-NL"/>
        </w:rPr>
        <w:t>I feel joy.</w:t>
      </w:r>
      <w:ins w:id="1089"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0" w:author="Raymond Castellino" w:date="2015-11-06T11:04:00Z">
        <w:r>
          <w:rPr>
            <w:rFonts w:ascii="Times New Roman"/>
            <w:sz w:val="24"/>
            <w:szCs w:val="24"/>
          </w:rPr>
          <w:t>“</w:t>
        </w:r>
      </w:ins>
      <w:r w:rsidR="008A5D1C">
        <w:rPr>
          <w:rFonts w:ascii="Times New Roman"/>
          <w:sz w:val="24"/>
          <w:szCs w:val="24"/>
        </w:rPr>
        <w:t>I am having a hard day.</w:t>
      </w:r>
      <w:ins w:id="1091"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2"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093"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4"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095"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096" w:author="Raymond Castellino" w:date="2015-11-06T11:03:00Z">
        <w:r w:rsidDel="00FD14F0">
          <w:rPr>
            <w:rFonts w:ascii="Times"/>
            <w:sz w:val="24"/>
            <w:szCs w:val="24"/>
          </w:rPr>
          <w:delText>PW</w:delText>
        </w:r>
      </w:del>
      <w:ins w:id="1097"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098" w:author="Raymond Castellino" w:date="2015-11-06T11:05:00Z">
        <w:r>
          <w:rPr>
            <w:rFonts w:ascii="Times New Roman"/>
            <w:sz w:val="24"/>
            <w:szCs w:val="24"/>
            <w:lang w:val="nl-NL"/>
          </w:rPr>
          <w:t>“</w:t>
        </w:r>
      </w:ins>
      <w:r w:rsidR="008A5D1C">
        <w:rPr>
          <w:rFonts w:ascii="Times New Roman"/>
          <w:sz w:val="24"/>
          <w:szCs w:val="24"/>
          <w:lang w:val="nl-NL"/>
        </w:rPr>
        <w:t>You make me feel sad.</w:t>
      </w:r>
      <w:ins w:id="1099"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0"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1"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2" w:author="Raymond Castellino" w:date="2015-11-06T11:05:00Z">
        <w:r>
          <w:rPr>
            <w:rFonts w:ascii="Times New Roman"/>
            <w:sz w:val="24"/>
            <w:szCs w:val="24"/>
            <w:lang w:val="nl-NL"/>
          </w:rPr>
          <w:t>“</w:t>
        </w:r>
      </w:ins>
      <w:r w:rsidR="008A5D1C">
        <w:rPr>
          <w:rFonts w:ascii="Times New Roman"/>
          <w:sz w:val="24"/>
          <w:szCs w:val="24"/>
          <w:lang w:val="nl-NL"/>
        </w:rPr>
        <w:t>You make me feel mad.</w:t>
      </w:r>
      <w:ins w:id="1103"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04"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05"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06"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07"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08" w:author="Raymond Castellino" w:date="2015-11-06T11:06:00Z">
        <w:r w:rsidDel="00FD14F0">
          <w:rPr>
            <w:rFonts w:ascii="Times" w:eastAsia="Times" w:hAnsi="Times" w:cs="Times"/>
            <w:sz w:val="24"/>
            <w:szCs w:val="24"/>
          </w:rPr>
          <w:tab/>
        </w:r>
      </w:del>
      <w:ins w:id="1109"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0"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1"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761954" w:rsidRDefault="008A5D1C" w:rsidP="00761954">
      <w:pPr>
        <w:pStyle w:val="Default"/>
        <w:ind w:left="720" w:right="720"/>
        <w:rPr>
          <w:rFonts w:ascii="Times" w:eastAsia="Times" w:hAnsi="Times" w:cs="Times"/>
          <w:sz w:val="24"/>
          <w:szCs w:val="24"/>
        </w:rPr>
        <w:pPrChange w:id="1112" w:author="Raymond Castellino" w:date="2015-11-06T11:06:00Z">
          <w:pPr>
            <w:pStyle w:val="Default"/>
            <w:ind w:left="360" w:right="720"/>
          </w:pPr>
        </w:pPrChange>
      </w:pPr>
      <w:del w:id="1113" w:author="Raymond Castellino" w:date="2015-11-06T11:07:00Z">
        <w:r w:rsidDel="00FD14F0">
          <w:rPr>
            <w:rFonts w:ascii="Times" w:eastAsia="Times" w:hAnsi="Times" w:cs="Times"/>
            <w:sz w:val="24"/>
            <w:szCs w:val="24"/>
          </w:rPr>
          <w:tab/>
        </w:r>
      </w:del>
      <w:ins w:id="1114"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15" w:author="Raymond Castellino" w:date="2015-11-06T12:57:00Z">
        <w:r w:rsidR="00445CE4">
          <w:rPr>
            <w:rFonts w:ascii="Times" w:eastAsia="Times" w:hAnsi="Times" w:cs="Times"/>
            <w:sz w:val="24"/>
            <w:szCs w:val="24"/>
          </w:rPr>
          <w:t xml:space="preserve"> </w:t>
        </w:r>
      </w:ins>
      <w:del w:id="1116" w:author="Raymond Castellino" w:date="2015-11-06T11:07:00Z">
        <w:r w:rsidDel="00FD14F0">
          <w:rPr>
            <w:rFonts w:ascii="Times" w:eastAsia="Times" w:hAnsi="Times" w:cs="Times"/>
            <w:sz w:val="24"/>
            <w:szCs w:val="24"/>
          </w:rPr>
          <w:delText xml:space="preserve"> </w:delText>
        </w:r>
      </w:del>
      <w:del w:id="1117"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18"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9"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0"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1" w:author="Raymond Castellino" w:date="2015-11-06T11:08:00Z">
        <w:r w:rsidR="00FD14F0">
          <w:rPr>
            <w:rFonts w:ascii="Times New Roman"/>
            <w:sz w:val="24"/>
            <w:szCs w:val="24"/>
          </w:rPr>
          <w:t>-</w:t>
        </w:r>
      </w:ins>
      <w:del w:id="1122"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23" w:author="Raymond Castellino" w:date="2015-11-06T11:08:00Z">
        <w:r w:rsidR="00FD14F0">
          <w:rPr>
            <w:rFonts w:ascii="Times New Roman"/>
            <w:sz w:val="24"/>
            <w:szCs w:val="24"/>
          </w:rPr>
          <w:t>,</w:t>
        </w:r>
      </w:ins>
      <w:r>
        <w:rPr>
          <w:rFonts w:ascii="Times New Roman"/>
          <w:sz w:val="24"/>
          <w:szCs w:val="24"/>
        </w:rPr>
        <w:t xml:space="preserve"> before the </w:t>
      </w:r>
      <w:del w:id="1124" w:author="Raymond Castellino" w:date="2015-11-06T11:09:00Z">
        <w:r w:rsidDel="00FD14F0">
          <w:rPr>
            <w:rFonts w:ascii="Times New Roman"/>
            <w:sz w:val="24"/>
            <w:szCs w:val="24"/>
          </w:rPr>
          <w:delText>session</w:delText>
        </w:r>
      </w:del>
      <w:ins w:id="1125" w:author="Raymond Castellino" w:date="2015-11-06T11:09:00Z">
        <w:r w:rsidR="00FD14F0">
          <w:rPr>
            <w:rFonts w:ascii="Times New Roman"/>
            <w:sz w:val="24"/>
            <w:szCs w:val="24"/>
          </w:rPr>
          <w:t>group meets</w:t>
        </w:r>
      </w:ins>
      <w:ins w:id="1126"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761954" w:rsidRDefault="008A5D1C" w:rsidP="0076195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7"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761954" w:rsidRDefault="008A5D1C" w:rsidP="0076195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761954" w:rsidRDefault="008A5D1C" w:rsidP="0076195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9"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761954" w:rsidRDefault="008A5D1C" w:rsidP="0076195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1"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761954" w:rsidRDefault="008A5D1C" w:rsidP="00761954">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33" w:author="Raymond Castellino" w:date="2015-11-06T11:12:00Z">
        <w:r w:rsidDel="00FD14F0">
          <w:rPr>
            <w:rFonts w:ascii="Times New Roman"/>
            <w:sz w:val="24"/>
            <w:szCs w:val="24"/>
          </w:rPr>
          <w:delText xml:space="preserve">Since 2005, </w:delText>
        </w:r>
      </w:del>
      <w:ins w:id="1134" w:author="Raymond Castellino" w:date="2015-11-06T11:12:00Z">
        <w:r w:rsidR="00FD14F0">
          <w:rPr>
            <w:rFonts w:ascii="Times New Roman"/>
            <w:sz w:val="24"/>
            <w:szCs w:val="24"/>
          </w:rPr>
          <w:t>T</w:t>
        </w:r>
      </w:ins>
      <w:del w:id="1135" w:author="Raymond Castellino" w:date="2015-11-06T11:12:00Z">
        <w:r w:rsidDel="00FD14F0">
          <w:rPr>
            <w:rFonts w:ascii="Times New Roman"/>
            <w:sz w:val="24"/>
            <w:szCs w:val="24"/>
          </w:rPr>
          <w:delText>t</w:delText>
        </w:r>
      </w:del>
      <w:r>
        <w:rPr>
          <w:rFonts w:ascii="Times New Roman"/>
          <w:sz w:val="24"/>
          <w:szCs w:val="24"/>
        </w:rPr>
        <w:t>he debriefs</w:t>
      </w:r>
      <w:ins w:id="1136"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numPr>
          <w:ins w:id="1137" w:author="Raymond Castellino" w:date="2015-11-06T11:12:00Z"/>
        </w:numPr>
        <w:tabs>
          <w:tab w:val="left" w:pos="720"/>
          <w:tab w:val="left" w:pos="1440"/>
          <w:tab w:val="left" w:pos="5580"/>
        </w:tabs>
        <w:ind w:right="720"/>
        <w:rPr>
          <w:ins w:id="1138" w:author="Raymond Castellino" w:date="2015-11-06T11:12:00Z"/>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39"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40"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41"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42"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761954" w:rsidRDefault="00761954" w:rsidP="00761954">
      <w:pPr>
        <w:pStyle w:val="Default"/>
        <w:ind w:right="720"/>
        <w:rPr>
          <w:rFonts w:ascii="Times New Roman" w:eastAsia="Times New Roman" w:hAnsi="Times New Roman" w:cs="Times New Roman"/>
          <w:sz w:val="24"/>
          <w:szCs w:val="24"/>
        </w:rPr>
        <w:pPrChange w:id="1143"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44" w:author="Raymond Castellino" w:date="2015-11-06T11:16:00Z">
        <w:r w:rsidR="00FD14F0">
          <w:rPr>
            <w:rFonts w:ascii="Times New Roman"/>
            <w:sz w:val="24"/>
            <w:szCs w:val="24"/>
          </w:rPr>
          <w:t>is</w:t>
        </w:r>
      </w:ins>
      <w:del w:id="1145"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46" w:author="Raymond Castellino" w:date="2015-11-06T11:16:00Z">
        <w:r w:rsidDel="00FD14F0">
          <w:rPr>
            <w:rFonts w:ascii="Times New Roman"/>
            <w:sz w:val="24"/>
            <w:szCs w:val="24"/>
          </w:rPr>
          <w:delText xml:space="preserve">They </w:delText>
        </w:r>
      </w:del>
      <w:ins w:id="1147"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48" w:author="Raymond Castellino" w:date="2015-11-06T11:17:00Z">
        <w:r w:rsidDel="00FD14F0">
          <w:rPr>
            <w:rFonts w:ascii="Times New Roman"/>
            <w:sz w:val="24"/>
            <w:szCs w:val="24"/>
          </w:rPr>
          <w:delText>surround of the workshop</w:delText>
        </w:r>
      </w:del>
      <w:ins w:id="1149"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50" w:author="Raymond Castellino" w:date="2015-11-06T11:17:00Z">
        <w:r w:rsidR="00FD14F0">
          <w:rPr>
            <w:rFonts w:ascii="Times New Roman"/>
            <w:sz w:val="24"/>
            <w:szCs w:val="24"/>
          </w:rPr>
          <w:t>.</w:t>
        </w:r>
      </w:ins>
      <w:r>
        <w:rPr>
          <w:rFonts w:ascii="Times New Roman"/>
          <w:sz w:val="24"/>
          <w:szCs w:val="24"/>
        </w:rPr>
        <w:t xml:space="preserve"> </w:t>
      </w:r>
      <w:ins w:id="1151" w:author="Raymond Castellino" w:date="2015-11-06T11:18:00Z">
        <w:r w:rsidR="00FD14F0">
          <w:rPr>
            <w:rFonts w:ascii="Times New Roman"/>
            <w:sz w:val="24"/>
            <w:szCs w:val="24"/>
          </w:rPr>
          <w:t xml:space="preserve"> </w:t>
        </w:r>
      </w:ins>
      <w:del w:id="1152"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53" w:author="Raymond Castellino" w:date="2015-11-06T11:18:00Z"/>
        </w:numPr>
        <w:ind w:right="720"/>
        <w:rPr>
          <w:rFonts w:ascii="Times New Roman" w:eastAsia="Times New Roman" w:hAnsi="Times New Roman" w:cs="Times New Roman"/>
          <w:sz w:val="24"/>
          <w:szCs w:val="24"/>
        </w:rPr>
      </w:pPr>
      <w:del w:id="1154"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55" w:author="Raymond Castellino" w:date="2015-11-06T11:18:00Z"/>
        </w:numPr>
        <w:ind w:right="720"/>
        <w:rPr>
          <w:rFonts w:ascii="Times New Roman" w:eastAsia="Times New Roman" w:hAnsi="Times New Roman" w:cs="Times New Roman"/>
          <w:sz w:val="24"/>
          <w:szCs w:val="24"/>
        </w:rPr>
      </w:pPr>
      <w:del w:id="1156"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57"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58" w:author="Raymond Castellino" w:date="2015-11-06T11:18:00Z"/>
        </w:numPr>
        <w:ind w:right="720"/>
        <w:rPr>
          <w:rFonts w:ascii="Times New Roman" w:eastAsia="Times New Roman" w:hAnsi="Times New Roman" w:cs="Times New Roman"/>
          <w:sz w:val="24"/>
          <w:szCs w:val="24"/>
        </w:rPr>
      </w:pPr>
      <w:del w:id="1159"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60"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61" w:author="Raymond Castellino" w:date="2015-11-06T11:18:00Z"/>
        </w:numPr>
        <w:ind w:right="720"/>
        <w:rPr>
          <w:rFonts w:ascii="Times New Roman" w:eastAsia="Times New Roman" w:hAnsi="Times New Roman" w:cs="Times New Roman"/>
          <w:sz w:val="24"/>
          <w:szCs w:val="24"/>
        </w:rPr>
      </w:pPr>
      <w:del w:id="1162"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63" w:author="Raymond Castellino" w:date="2015-11-06T11:19:00Z">
        <w:r w:rsidDel="00FD14F0">
          <w:rPr>
            <w:rFonts w:ascii="Times New Roman"/>
            <w:sz w:val="24"/>
            <w:szCs w:val="24"/>
          </w:rPr>
          <w:delText xml:space="preserve">doing </w:delText>
        </w:r>
      </w:del>
      <w:ins w:id="1164"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65"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66"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67" w:author="Raymond Castellino" w:date="2015-11-06T11:58:00Z"/>
        </w:numPr>
        <w:ind w:right="720"/>
        <w:jc w:val="center"/>
        <w:rPr>
          <w:del w:id="1168" w:author="Raymond Castellino" w:date="2015-11-06T12:22:00Z"/>
          <w:rFonts w:ascii="Times New Roman" w:eastAsia="Times New Roman" w:hAnsi="Times New Roman" w:cs="Times New Roman"/>
          <w:b/>
          <w:bCs/>
          <w:sz w:val="24"/>
          <w:szCs w:val="24"/>
        </w:rPr>
      </w:pPr>
      <w:del w:id="1169" w:author="Raymond Castellino" w:date="2015-11-06T12:22:00Z">
        <w:r w:rsidDel="00862433">
          <w:rPr>
            <w:rFonts w:ascii="Times New Roman"/>
            <w:b/>
            <w:bCs/>
            <w:sz w:val="24"/>
            <w:szCs w:val="24"/>
          </w:rPr>
          <w:delText>WS Workshop Daily Schedule</w:delText>
        </w:r>
      </w:del>
    </w:p>
    <w:p w:rsidR="00761954" w:rsidRDefault="008A5D1C" w:rsidP="00761954">
      <w:pPr>
        <w:pStyle w:val="Default"/>
        <w:ind w:right="720"/>
        <w:rPr>
          <w:del w:id="1170" w:author="Raymond Castellino" w:date="2015-11-06T12:22:00Z"/>
          <w:rFonts w:ascii="Times New Roman" w:eastAsia="Times New Roman" w:hAnsi="Times New Roman" w:cs="Times New Roman"/>
          <w:sz w:val="24"/>
          <w:szCs w:val="24"/>
        </w:rPr>
        <w:pPrChange w:id="1171" w:author="Raymond Castellino" w:date="2015-11-06T11:58:00Z">
          <w:pPr>
            <w:pStyle w:val="Default"/>
            <w:ind w:left="720" w:right="720"/>
          </w:pPr>
        </w:pPrChange>
      </w:pPr>
      <w:del w:id="1172" w:author="Raymond Castellino" w:date="2015-11-06T12:22:00Z">
        <w:r w:rsidDel="00862433">
          <w:rPr>
            <w:rFonts w:ascii="Times New Roman"/>
            <w:sz w:val="24"/>
            <w:szCs w:val="24"/>
          </w:rPr>
          <w:delText xml:space="preserve">Day one: </w:delText>
        </w:r>
      </w:del>
    </w:p>
    <w:p w:rsidR="00761954" w:rsidRDefault="008A5D1C">
      <w:pPr>
        <w:pStyle w:val="Default"/>
        <w:numPr>
          <w:ilvl w:val="0"/>
          <w:numId w:val="43"/>
          <w:ins w:id="1173" w:author="Raymond Castellino" w:date="2015-11-06T11:59:00Z"/>
        </w:numPr>
        <w:ind w:right="720"/>
        <w:rPr>
          <w:del w:id="1174" w:author="Raymond Castellino" w:date="2015-11-06T12:22:00Z"/>
          <w:rFonts w:ascii="Times New Roman" w:eastAsia="Times New Roman" w:hAnsi="Times New Roman" w:cs="Times New Roman"/>
          <w:sz w:val="24"/>
          <w:szCs w:val="24"/>
        </w:rPr>
        <w:pPrChange w:id="1175" w:author="Raymond Castellino" w:date="2015-11-06T11:58:00Z">
          <w:pPr>
            <w:pStyle w:val="Default"/>
            <w:ind w:left="1440" w:right="720" w:hanging="360"/>
          </w:pPr>
        </w:pPrChange>
      </w:pPr>
      <w:del w:id="1176"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77" w:author="Raymond Castellino" w:date="2015-11-06T12:22:00Z">
        <w:r w:rsidDel="00862433">
          <w:rPr>
            <w:rFonts w:ascii="Times New Roman"/>
            <w:sz w:val="24"/>
            <w:szCs w:val="24"/>
          </w:rPr>
          <w:delText xml:space="preserve">Welcome short introduction </w:delText>
        </w:r>
      </w:del>
    </w:p>
    <w:p w:rsidR="00761954" w:rsidRDefault="008A5D1C">
      <w:pPr>
        <w:pStyle w:val="Default"/>
        <w:numPr>
          <w:ilvl w:val="0"/>
          <w:numId w:val="43"/>
          <w:ins w:id="1178" w:author="Raymond Castellino" w:date="2015-11-06T11:59:00Z"/>
        </w:numPr>
        <w:ind w:right="720"/>
        <w:rPr>
          <w:del w:id="1179" w:author="Raymond Castellino" w:date="2015-11-06T12:22:00Z"/>
          <w:rFonts w:ascii="Times New Roman" w:eastAsia="Times New Roman" w:hAnsi="Times New Roman" w:cs="Times New Roman"/>
          <w:sz w:val="24"/>
          <w:szCs w:val="24"/>
        </w:rPr>
        <w:pPrChange w:id="1180" w:author="Raymond Castellino" w:date="2015-11-06T11:58:00Z">
          <w:pPr>
            <w:pStyle w:val="Default"/>
            <w:ind w:left="1440" w:right="720" w:hanging="360"/>
          </w:pPr>
        </w:pPrChange>
      </w:pPr>
      <w:del w:id="1181"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2" w:author="Raymond Castellino" w:date="2015-11-06T12:22:00Z">
        <w:r w:rsidDel="00862433">
          <w:rPr>
            <w:rFonts w:ascii="Times New Roman"/>
            <w:sz w:val="24"/>
            <w:szCs w:val="24"/>
          </w:rPr>
          <w:delText>Orient to the date and place, town and country</w:delText>
        </w:r>
      </w:del>
    </w:p>
    <w:p w:rsidR="00761954" w:rsidRDefault="008A5D1C">
      <w:pPr>
        <w:pStyle w:val="Default"/>
        <w:numPr>
          <w:ilvl w:val="0"/>
          <w:numId w:val="43"/>
          <w:ins w:id="1183" w:author="Raymond Castellino" w:date="2015-11-06T11:59:00Z"/>
        </w:numPr>
        <w:ind w:right="720"/>
        <w:rPr>
          <w:del w:id="1184" w:author="Raymond Castellino" w:date="2015-11-06T12:22:00Z"/>
          <w:rFonts w:ascii="Times New Roman" w:eastAsia="Times New Roman" w:hAnsi="Times New Roman" w:cs="Times New Roman"/>
          <w:sz w:val="24"/>
          <w:szCs w:val="24"/>
        </w:rPr>
        <w:pPrChange w:id="1185" w:author="Raymond Castellino" w:date="2015-11-06T11:58:00Z">
          <w:pPr>
            <w:pStyle w:val="Default"/>
            <w:ind w:left="1440" w:right="720" w:hanging="360"/>
          </w:pPr>
        </w:pPrChange>
      </w:pPr>
      <w:del w:id="118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87" w:author="Raymond Castellino" w:date="2015-11-06T12:22:00Z">
        <w:r w:rsidDel="00862433">
          <w:rPr>
            <w:rFonts w:ascii="Times New Roman"/>
            <w:sz w:val="24"/>
            <w:szCs w:val="24"/>
          </w:rPr>
          <w:delText>Orient to the space, where things are and what the hosts ground rules for being in the space are</w:delText>
        </w:r>
      </w:del>
    </w:p>
    <w:p w:rsidR="00761954" w:rsidRDefault="008A5D1C">
      <w:pPr>
        <w:pStyle w:val="Default"/>
        <w:numPr>
          <w:ilvl w:val="0"/>
          <w:numId w:val="43"/>
          <w:ins w:id="1188" w:author="Raymond Castellino" w:date="2015-11-06T11:59:00Z"/>
        </w:numPr>
        <w:ind w:right="720"/>
        <w:rPr>
          <w:del w:id="1189" w:author="Raymond Castellino" w:date="2015-11-06T12:22:00Z"/>
          <w:rFonts w:ascii="Times New Roman" w:eastAsia="Times New Roman" w:hAnsi="Times New Roman" w:cs="Times New Roman"/>
          <w:sz w:val="24"/>
          <w:szCs w:val="24"/>
        </w:rPr>
        <w:pPrChange w:id="1190" w:author="Raymond Castellino" w:date="2015-11-06T11:58:00Z">
          <w:pPr>
            <w:pStyle w:val="Default"/>
            <w:ind w:left="1440" w:right="720" w:hanging="360"/>
          </w:pPr>
        </w:pPrChange>
      </w:pPr>
      <w:del w:id="119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2" w:author="Raymond Castellino" w:date="2015-11-06T12:22:00Z">
        <w:r w:rsidDel="00862433">
          <w:rPr>
            <w:rFonts w:ascii="Times New Roman"/>
            <w:sz w:val="24"/>
            <w:szCs w:val="24"/>
          </w:rPr>
          <w:delText>Orient to the day</w:delText>
        </w:r>
      </w:del>
    </w:p>
    <w:p w:rsidR="00761954" w:rsidRDefault="008A5D1C">
      <w:pPr>
        <w:pStyle w:val="Default"/>
        <w:numPr>
          <w:ilvl w:val="0"/>
          <w:numId w:val="43"/>
          <w:ins w:id="1193" w:author="Raymond Castellino" w:date="2015-11-06T11:59:00Z"/>
        </w:numPr>
        <w:ind w:right="720"/>
        <w:rPr>
          <w:del w:id="1194" w:author="Raymond Castellino" w:date="2015-11-06T12:22:00Z"/>
          <w:rFonts w:ascii="Times New Roman" w:eastAsia="Times New Roman" w:hAnsi="Times New Roman" w:cs="Times New Roman"/>
          <w:sz w:val="24"/>
          <w:szCs w:val="24"/>
        </w:rPr>
        <w:pPrChange w:id="1195" w:author="Raymond Castellino" w:date="2015-11-06T11:58:00Z">
          <w:pPr>
            <w:pStyle w:val="Default"/>
            <w:ind w:left="1440" w:right="720" w:hanging="360"/>
          </w:pPr>
        </w:pPrChange>
      </w:pPr>
      <w:del w:id="119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7" w:author="Raymond Castellino" w:date="2015-11-06T12:22:00Z">
        <w:r w:rsidDel="00862433">
          <w:rPr>
            <w:rFonts w:ascii="Times New Roman"/>
            <w:sz w:val="24"/>
            <w:szCs w:val="24"/>
            <w:lang w:val="it-IT"/>
          </w:rPr>
          <w:delText>Intro talk</w:delText>
        </w:r>
      </w:del>
    </w:p>
    <w:p w:rsidR="00761954" w:rsidRDefault="008A5D1C">
      <w:pPr>
        <w:pStyle w:val="Default"/>
        <w:numPr>
          <w:ilvl w:val="0"/>
          <w:numId w:val="43"/>
          <w:ins w:id="1198" w:author="Raymond Castellino" w:date="2015-11-06T11:59:00Z"/>
        </w:numPr>
        <w:ind w:right="720"/>
        <w:rPr>
          <w:del w:id="1199" w:author="Raymond Castellino" w:date="2015-11-06T12:22:00Z"/>
          <w:rFonts w:ascii="Times New Roman" w:eastAsia="Times New Roman" w:hAnsi="Times New Roman" w:cs="Times New Roman"/>
          <w:sz w:val="24"/>
          <w:szCs w:val="24"/>
        </w:rPr>
        <w:pPrChange w:id="1200" w:author="Raymond Castellino" w:date="2015-11-06T11:58:00Z">
          <w:pPr>
            <w:pStyle w:val="Default"/>
            <w:ind w:left="1440" w:right="720" w:hanging="360"/>
          </w:pPr>
        </w:pPrChange>
      </w:pPr>
      <w:del w:id="120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2" w:author="Raymond Castellino" w:date="2015-11-06T12:22:00Z">
        <w:r w:rsidDel="00862433">
          <w:rPr>
            <w:rFonts w:ascii="Times New Roman"/>
            <w:sz w:val="24"/>
            <w:szCs w:val="24"/>
          </w:rPr>
          <w:delText>Sharing</w:delText>
        </w:r>
      </w:del>
    </w:p>
    <w:p w:rsidR="00761954" w:rsidRDefault="008A5D1C">
      <w:pPr>
        <w:pStyle w:val="Default"/>
        <w:numPr>
          <w:ilvl w:val="0"/>
          <w:numId w:val="43"/>
          <w:ins w:id="1203" w:author="Raymond Castellino" w:date="2015-11-06T11:59:00Z"/>
        </w:numPr>
        <w:ind w:right="720"/>
        <w:rPr>
          <w:del w:id="1204" w:author="Raymond Castellino" w:date="2015-11-06T12:22:00Z"/>
          <w:rFonts w:ascii="Times New Roman" w:eastAsia="Times New Roman" w:hAnsi="Times New Roman" w:cs="Times New Roman"/>
          <w:sz w:val="24"/>
          <w:szCs w:val="24"/>
        </w:rPr>
        <w:pPrChange w:id="1205" w:author="Raymond Castellino" w:date="2015-11-06T11:58:00Z">
          <w:pPr>
            <w:pStyle w:val="Default"/>
            <w:ind w:left="1440" w:right="720" w:hanging="360"/>
          </w:pPr>
        </w:pPrChange>
      </w:pPr>
      <w:del w:id="120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7" w:author="Raymond Castellino" w:date="2015-11-06T12:22:00Z">
        <w:r w:rsidDel="00862433">
          <w:rPr>
            <w:rFonts w:ascii="Times New Roman"/>
            <w:sz w:val="24"/>
            <w:szCs w:val="24"/>
          </w:rPr>
          <w:delText>Principles and what a session looks like</w:delText>
        </w:r>
      </w:del>
    </w:p>
    <w:p w:rsidR="00761954" w:rsidRDefault="008A5D1C">
      <w:pPr>
        <w:pStyle w:val="Default"/>
        <w:numPr>
          <w:ilvl w:val="0"/>
          <w:numId w:val="43"/>
          <w:ins w:id="1208" w:author="Raymond Castellino" w:date="2015-11-06T11:59:00Z"/>
        </w:numPr>
        <w:ind w:right="720"/>
        <w:rPr>
          <w:del w:id="1209" w:author="Raymond Castellino" w:date="2015-11-06T12:22:00Z"/>
          <w:rFonts w:ascii="Times New Roman" w:eastAsia="Times New Roman" w:hAnsi="Times New Roman" w:cs="Times New Roman"/>
          <w:sz w:val="24"/>
          <w:szCs w:val="24"/>
        </w:rPr>
        <w:pPrChange w:id="1210" w:author="Raymond Castellino" w:date="2015-11-06T11:58:00Z">
          <w:pPr>
            <w:pStyle w:val="Default"/>
            <w:ind w:left="1440" w:right="720" w:hanging="360"/>
          </w:pPr>
        </w:pPrChange>
      </w:pPr>
      <w:del w:id="121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2" w:author="Raymond Castellino" w:date="2015-11-06T12:22:00Z">
        <w:r w:rsidDel="00862433">
          <w:rPr>
            <w:rFonts w:ascii="Times New Roman"/>
            <w:sz w:val="24"/>
            <w:szCs w:val="24"/>
            <w:lang w:val="de-DE"/>
          </w:rPr>
          <w:delText>Lunch 1 hr 45 min</w:delText>
        </w:r>
      </w:del>
    </w:p>
    <w:p w:rsidR="00761954" w:rsidRDefault="008A5D1C">
      <w:pPr>
        <w:pStyle w:val="Default"/>
        <w:numPr>
          <w:ilvl w:val="0"/>
          <w:numId w:val="43"/>
          <w:ins w:id="1213" w:author="Raymond Castellino" w:date="2015-11-06T11:59:00Z"/>
        </w:numPr>
        <w:ind w:right="720"/>
        <w:rPr>
          <w:del w:id="1214" w:author="Raymond Castellino" w:date="2015-11-06T12:22:00Z"/>
          <w:rFonts w:ascii="Times New Roman" w:eastAsia="Times New Roman" w:hAnsi="Times New Roman" w:cs="Times New Roman"/>
          <w:sz w:val="24"/>
          <w:szCs w:val="24"/>
        </w:rPr>
        <w:pPrChange w:id="1215" w:author="Raymond Castellino" w:date="2015-11-06T11:58:00Z">
          <w:pPr>
            <w:pStyle w:val="Default"/>
            <w:ind w:left="1440" w:right="720" w:hanging="360"/>
          </w:pPr>
        </w:pPrChange>
      </w:pPr>
      <w:del w:id="121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7" w:author="Raymond Castellino" w:date="2015-11-06T12:22:00Z">
        <w:r w:rsidDel="00862433">
          <w:rPr>
            <w:rFonts w:ascii="Times New Roman"/>
            <w:sz w:val="24"/>
            <w:szCs w:val="24"/>
          </w:rPr>
          <w:delText>Process session #1</w:delText>
        </w:r>
      </w:del>
    </w:p>
    <w:p w:rsidR="00761954" w:rsidRDefault="008A5D1C">
      <w:pPr>
        <w:pStyle w:val="Default"/>
        <w:numPr>
          <w:ilvl w:val="0"/>
          <w:numId w:val="43"/>
          <w:ins w:id="1218" w:author="Raymond Castellino" w:date="2015-11-06T11:59:00Z"/>
        </w:numPr>
        <w:ind w:right="720"/>
        <w:rPr>
          <w:del w:id="1219" w:author="Raymond Castellino" w:date="2015-11-06T12:22:00Z"/>
          <w:rFonts w:ascii="Times New Roman" w:eastAsia="Times New Roman" w:hAnsi="Times New Roman" w:cs="Times New Roman"/>
          <w:sz w:val="24"/>
          <w:szCs w:val="24"/>
        </w:rPr>
        <w:pPrChange w:id="1220" w:author="Raymond Castellino" w:date="2015-11-06T11:58:00Z">
          <w:pPr>
            <w:pStyle w:val="Default"/>
            <w:ind w:left="1440" w:right="720" w:hanging="360"/>
          </w:pPr>
        </w:pPrChange>
      </w:pPr>
      <w:del w:id="122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2" w:author="Raymond Castellino" w:date="2015-11-06T12:22:00Z">
        <w:r w:rsidDel="00862433">
          <w:rPr>
            <w:rFonts w:ascii="Times New Roman"/>
            <w:sz w:val="24"/>
            <w:szCs w:val="24"/>
          </w:rPr>
          <w:delText>Complete for the day</w:delText>
        </w:r>
      </w:del>
    </w:p>
    <w:p w:rsidR="00761954" w:rsidRDefault="008A5D1C" w:rsidP="00761954">
      <w:pPr>
        <w:pStyle w:val="Default"/>
        <w:ind w:right="720"/>
        <w:rPr>
          <w:del w:id="1223" w:author="Raymond Castellino" w:date="2015-11-06T12:22:00Z"/>
          <w:rFonts w:ascii="Times New Roman" w:eastAsia="Times New Roman" w:hAnsi="Times New Roman" w:cs="Times New Roman"/>
          <w:sz w:val="24"/>
          <w:szCs w:val="24"/>
        </w:rPr>
        <w:pPrChange w:id="1224" w:author="Raymond Castellino" w:date="2015-11-06T12:00:00Z">
          <w:pPr>
            <w:pStyle w:val="Default"/>
            <w:ind w:left="1080" w:right="720"/>
          </w:pPr>
        </w:pPrChange>
      </w:pPr>
      <w:del w:id="1225" w:author="Raymond Castellino" w:date="2015-11-06T12:22:00Z">
        <w:r w:rsidDel="00862433">
          <w:rPr>
            <w:rFonts w:ascii="Times New Roman"/>
            <w:sz w:val="24"/>
            <w:szCs w:val="24"/>
          </w:rPr>
          <w:delText>This is usually the shortest day. We are usually done for the day between 4:30 and 7 PM</w:delText>
        </w:r>
      </w:del>
    </w:p>
    <w:p w:rsidR="00761954" w:rsidRDefault="00761954" w:rsidP="00761954">
      <w:pPr>
        <w:pStyle w:val="Default"/>
        <w:ind w:right="720"/>
        <w:rPr>
          <w:del w:id="1226" w:author="Raymond Castellino" w:date="2015-11-06T12:22:00Z"/>
          <w:rFonts w:ascii="Times New Roman" w:eastAsia="Times New Roman" w:hAnsi="Times New Roman" w:cs="Times New Roman"/>
          <w:sz w:val="24"/>
          <w:szCs w:val="24"/>
        </w:rPr>
        <w:pPrChange w:id="1227" w:author="Raymond Castellino" w:date="2015-11-06T11:58:00Z">
          <w:pPr>
            <w:pStyle w:val="Default"/>
            <w:ind w:left="720" w:right="720"/>
          </w:pPr>
        </w:pPrChange>
      </w:pPr>
    </w:p>
    <w:p w:rsidR="00761954" w:rsidRDefault="008A5D1C" w:rsidP="00761954">
      <w:pPr>
        <w:pStyle w:val="Default"/>
        <w:ind w:right="720"/>
        <w:rPr>
          <w:del w:id="1228" w:author="Raymond Castellino" w:date="2015-11-06T12:22:00Z"/>
          <w:rFonts w:ascii="Times New Roman" w:eastAsia="Times New Roman" w:hAnsi="Times New Roman" w:cs="Times New Roman"/>
          <w:sz w:val="24"/>
          <w:szCs w:val="24"/>
        </w:rPr>
        <w:pPrChange w:id="1229" w:author="Raymond Castellino" w:date="2015-11-06T11:58:00Z">
          <w:pPr>
            <w:pStyle w:val="Default"/>
            <w:ind w:left="720" w:right="720"/>
          </w:pPr>
        </w:pPrChange>
      </w:pPr>
      <w:del w:id="1230" w:author="Raymond Castellino" w:date="2015-11-06T12:22:00Z">
        <w:r w:rsidDel="00862433">
          <w:rPr>
            <w:rFonts w:ascii="Times New Roman"/>
            <w:sz w:val="24"/>
            <w:szCs w:val="24"/>
          </w:rPr>
          <w:delText>Day two:</w:delText>
        </w:r>
      </w:del>
    </w:p>
    <w:p w:rsidR="00761954" w:rsidRDefault="008A5D1C">
      <w:pPr>
        <w:pStyle w:val="Default"/>
        <w:numPr>
          <w:ilvl w:val="0"/>
          <w:numId w:val="44"/>
          <w:ins w:id="1231" w:author="Raymond Castellino" w:date="2015-11-06T12:00:00Z"/>
        </w:numPr>
        <w:ind w:right="720"/>
        <w:rPr>
          <w:del w:id="1232" w:author="Raymond Castellino" w:date="2015-11-06T12:22:00Z"/>
          <w:rFonts w:ascii="Times New Roman" w:eastAsia="Times New Roman" w:hAnsi="Times New Roman" w:cs="Times New Roman"/>
          <w:sz w:val="24"/>
          <w:szCs w:val="24"/>
        </w:rPr>
        <w:pPrChange w:id="1233" w:author="Raymond Castellino" w:date="2015-11-06T11:58:00Z">
          <w:pPr>
            <w:pStyle w:val="Default"/>
            <w:ind w:left="1440" w:right="720" w:hanging="360"/>
          </w:pPr>
        </w:pPrChange>
      </w:pPr>
      <w:del w:id="123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35" w:author="Raymond Castellino" w:date="2015-11-06T12:22:00Z">
        <w:r w:rsidDel="00862433">
          <w:rPr>
            <w:rFonts w:ascii="Times New Roman"/>
            <w:sz w:val="24"/>
            <w:szCs w:val="24"/>
          </w:rPr>
          <w:delText>Orient to the date and place</w:delText>
        </w:r>
      </w:del>
    </w:p>
    <w:p w:rsidR="00761954" w:rsidRDefault="008A5D1C">
      <w:pPr>
        <w:pStyle w:val="Default"/>
        <w:numPr>
          <w:ilvl w:val="0"/>
          <w:numId w:val="44"/>
          <w:ins w:id="1236" w:author="Raymond Castellino" w:date="2015-11-06T12:00:00Z"/>
        </w:numPr>
        <w:ind w:right="720"/>
        <w:rPr>
          <w:del w:id="1237" w:author="Raymond Castellino" w:date="2015-11-06T12:22:00Z"/>
          <w:rFonts w:ascii="Times New Roman" w:eastAsia="Times New Roman" w:hAnsi="Times New Roman" w:cs="Times New Roman"/>
          <w:sz w:val="24"/>
          <w:szCs w:val="24"/>
        </w:rPr>
        <w:pPrChange w:id="1238" w:author="Raymond Castellino" w:date="2015-11-06T11:58:00Z">
          <w:pPr>
            <w:pStyle w:val="Default"/>
            <w:ind w:left="1440" w:right="720" w:hanging="360"/>
          </w:pPr>
        </w:pPrChange>
      </w:pPr>
      <w:del w:id="123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0" w:author="Raymond Castellino" w:date="2015-11-06T12:22:00Z">
        <w:r w:rsidDel="00862433">
          <w:rPr>
            <w:rFonts w:ascii="Times New Roman"/>
            <w:sz w:val="24"/>
            <w:szCs w:val="24"/>
            <w:lang w:val="pt-PT"/>
          </w:rPr>
          <w:delText xml:space="preserve">Check ins </w:delText>
        </w:r>
      </w:del>
    </w:p>
    <w:p w:rsidR="00761954" w:rsidRDefault="008A5D1C">
      <w:pPr>
        <w:pStyle w:val="Default"/>
        <w:numPr>
          <w:ilvl w:val="0"/>
          <w:numId w:val="44"/>
          <w:ins w:id="1241" w:author="Raymond Castellino" w:date="2015-11-06T12:00:00Z"/>
        </w:numPr>
        <w:ind w:right="720"/>
        <w:rPr>
          <w:del w:id="1242" w:author="Raymond Castellino" w:date="2015-11-06T12:22:00Z"/>
          <w:rFonts w:ascii="Times New Roman" w:eastAsia="Times New Roman" w:hAnsi="Times New Roman" w:cs="Times New Roman"/>
          <w:sz w:val="24"/>
          <w:szCs w:val="24"/>
        </w:rPr>
        <w:pPrChange w:id="1243" w:author="Raymond Castellino" w:date="2015-11-06T11:58:00Z">
          <w:pPr>
            <w:pStyle w:val="Default"/>
            <w:ind w:left="1440" w:right="720" w:hanging="360"/>
          </w:pPr>
        </w:pPrChange>
      </w:pPr>
      <w:del w:id="124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5" w:author="Raymond Castellino" w:date="2015-11-06T12:22:00Z">
        <w:r w:rsidDel="00862433">
          <w:rPr>
            <w:rFonts w:ascii="Times New Roman"/>
            <w:sz w:val="24"/>
            <w:szCs w:val="24"/>
            <w:lang w:val="nl-NL"/>
          </w:rPr>
          <w:delText>Debrief #1</w:delText>
        </w:r>
      </w:del>
    </w:p>
    <w:p w:rsidR="00761954" w:rsidRDefault="008A5D1C">
      <w:pPr>
        <w:pStyle w:val="Default"/>
        <w:numPr>
          <w:ilvl w:val="0"/>
          <w:numId w:val="44"/>
          <w:ins w:id="1246" w:author="Raymond Castellino" w:date="2015-11-06T12:00:00Z"/>
        </w:numPr>
        <w:ind w:right="720"/>
        <w:rPr>
          <w:del w:id="1247" w:author="Raymond Castellino" w:date="2015-11-06T12:22:00Z"/>
          <w:rFonts w:ascii="Times New Roman" w:eastAsia="Times New Roman" w:hAnsi="Times New Roman" w:cs="Times New Roman"/>
          <w:sz w:val="24"/>
          <w:szCs w:val="24"/>
        </w:rPr>
        <w:pPrChange w:id="1248" w:author="Raymond Castellino" w:date="2015-11-06T11:58:00Z">
          <w:pPr>
            <w:pStyle w:val="Default"/>
            <w:ind w:left="1440" w:right="720" w:hanging="360"/>
          </w:pPr>
        </w:pPrChange>
      </w:pPr>
      <w:del w:id="124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0" w:author="Raymond Castellino" w:date="2015-11-06T12:22:00Z">
        <w:r w:rsidDel="00862433">
          <w:rPr>
            <w:rFonts w:ascii="Times New Roman"/>
            <w:sz w:val="24"/>
            <w:szCs w:val="24"/>
          </w:rPr>
          <w:delText xml:space="preserve">Process Session #2 </w:delText>
        </w:r>
      </w:del>
    </w:p>
    <w:p w:rsidR="00761954" w:rsidRDefault="008A5D1C">
      <w:pPr>
        <w:pStyle w:val="Default"/>
        <w:numPr>
          <w:ilvl w:val="0"/>
          <w:numId w:val="44"/>
          <w:ins w:id="1251" w:author="Raymond Castellino" w:date="2015-11-06T12:00:00Z"/>
        </w:numPr>
        <w:ind w:right="720"/>
        <w:rPr>
          <w:del w:id="1252" w:author="Raymond Castellino" w:date="2015-11-06T12:22:00Z"/>
          <w:rFonts w:ascii="Times New Roman" w:eastAsia="Times New Roman" w:hAnsi="Times New Roman" w:cs="Times New Roman"/>
          <w:sz w:val="24"/>
          <w:szCs w:val="24"/>
        </w:rPr>
        <w:pPrChange w:id="1253" w:author="Raymond Castellino" w:date="2015-11-06T11:58:00Z">
          <w:pPr>
            <w:pStyle w:val="Default"/>
            <w:ind w:left="1440" w:right="720" w:hanging="360"/>
          </w:pPr>
        </w:pPrChange>
      </w:pPr>
      <w:del w:id="125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5" w:author="Raymond Castellino" w:date="2015-11-06T12:22:00Z">
        <w:r w:rsidDel="00862433">
          <w:rPr>
            <w:rFonts w:ascii="Times New Roman"/>
            <w:sz w:val="24"/>
            <w:szCs w:val="24"/>
          </w:rPr>
          <w:delText>Lunch</w:delText>
        </w:r>
      </w:del>
    </w:p>
    <w:p w:rsidR="00761954" w:rsidRDefault="008A5D1C">
      <w:pPr>
        <w:pStyle w:val="Default"/>
        <w:numPr>
          <w:ilvl w:val="0"/>
          <w:numId w:val="44"/>
          <w:ins w:id="1256" w:author="Raymond Castellino" w:date="2015-11-06T12:00:00Z"/>
        </w:numPr>
        <w:ind w:right="720"/>
        <w:rPr>
          <w:del w:id="1257" w:author="Raymond Castellino" w:date="2015-11-06T12:22:00Z"/>
          <w:rFonts w:ascii="Times New Roman" w:eastAsia="Times New Roman" w:hAnsi="Times New Roman" w:cs="Times New Roman"/>
          <w:sz w:val="24"/>
          <w:szCs w:val="24"/>
        </w:rPr>
        <w:pPrChange w:id="1258" w:author="Raymond Castellino" w:date="2015-11-06T11:58:00Z">
          <w:pPr>
            <w:pStyle w:val="Default"/>
            <w:ind w:left="1440" w:right="720" w:hanging="360"/>
          </w:pPr>
        </w:pPrChange>
      </w:pPr>
      <w:del w:id="125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0" w:author="Raymond Castellino" w:date="2015-11-06T12:22:00Z">
        <w:r w:rsidDel="00862433">
          <w:rPr>
            <w:rFonts w:ascii="Times New Roman"/>
            <w:sz w:val="24"/>
            <w:szCs w:val="24"/>
          </w:rPr>
          <w:delText>Process Session #3</w:delText>
        </w:r>
      </w:del>
    </w:p>
    <w:p w:rsidR="00761954" w:rsidRDefault="008A5D1C">
      <w:pPr>
        <w:pStyle w:val="Default"/>
        <w:numPr>
          <w:ilvl w:val="0"/>
          <w:numId w:val="44"/>
          <w:ins w:id="1261" w:author="Raymond Castellino" w:date="2015-11-06T12:00:00Z"/>
        </w:numPr>
        <w:ind w:right="720"/>
        <w:rPr>
          <w:del w:id="1262" w:author="Raymond Castellino" w:date="2015-11-06T12:22:00Z"/>
          <w:rFonts w:ascii="Times New Roman" w:eastAsia="Times New Roman" w:hAnsi="Times New Roman" w:cs="Times New Roman"/>
          <w:sz w:val="24"/>
          <w:szCs w:val="24"/>
        </w:rPr>
        <w:pPrChange w:id="1263" w:author="Raymond Castellino" w:date="2015-11-06T11:58:00Z">
          <w:pPr>
            <w:pStyle w:val="Default"/>
            <w:ind w:left="1440" w:right="720" w:hanging="360"/>
          </w:pPr>
        </w:pPrChange>
      </w:pPr>
      <w:del w:id="126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5" w:author="Raymond Castellino" w:date="2015-11-06T12:22:00Z">
        <w:r w:rsidDel="00862433">
          <w:rPr>
            <w:rFonts w:ascii="Times New Roman"/>
            <w:sz w:val="24"/>
            <w:szCs w:val="24"/>
          </w:rPr>
          <w:delText>Complete for the day</w:delText>
        </w:r>
      </w:del>
    </w:p>
    <w:p w:rsidR="00761954" w:rsidRDefault="008A5D1C" w:rsidP="00761954">
      <w:pPr>
        <w:pStyle w:val="Default"/>
        <w:ind w:right="720"/>
        <w:rPr>
          <w:del w:id="1266" w:author="Raymond Castellino" w:date="2015-11-06T12:22:00Z"/>
          <w:rFonts w:ascii="Times New Roman" w:eastAsia="Times New Roman" w:hAnsi="Times New Roman" w:cs="Times New Roman"/>
          <w:sz w:val="24"/>
          <w:szCs w:val="24"/>
        </w:rPr>
        <w:pPrChange w:id="1267" w:author="Raymond Castellino" w:date="2015-11-06T12:00:00Z">
          <w:pPr>
            <w:pStyle w:val="Default"/>
            <w:ind w:left="1080" w:right="720"/>
          </w:pPr>
        </w:pPrChange>
      </w:pPr>
      <w:del w:id="1268" w:author="Raymond Castellino" w:date="2015-11-06T12:22:00Z">
        <w:r w:rsidDel="00862433">
          <w:rPr>
            <w:rFonts w:ascii="Times New Roman"/>
            <w:sz w:val="24"/>
            <w:szCs w:val="24"/>
          </w:rPr>
          <w:delText>This day is usually somewhat longer than day one. We are usually finished for the day between 6:30 and 9 PM</w:delText>
        </w:r>
      </w:del>
    </w:p>
    <w:p w:rsidR="00761954" w:rsidRDefault="00761954" w:rsidP="00761954">
      <w:pPr>
        <w:pStyle w:val="Default"/>
        <w:ind w:right="720"/>
        <w:rPr>
          <w:del w:id="1269" w:author="Raymond Castellino" w:date="2015-11-06T12:22:00Z"/>
          <w:rFonts w:ascii="Times New Roman" w:eastAsia="Times New Roman" w:hAnsi="Times New Roman" w:cs="Times New Roman"/>
          <w:sz w:val="24"/>
          <w:szCs w:val="24"/>
        </w:rPr>
        <w:pPrChange w:id="1270" w:author="Raymond Castellino" w:date="2015-11-06T11:58:00Z">
          <w:pPr>
            <w:pStyle w:val="Default"/>
            <w:ind w:left="720" w:right="720"/>
          </w:pPr>
        </w:pPrChange>
      </w:pPr>
    </w:p>
    <w:p w:rsidR="00761954" w:rsidRDefault="008A5D1C" w:rsidP="00761954">
      <w:pPr>
        <w:pStyle w:val="Default"/>
        <w:ind w:right="720"/>
        <w:rPr>
          <w:del w:id="1271" w:author="Raymond Castellino" w:date="2015-11-06T12:22:00Z"/>
          <w:rFonts w:ascii="Times New Roman" w:eastAsia="Times New Roman" w:hAnsi="Times New Roman" w:cs="Times New Roman"/>
          <w:sz w:val="24"/>
          <w:szCs w:val="24"/>
        </w:rPr>
        <w:pPrChange w:id="1272" w:author="Raymond Castellino" w:date="2015-11-06T11:58:00Z">
          <w:pPr>
            <w:pStyle w:val="Default"/>
            <w:ind w:left="720" w:right="720"/>
          </w:pPr>
        </w:pPrChange>
      </w:pPr>
      <w:del w:id="1273" w:author="Raymond Castellino" w:date="2015-11-06T12:22:00Z">
        <w:r w:rsidDel="00862433">
          <w:rPr>
            <w:rFonts w:ascii="Times New Roman"/>
            <w:sz w:val="24"/>
            <w:szCs w:val="24"/>
          </w:rPr>
          <w:delText>Day three:</w:delText>
        </w:r>
      </w:del>
    </w:p>
    <w:p w:rsidR="00761954" w:rsidRDefault="008A5D1C" w:rsidP="00761954">
      <w:pPr>
        <w:pStyle w:val="Default"/>
        <w:numPr>
          <w:ilvl w:val="0"/>
          <w:numId w:val="16"/>
          <w:numberingChange w:id="1274" w:author="Raymond Castellino" w:date="2015-11-06T08:48:00Z" w:original="•"/>
        </w:numPr>
        <w:tabs>
          <w:tab w:val="num" w:pos="720"/>
        </w:tabs>
        <w:ind w:left="1080" w:right="720" w:hanging="720"/>
        <w:rPr>
          <w:del w:id="1275" w:author="Raymond Castellino" w:date="2015-11-06T12:22:00Z"/>
          <w:rFonts w:ascii="Times New Roman" w:eastAsia="Times New Roman" w:hAnsi="Times New Roman" w:cs="Times New Roman"/>
          <w:sz w:val="24"/>
          <w:szCs w:val="24"/>
        </w:rPr>
        <w:pPrChange w:id="1276" w:author="Raymond Castellino" w:date="2015-11-06T12:34:00Z">
          <w:pPr>
            <w:pStyle w:val="Default"/>
            <w:numPr>
              <w:numId w:val="44"/>
            </w:numPr>
            <w:ind w:left="360" w:right="720" w:hanging="360"/>
          </w:pPr>
        </w:pPrChange>
      </w:pPr>
      <w:del w:id="1277" w:author="Raymond Castellino" w:date="2015-11-06T12:01:00Z">
        <w:r w:rsidDel="002F0A5E">
          <w:rPr>
            <w:rFonts w:ascii="Wingdings" w:eastAsia="Wingdings" w:hAnsi="Wingdings" w:cs="Wingdings"/>
            <w:sz w:val="24"/>
            <w:szCs w:val="24"/>
          </w:rPr>
          <w:tab/>
        </w:r>
      </w:del>
      <w:del w:id="1278" w:author="Raymond Castellino" w:date="2015-11-06T12:22:00Z">
        <w:r w:rsidDel="00862433">
          <w:rPr>
            <w:rFonts w:ascii="Times New Roman"/>
            <w:sz w:val="24"/>
            <w:szCs w:val="24"/>
          </w:rPr>
          <w:delText>Orient to the date and place</w:delText>
        </w:r>
      </w:del>
    </w:p>
    <w:p w:rsidR="00761954" w:rsidRDefault="008A5D1C" w:rsidP="00761954">
      <w:pPr>
        <w:pStyle w:val="Default"/>
        <w:numPr>
          <w:ilvl w:val="0"/>
          <w:numId w:val="17"/>
          <w:numberingChange w:id="1279" w:author="Raymond Castellino" w:date="2015-11-06T08:48:00Z" w:original="•"/>
        </w:numPr>
        <w:tabs>
          <w:tab w:val="num" w:pos="720"/>
        </w:tabs>
        <w:ind w:left="1080" w:right="720" w:hanging="720"/>
        <w:rPr>
          <w:del w:id="1280" w:author="Raymond Castellino" w:date="2015-11-06T12:22:00Z"/>
          <w:rFonts w:ascii="Times New Roman" w:eastAsia="Times New Roman" w:hAnsi="Times New Roman" w:cs="Times New Roman"/>
          <w:sz w:val="24"/>
          <w:szCs w:val="24"/>
        </w:rPr>
        <w:pPrChange w:id="1281" w:author="Raymond Castellino" w:date="2015-11-06T12:34:00Z">
          <w:pPr>
            <w:pStyle w:val="Default"/>
            <w:numPr>
              <w:numId w:val="45"/>
            </w:numPr>
            <w:ind w:left="720" w:right="720" w:hanging="360"/>
          </w:pPr>
        </w:pPrChange>
      </w:pPr>
      <w:del w:id="1282" w:author="Raymond Castellino" w:date="2015-11-06T12:01:00Z">
        <w:r w:rsidDel="002F0A5E">
          <w:rPr>
            <w:rFonts w:ascii="Wingdings" w:eastAsia="Wingdings" w:hAnsi="Wingdings" w:cs="Wingdings"/>
            <w:sz w:val="24"/>
            <w:szCs w:val="24"/>
          </w:rPr>
          <w:tab/>
        </w:r>
      </w:del>
      <w:del w:id="1283"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761954" w:rsidRDefault="008A5D1C" w:rsidP="00761954">
      <w:pPr>
        <w:pStyle w:val="Default"/>
        <w:numPr>
          <w:ilvl w:val="0"/>
          <w:numId w:val="18"/>
          <w:numberingChange w:id="1284" w:author="Raymond Castellino" w:date="2015-11-06T08:48:00Z" w:original="•"/>
        </w:numPr>
        <w:tabs>
          <w:tab w:val="num" w:pos="720"/>
        </w:tabs>
        <w:ind w:left="1080" w:right="720" w:hanging="720"/>
        <w:rPr>
          <w:del w:id="1285" w:author="Raymond Castellino" w:date="2015-11-06T12:22:00Z"/>
          <w:rFonts w:ascii="Times New Roman" w:eastAsia="Times New Roman" w:hAnsi="Times New Roman" w:cs="Times New Roman"/>
          <w:sz w:val="24"/>
          <w:szCs w:val="24"/>
        </w:rPr>
        <w:pPrChange w:id="1286" w:author="Raymond Castellino" w:date="2015-11-06T12:34:00Z">
          <w:pPr>
            <w:pStyle w:val="Default"/>
            <w:numPr>
              <w:numId w:val="46"/>
            </w:numPr>
            <w:ind w:left="720" w:right="720" w:hanging="360"/>
          </w:pPr>
        </w:pPrChange>
      </w:pPr>
      <w:del w:id="1287" w:author="Raymond Castellino" w:date="2015-11-06T12:01:00Z">
        <w:r w:rsidDel="002F0A5E">
          <w:rPr>
            <w:rFonts w:ascii="Wingdings" w:eastAsia="Wingdings" w:hAnsi="Wingdings" w:cs="Wingdings"/>
            <w:sz w:val="24"/>
            <w:szCs w:val="24"/>
          </w:rPr>
          <w:tab/>
        </w:r>
      </w:del>
      <w:del w:id="1288" w:author="Raymond Castellino" w:date="2015-11-06T12:22:00Z">
        <w:r w:rsidDel="00862433">
          <w:rPr>
            <w:rFonts w:ascii="Times New Roman"/>
            <w:sz w:val="24"/>
            <w:szCs w:val="24"/>
            <w:lang w:val="pt-PT"/>
          </w:rPr>
          <w:delText>Check ins</w:delText>
        </w:r>
      </w:del>
    </w:p>
    <w:p w:rsidR="00761954" w:rsidRDefault="008A5D1C" w:rsidP="00761954">
      <w:pPr>
        <w:pStyle w:val="Default"/>
        <w:numPr>
          <w:ilvl w:val="0"/>
          <w:numId w:val="19"/>
          <w:numberingChange w:id="1289" w:author="Raymond Castellino" w:date="2015-11-06T08:48:00Z" w:original="•"/>
        </w:numPr>
        <w:tabs>
          <w:tab w:val="num" w:pos="720"/>
        </w:tabs>
        <w:ind w:left="1080" w:right="720" w:hanging="720"/>
        <w:rPr>
          <w:del w:id="1290" w:author="Raymond Castellino" w:date="2015-11-06T12:22:00Z"/>
          <w:rFonts w:ascii="Times New Roman" w:eastAsia="Times New Roman" w:hAnsi="Times New Roman" w:cs="Times New Roman"/>
          <w:sz w:val="24"/>
          <w:szCs w:val="24"/>
        </w:rPr>
        <w:pPrChange w:id="1291" w:author="Raymond Castellino" w:date="2015-11-06T12:34:00Z">
          <w:pPr>
            <w:pStyle w:val="Default"/>
            <w:numPr>
              <w:numId w:val="47"/>
            </w:numPr>
            <w:tabs>
              <w:tab w:val="num" w:pos="1440"/>
            </w:tabs>
            <w:ind w:left="1800" w:right="720" w:hanging="720"/>
          </w:pPr>
        </w:pPrChange>
      </w:pPr>
      <w:del w:id="1292" w:author="Raymond Castellino" w:date="2015-11-06T12:01:00Z">
        <w:r w:rsidDel="002F0A5E">
          <w:rPr>
            <w:rFonts w:ascii="Wingdings" w:eastAsia="Wingdings" w:hAnsi="Wingdings" w:cs="Wingdings"/>
            <w:sz w:val="24"/>
            <w:szCs w:val="24"/>
          </w:rPr>
          <w:tab/>
        </w:r>
      </w:del>
      <w:del w:id="1293" w:author="Raymond Castellino" w:date="2015-11-06T12:22:00Z">
        <w:r w:rsidDel="00862433">
          <w:rPr>
            <w:rFonts w:ascii="Times New Roman"/>
            <w:sz w:val="24"/>
            <w:szCs w:val="24"/>
          </w:rPr>
          <w:delText>Short break</w:delText>
        </w:r>
      </w:del>
    </w:p>
    <w:p w:rsidR="00761954" w:rsidRDefault="008A5D1C" w:rsidP="00761954">
      <w:pPr>
        <w:pStyle w:val="Default"/>
        <w:numPr>
          <w:ilvl w:val="0"/>
          <w:numId w:val="20"/>
          <w:numberingChange w:id="1294" w:author="Raymond Castellino" w:date="2015-11-06T08:48:00Z" w:original="•"/>
        </w:numPr>
        <w:tabs>
          <w:tab w:val="num" w:pos="720"/>
        </w:tabs>
        <w:ind w:left="1080" w:right="720" w:hanging="720"/>
        <w:rPr>
          <w:del w:id="1295" w:author="Raymond Castellino" w:date="2015-11-06T12:22:00Z"/>
          <w:rFonts w:ascii="Times New Roman" w:eastAsia="Times New Roman" w:hAnsi="Times New Roman" w:cs="Times New Roman"/>
          <w:sz w:val="24"/>
          <w:szCs w:val="24"/>
        </w:rPr>
        <w:pPrChange w:id="1296" w:author="Raymond Castellino" w:date="2015-11-06T12:34:00Z">
          <w:pPr>
            <w:pStyle w:val="Default"/>
            <w:numPr>
              <w:numId w:val="48"/>
            </w:numPr>
            <w:tabs>
              <w:tab w:val="num" w:pos="1440"/>
            </w:tabs>
            <w:ind w:left="1800" w:right="720" w:hanging="720"/>
          </w:pPr>
        </w:pPrChange>
      </w:pPr>
      <w:del w:id="1297" w:author="Raymond Castellino" w:date="2015-11-06T12:01:00Z">
        <w:r w:rsidDel="002F0A5E">
          <w:rPr>
            <w:rFonts w:ascii="Wingdings" w:eastAsia="Wingdings" w:hAnsi="Wingdings" w:cs="Wingdings"/>
            <w:sz w:val="24"/>
            <w:szCs w:val="24"/>
          </w:rPr>
          <w:tab/>
        </w:r>
      </w:del>
      <w:del w:id="1298" w:author="Raymond Castellino" w:date="2015-11-06T12:22:00Z">
        <w:r w:rsidDel="00862433">
          <w:rPr>
            <w:rFonts w:ascii="Times New Roman"/>
            <w:sz w:val="24"/>
            <w:szCs w:val="24"/>
            <w:lang w:val="nl-NL"/>
          </w:rPr>
          <w:delText>Debrief #2</w:delText>
        </w:r>
      </w:del>
    </w:p>
    <w:p w:rsidR="00761954" w:rsidRDefault="008A5D1C" w:rsidP="00761954">
      <w:pPr>
        <w:pStyle w:val="Default"/>
        <w:numPr>
          <w:ilvl w:val="0"/>
          <w:numId w:val="21"/>
          <w:numberingChange w:id="1299" w:author="Raymond Castellino" w:date="2015-11-06T08:48:00Z" w:original="•"/>
        </w:numPr>
        <w:tabs>
          <w:tab w:val="num" w:pos="720"/>
        </w:tabs>
        <w:ind w:left="1080" w:right="720" w:hanging="720"/>
        <w:rPr>
          <w:del w:id="1300" w:author="Raymond Castellino" w:date="2015-11-06T12:22:00Z"/>
          <w:rFonts w:ascii="Times New Roman" w:eastAsia="Times New Roman" w:hAnsi="Times New Roman" w:cs="Times New Roman"/>
          <w:sz w:val="24"/>
          <w:szCs w:val="24"/>
        </w:rPr>
        <w:pPrChange w:id="1301" w:author="Raymond Castellino" w:date="2015-11-06T11:59:00Z">
          <w:pPr>
            <w:pStyle w:val="Default"/>
            <w:numPr>
              <w:numId w:val="49"/>
            </w:numPr>
            <w:ind w:left="720" w:right="720" w:hanging="360"/>
          </w:pPr>
        </w:pPrChange>
      </w:pPr>
      <w:del w:id="1302" w:author="Raymond Castellino" w:date="2015-11-06T12:01:00Z">
        <w:r w:rsidDel="002F0A5E">
          <w:rPr>
            <w:rFonts w:ascii="Wingdings" w:eastAsia="Wingdings" w:hAnsi="Wingdings" w:cs="Wingdings"/>
            <w:sz w:val="24"/>
            <w:szCs w:val="24"/>
          </w:rPr>
          <w:tab/>
        </w:r>
      </w:del>
      <w:del w:id="1303" w:author="Raymond Castellino" w:date="2015-11-06T12:22:00Z">
        <w:r w:rsidDel="00862433">
          <w:rPr>
            <w:rFonts w:ascii="Times New Roman"/>
            <w:sz w:val="24"/>
            <w:szCs w:val="24"/>
          </w:rPr>
          <w:delText>Short break</w:delText>
        </w:r>
      </w:del>
    </w:p>
    <w:p w:rsidR="00761954" w:rsidRDefault="008A5D1C" w:rsidP="0075762B">
      <w:pPr>
        <w:pStyle w:val="Default"/>
        <w:numPr>
          <w:ilvl w:val="0"/>
          <w:numId w:val="22"/>
          <w:numberingChange w:id="1304" w:author="Raymond Castellino" w:date="2015-11-06T08:48:00Z" w:original="•"/>
        </w:numPr>
        <w:tabs>
          <w:tab w:val="num" w:pos="720"/>
        </w:tabs>
        <w:ind w:left="1080" w:right="720" w:hanging="720"/>
        <w:rPr>
          <w:del w:id="1305" w:author="Raymond Castellino" w:date="2015-11-06T12:22:00Z"/>
          <w:rFonts w:ascii="Times New Roman" w:eastAsia="Times New Roman" w:hAnsi="Times New Roman" w:cs="Times New Roman"/>
          <w:sz w:val="24"/>
          <w:szCs w:val="24"/>
        </w:rPr>
        <w:pPrChange w:id="1306" w:author="Raymond Castellino" w:date="2015-11-06T13:25:00Z">
          <w:pPr>
            <w:pStyle w:val="Default"/>
            <w:numPr>
              <w:numId w:val="51"/>
            </w:numPr>
            <w:tabs>
              <w:tab w:val="num" w:pos="360"/>
            </w:tabs>
            <w:ind w:right="720"/>
          </w:pPr>
        </w:pPrChange>
      </w:pPr>
      <w:del w:id="1307" w:author="Raymond Castellino" w:date="2015-11-06T12:01:00Z">
        <w:r w:rsidDel="002F0A5E">
          <w:rPr>
            <w:rFonts w:ascii="Wingdings" w:eastAsia="Wingdings" w:hAnsi="Wingdings" w:cs="Wingdings"/>
            <w:sz w:val="24"/>
            <w:szCs w:val="24"/>
          </w:rPr>
          <w:tab/>
        </w:r>
      </w:del>
      <w:del w:id="1308" w:author="Raymond Castellino" w:date="2015-11-06T12:22:00Z">
        <w:r w:rsidDel="00862433">
          <w:rPr>
            <w:rFonts w:ascii="Times New Roman"/>
            <w:sz w:val="24"/>
            <w:szCs w:val="24"/>
            <w:lang w:val="nl-NL"/>
          </w:rPr>
          <w:delText>Debrief #3</w:delText>
        </w:r>
      </w:del>
    </w:p>
    <w:p w:rsidR="00761954" w:rsidRDefault="008A5D1C" w:rsidP="0075762B">
      <w:pPr>
        <w:pStyle w:val="Default"/>
        <w:numPr>
          <w:ilvl w:val="0"/>
          <w:numId w:val="23"/>
          <w:numberingChange w:id="1309" w:author="Raymond Castellino" w:date="2015-11-06T08:48:00Z" w:original="•"/>
        </w:numPr>
        <w:tabs>
          <w:tab w:val="num" w:pos="720"/>
        </w:tabs>
        <w:ind w:left="1080" w:right="720" w:hanging="720"/>
        <w:rPr>
          <w:del w:id="1310" w:author="Raymond Castellino" w:date="2015-11-06T12:22:00Z"/>
          <w:rFonts w:ascii="Times New Roman" w:eastAsia="Times New Roman" w:hAnsi="Times New Roman" w:cs="Times New Roman"/>
          <w:sz w:val="24"/>
          <w:szCs w:val="24"/>
        </w:rPr>
        <w:pPrChange w:id="1311" w:author="Raymond Castellino" w:date="2015-11-06T13:25:00Z">
          <w:pPr>
            <w:pStyle w:val="Default"/>
            <w:numPr>
              <w:numId w:val="52"/>
            </w:numPr>
            <w:tabs>
              <w:tab w:val="num" w:pos="360"/>
            </w:tabs>
            <w:ind w:right="720"/>
          </w:pPr>
        </w:pPrChange>
      </w:pPr>
      <w:del w:id="1312" w:author="Raymond Castellino" w:date="2015-11-06T12:01:00Z">
        <w:r w:rsidDel="002F0A5E">
          <w:rPr>
            <w:rFonts w:ascii="Wingdings" w:eastAsia="Wingdings" w:hAnsi="Wingdings" w:cs="Wingdings"/>
            <w:sz w:val="24"/>
            <w:szCs w:val="24"/>
          </w:rPr>
          <w:tab/>
        </w:r>
      </w:del>
      <w:del w:id="1313" w:author="Raymond Castellino" w:date="2015-11-06T12:22:00Z">
        <w:r w:rsidDel="00862433">
          <w:rPr>
            <w:rFonts w:ascii="Times New Roman"/>
            <w:sz w:val="24"/>
            <w:szCs w:val="24"/>
          </w:rPr>
          <w:delText>Lunch</w:delText>
        </w:r>
      </w:del>
    </w:p>
    <w:p w:rsidR="00761954" w:rsidRDefault="008A5D1C" w:rsidP="0075762B">
      <w:pPr>
        <w:pStyle w:val="Default"/>
        <w:numPr>
          <w:ilvl w:val="0"/>
          <w:numId w:val="24"/>
          <w:numberingChange w:id="1314" w:author="Raymond Castellino" w:date="2015-11-06T08:48:00Z" w:original="•"/>
        </w:numPr>
        <w:tabs>
          <w:tab w:val="num" w:pos="720"/>
        </w:tabs>
        <w:ind w:left="1080" w:right="720" w:hanging="720"/>
        <w:rPr>
          <w:del w:id="1315" w:author="Raymond Castellino" w:date="2015-11-06T12:22:00Z"/>
          <w:rFonts w:ascii="Times New Roman" w:eastAsia="Times New Roman" w:hAnsi="Times New Roman" w:cs="Times New Roman"/>
          <w:sz w:val="24"/>
          <w:szCs w:val="24"/>
        </w:rPr>
        <w:pPrChange w:id="1316" w:author="Raymond Castellino" w:date="2015-11-06T13:25:00Z">
          <w:pPr>
            <w:pStyle w:val="Default"/>
            <w:numPr>
              <w:numId w:val="53"/>
            </w:numPr>
            <w:tabs>
              <w:tab w:val="num" w:pos="360"/>
            </w:tabs>
            <w:ind w:right="720"/>
          </w:pPr>
        </w:pPrChange>
      </w:pPr>
      <w:del w:id="1317" w:author="Raymond Castellino" w:date="2015-11-06T12:01:00Z">
        <w:r w:rsidDel="002F0A5E">
          <w:rPr>
            <w:rFonts w:ascii="Wingdings" w:eastAsia="Wingdings" w:hAnsi="Wingdings" w:cs="Wingdings"/>
            <w:sz w:val="24"/>
            <w:szCs w:val="24"/>
          </w:rPr>
          <w:tab/>
        </w:r>
      </w:del>
      <w:del w:id="1318" w:author="Raymond Castellino" w:date="2015-11-06T12:22:00Z">
        <w:r w:rsidDel="00862433">
          <w:rPr>
            <w:rFonts w:ascii="Times New Roman"/>
            <w:sz w:val="24"/>
            <w:szCs w:val="24"/>
          </w:rPr>
          <w:delText>Process Session #4</w:delText>
        </w:r>
      </w:del>
    </w:p>
    <w:p w:rsidR="00761954" w:rsidRDefault="008A5D1C" w:rsidP="0075762B">
      <w:pPr>
        <w:pStyle w:val="Default"/>
        <w:numPr>
          <w:ilvl w:val="0"/>
          <w:numId w:val="25"/>
          <w:numberingChange w:id="1319" w:author="Raymond Castellino" w:date="2015-11-06T08:48:00Z" w:original="•"/>
        </w:numPr>
        <w:tabs>
          <w:tab w:val="num" w:pos="720"/>
        </w:tabs>
        <w:ind w:left="1080" w:right="720" w:hanging="720"/>
        <w:rPr>
          <w:del w:id="1320" w:author="Raymond Castellino" w:date="2015-11-06T12:22:00Z"/>
          <w:rFonts w:ascii="Times New Roman" w:eastAsia="Times New Roman" w:hAnsi="Times New Roman" w:cs="Times New Roman"/>
          <w:sz w:val="24"/>
          <w:szCs w:val="24"/>
        </w:rPr>
        <w:pPrChange w:id="1321" w:author="Raymond Castellino" w:date="2015-11-06T13:25:00Z">
          <w:pPr>
            <w:pStyle w:val="Default"/>
            <w:numPr>
              <w:numId w:val="54"/>
            </w:numPr>
            <w:tabs>
              <w:tab w:val="num" w:pos="360"/>
            </w:tabs>
            <w:ind w:right="720"/>
          </w:pPr>
        </w:pPrChange>
      </w:pPr>
      <w:del w:id="1322" w:author="Raymond Castellino" w:date="2015-11-06T12:01:00Z">
        <w:r w:rsidDel="002F0A5E">
          <w:rPr>
            <w:rFonts w:ascii="Wingdings" w:eastAsia="Wingdings" w:hAnsi="Wingdings" w:cs="Wingdings"/>
            <w:sz w:val="24"/>
            <w:szCs w:val="24"/>
          </w:rPr>
          <w:tab/>
        </w:r>
      </w:del>
      <w:del w:id="1323" w:author="Raymond Castellino" w:date="2015-11-06T12:22:00Z">
        <w:r w:rsidDel="00862433">
          <w:rPr>
            <w:rFonts w:ascii="Times New Roman"/>
            <w:sz w:val="24"/>
            <w:szCs w:val="24"/>
          </w:rPr>
          <w:delText xml:space="preserve">Break 45 min </w:delText>
        </w:r>
      </w:del>
    </w:p>
    <w:p w:rsidR="00761954" w:rsidRDefault="008A5D1C" w:rsidP="0075762B">
      <w:pPr>
        <w:pStyle w:val="Default"/>
        <w:numPr>
          <w:ilvl w:val="0"/>
          <w:numId w:val="26"/>
          <w:numberingChange w:id="1324" w:author="Raymond Castellino" w:date="2015-11-06T08:48:00Z" w:original="•"/>
        </w:numPr>
        <w:tabs>
          <w:tab w:val="num" w:pos="720"/>
        </w:tabs>
        <w:ind w:left="1080" w:right="720" w:hanging="720"/>
        <w:rPr>
          <w:del w:id="1325" w:author="Raymond Castellino" w:date="2015-11-06T12:22:00Z"/>
          <w:rFonts w:ascii="Times New Roman" w:eastAsia="Times New Roman" w:hAnsi="Times New Roman" w:cs="Times New Roman"/>
          <w:sz w:val="24"/>
          <w:szCs w:val="24"/>
        </w:rPr>
        <w:pPrChange w:id="1326" w:author="Raymond Castellino" w:date="2015-11-06T13:25:00Z">
          <w:pPr>
            <w:pStyle w:val="Default"/>
            <w:numPr>
              <w:numId w:val="55"/>
            </w:numPr>
            <w:tabs>
              <w:tab w:val="num" w:pos="360"/>
            </w:tabs>
            <w:ind w:right="720"/>
          </w:pPr>
        </w:pPrChange>
      </w:pPr>
      <w:del w:id="1327" w:author="Raymond Castellino" w:date="2015-11-06T12:01:00Z">
        <w:r w:rsidDel="002F0A5E">
          <w:rPr>
            <w:rFonts w:ascii="Wingdings" w:eastAsia="Wingdings" w:hAnsi="Wingdings" w:cs="Wingdings"/>
            <w:sz w:val="24"/>
            <w:szCs w:val="24"/>
          </w:rPr>
          <w:tab/>
        </w:r>
      </w:del>
      <w:del w:id="1328" w:author="Raymond Castellino" w:date="2015-11-06T12:22:00Z">
        <w:r w:rsidDel="00862433">
          <w:rPr>
            <w:rFonts w:ascii="Times New Roman"/>
            <w:sz w:val="24"/>
            <w:szCs w:val="24"/>
          </w:rPr>
          <w:delText>Process Session #5</w:delText>
        </w:r>
      </w:del>
    </w:p>
    <w:p w:rsidR="00761954" w:rsidRDefault="008A5D1C" w:rsidP="0075762B">
      <w:pPr>
        <w:pStyle w:val="Default"/>
        <w:numPr>
          <w:ilvl w:val="0"/>
          <w:numId w:val="27"/>
          <w:numberingChange w:id="1329" w:author="Raymond Castellino" w:date="2015-11-06T08:48:00Z" w:original="•"/>
        </w:numPr>
        <w:tabs>
          <w:tab w:val="num" w:pos="720"/>
        </w:tabs>
        <w:ind w:left="1080" w:right="720" w:hanging="720"/>
        <w:rPr>
          <w:del w:id="1330" w:author="Raymond Castellino" w:date="2015-11-06T12:22:00Z"/>
          <w:rFonts w:ascii="Times New Roman" w:eastAsia="Times New Roman" w:hAnsi="Times New Roman" w:cs="Times New Roman"/>
          <w:sz w:val="24"/>
          <w:szCs w:val="24"/>
        </w:rPr>
        <w:pPrChange w:id="1331" w:author="Raymond Castellino" w:date="2015-11-06T13:25:00Z">
          <w:pPr>
            <w:pStyle w:val="Default"/>
            <w:numPr>
              <w:numId w:val="56"/>
            </w:numPr>
            <w:tabs>
              <w:tab w:val="num" w:pos="360"/>
            </w:tabs>
            <w:ind w:right="720"/>
          </w:pPr>
        </w:pPrChange>
      </w:pPr>
      <w:del w:id="1332" w:author="Raymond Castellino" w:date="2015-11-06T12:01:00Z">
        <w:r w:rsidDel="002F0A5E">
          <w:rPr>
            <w:rFonts w:ascii="Wingdings" w:eastAsia="Wingdings" w:hAnsi="Wingdings" w:cs="Wingdings"/>
            <w:sz w:val="24"/>
            <w:szCs w:val="24"/>
          </w:rPr>
          <w:tab/>
        </w:r>
      </w:del>
      <w:del w:id="1333" w:author="Raymond Castellino" w:date="2015-11-06T12:22:00Z">
        <w:r w:rsidDel="00862433">
          <w:rPr>
            <w:rFonts w:ascii="Times New Roman"/>
            <w:sz w:val="24"/>
            <w:szCs w:val="24"/>
          </w:rPr>
          <w:delText>Complete for the day</w:delText>
        </w:r>
      </w:del>
    </w:p>
    <w:p w:rsidR="00761954" w:rsidRDefault="008A5D1C" w:rsidP="00761954">
      <w:pPr>
        <w:pStyle w:val="Default"/>
        <w:ind w:right="720"/>
        <w:rPr>
          <w:del w:id="1334" w:author="Raymond Castellino" w:date="2015-11-06T12:22:00Z"/>
          <w:rFonts w:ascii="Times New Roman" w:eastAsia="Times New Roman" w:hAnsi="Times New Roman" w:cs="Times New Roman"/>
          <w:sz w:val="24"/>
          <w:szCs w:val="24"/>
        </w:rPr>
        <w:pPrChange w:id="1335" w:author="Raymond Castellino" w:date="2015-11-06T12:01:00Z">
          <w:pPr>
            <w:pStyle w:val="Default"/>
            <w:ind w:left="1080" w:right="720"/>
          </w:pPr>
        </w:pPrChange>
      </w:pPr>
      <w:del w:id="1336" w:author="Raymond Castellino" w:date="2015-11-06T12:22:00Z">
        <w:r w:rsidDel="00862433">
          <w:rPr>
            <w:rFonts w:ascii="Times New Roman"/>
            <w:sz w:val="24"/>
            <w:szCs w:val="24"/>
          </w:rPr>
          <w:delText>Days 3 and 4 are the longest days. We usually finish between 8:30 and 11 PM.</w:delText>
        </w:r>
      </w:del>
    </w:p>
    <w:p w:rsidR="00761954" w:rsidRDefault="00761954" w:rsidP="00761954">
      <w:pPr>
        <w:pStyle w:val="Default"/>
        <w:ind w:right="720"/>
        <w:rPr>
          <w:del w:id="1337" w:author="Raymond Castellino" w:date="2015-11-06T12:22:00Z"/>
          <w:rFonts w:ascii="Times New Roman" w:eastAsia="Times New Roman" w:hAnsi="Times New Roman" w:cs="Times New Roman"/>
          <w:sz w:val="24"/>
          <w:szCs w:val="24"/>
        </w:rPr>
        <w:pPrChange w:id="1338" w:author="Raymond Castellino" w:date="2015-11-06T11:58:00Z">
          <w:pPr>
            <w:pStyle w:val="Default"/>
            <w:ind w:left="720" w:right="720"/>
          </w:pPr>
        </w:pPrChange>
      </w:pPr>
    </w:p>
    <w:p w:rsidR="00761954" w:rsidRDefault="008A5D1C" w:rsidP="00761954">
      <w:pPr>
        <w:pStyle w:val="Default"/>
        <w:ind w:right="720"/>
        <w:rPr>
          <w:del w:id="1339" w:author="Raymond Castellino" w:date="2015-11-06T12:22:00Z"/>
          <w:rFonts w:ascii="Times New Roman" w:eastAsia="Times New Roman" w:hAnsi="Times New Roman" w:cs="Times New Roman"/>
          <w:sz w:val="24"/>
          <w:szCs w:val="24"/>
        </w:rPr>
        <w:pPrChange w:id="1340" w:author="Raymond Castellino" w:date="2015-11-06T11:58:00Z">
          <w:pPr>
            <w:pStyle w:val="Default"/>
            <w:ind w:left="720" w:right="720"/>
          </w:pPr>
        </w:pPrChange>
      </w:pPr>
      <w:del w:id="1341" w:author="Raymond Castellino" w:date="2015-11-06T12:22:00Z">
        <w:r w:rsidDel="00862433">
          <w:rPr>
            <w:rFonts w:ascii="Times New Roman"/>
            <w:sz w:val="24"/>
            <w:szCs w:val="24"/>
          </w:rPr>
          <w:delText>Day four follows the same pattern as day three:</w:delText>
        </w:r>
      </w:del>
    </w:p>
    <w:p w:rsidR="00000000" w:rsidRDefault="008A5D1C">
      <w:pPr>
        <w:pStyle w:val="Default"/>
        <w:numPr>
          <w:ilvl w:val="0"/>
          <w:numId w:val="45"/>
          <w:ins w:id="1342" w:author="Unknown"/>
        </w:numPr>
        <w:ind w:right="720"/>
        <w:rPr>
          <w:del w:id="1343" w:author="Raymond Castellino" w:date="2015-11-06T12:22:00Z"/>
          <w:rFonts w:ascii="Times New Roman" w:eastAsia="Times New Roman" w:hAnsi="Times New Roman" w:cs="Times New Roman"/>
          <w:sz w:val="24"/>
          <w:szCs w:val="24"/>
        </w:rPr>
        <w:pPrChange w:id="1344" w:author="Raymond Castellino" w:date="2015-11-06T11:59:00Z">
          <w:pPr>
            <w:pStyle w:val="Default"/>
            <w:numPr>
              <w:numId w:val="49"/>
            </w:numPr>
            <w:ind w:left="720" w:right="720" w:hanging="360"/>
          </w:pPr>
        </w:pPrChange>
      </w:pPr>
      <w:del w:id="1345" w:author="Raymond Castellino" w:date="2015-11-06T12:22:00Z">
        <w:r w:rsidDel="00862433">
          <w:rPr>
            <w:rFonts w:ascii="Times New Roman"/>
            <w:sz w:val="24"/>
            <w:szCs w:val="24"/>
          </w:rPr>
          <w:delText>Orient to the date and place</w:delText>
        </w:r>
      </w:del>
    </w:p>
    <w:p w:rsidR="00761954" w:rsidRDefault="008A5D1C">
      <w:pPr>
        <w:pStyle w:val="Default"/>
        <w:numPr>
          <w:ilvl w:val="0"/>
          <w:numId w:val="45"/>
          <w:ins w:id="1346" w:author="Raymond Castellino" w:date="2015-11-06T12:15:00Z"/>
        </w:numPr>
        <w:ind w:right="720"/>
        <w:rPr>
          <w:del w:id="1347" w:author="Raymond Castellino" w:date="2015-11-06T12:22:00Z"/>
          <w:rFonts w:ascii="Times New Roman" w:eastAsia="Times New Roman" w:hAnsi="Times New Roman" w:cs="Times New Roman"/>
          <w:sz w:val="24"/>
          <w:szCs w:val="24"/>
        </w:rPr>
        <w:pPrChange w:id="1348" w:author="Raymond Castellino" w:date="2015-11-06T11:59:00Z">
          <w:pPr>
            <w:pStyle w:val="Default"/>
            <w:numPr>
              <w:numId w:val="51"/>
            </w:numPr>
            <w:tabs>
              <w:tab w:val="num" w:pos="360"/>
            </w:tabs>
            <w:ind w:right="720"/>
          </w:pPr>
        </w:pPrChange>
      </w:pPr>
      <w:del w:id="1349" w:author="Raymond Castellino" w:date="2015-11-06T12:22:00Z">
        <w:r w:rsidDel="00862433">
          <w:rPr>
            <w:rFonts w:ascii="Times New Roman"/>
            <w:sz w:val="24"/>
            <w:szCs w:val="24"/>
          </w:rPr>
          <w:delText xml:space="preserve">Introduce </w:delText>
        </w:r>
      </w:del>
      <w:del w:id="1350"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51"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000000" w:rsidRDefault="008A5D1C">
      <w:pPr>
        <w:pStyle w:val="Default"/>
        <w:numPr>
          <w:ilvl w:val="0"/>
          <w:numId w:val="45"/>
          <w:ins w:id="1352" w:author="Unknown"/>
        </w:numPr>
        <w:ind w:right="720"/>
        <w:rPr>
          <w:del w:id="1353" w:author="Raymond Castellino" w:date="2015-11-06T12:22:00Z"/>
          <w:rFonts w:ascii="Times New Roman" w:eastAsia="Times New Roman" w:hAnsi="Times New Roman" w:cs="Times New Roman"/>
          <w:sz w:val="24"/>
          <w:szCs w:val="24"/>
        </w:rPr>
        <w:pPrChange w:id="1354" w:author="Raymond Castellino" w:date="2015-11-06T11:59:00Z">
          <w:pPr>
            <w:pStyle w:val="Default"/>
            <w:numPr>
              <w:numId w:val="52"/>
            </w:numPr>
            <w:tabs>
              <w:tab w:val="num" w:pos="360"/>
            </w:tabs>
            <w:ind w:right="720"/>
          </w:pPr>
        </w:pPrChange>
      </w:pPr>
      <w:del w:id="1355"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56" w:author="Unknown"/>
        </w:numPr>
        <w:ind w:right="720"/>
        <w:rPr>
          <w:del w:id="1357" w:author="Raymond Castellino" w:date="2015-11-06T12:22:00Z"/>
          <w:rFonts w:ascii="Times New Roman" w:eastAsia="Times New Roman" w:hAnsi="Times New Roman" w:cs="Times New Roman"/>
          <w:sz w:val="24"/>
          <w:szCs w:val="24"/>
        </w:rPr>
        <w:pPrChange w:id="1358" w:author="Raymond Castellino" w:date="2015-11-06T11:59:00Z">
          <w:pPr>
            <w:pStyle w:val="Default"/>
            <w:numPr>
              <w:numId w:val="53"/>
            </w:numPr>
            <w:tabs>
              <w:tab w:val="num" w:pos="360"/>
            </w:tabs>
            <w:ind w:right="720"/>
          </w:pPr>
        </w:pPrChange>
      </w:pPr>
      <w:del w:id="1359"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45"/>
          <w:ins w:id="1360" w:author="Unknown"/>
        </w:numPr>
        <w:ind w:right="720"/>
        <w:rPr>
          <w:del w:id="1361" w:author="Raymond Castellino" w:date="2015-11-06T12:22:00Z"/>
          <w:rFonts w:ascii="Times New Roman" w:eastAsia="Times New Roman" w:hAnsi="Times New Roman" w:cs="Times New Roman"/>
          <w:sz w:val="24"/>
          <w:szCs w:val="24"/>
        </w:rPr>
        <w:pPrChange w:id="1362" w:author="Raymond Castellino" w:date="2015-11-06T11:59:00Z">
          <w:pPr>
            <w:pStyle w:val="Default"/>
            <w:numPr>
              <w:numId w:val="54"/>
            </w:numPr>
            <w:tabs>
              <w:tab w:val="num" w:pos="360"/>
            </w:tabs>
            <w:ind w:right="720"/>
          </w:pPr>
        </w:pPrChange>
      </w:pPr>
      <w:del w:id="1363" w:author="Raymond Castellino" w:date="2015-11-06T12:22:00Z">
        <w:r w:rsidDel="00862433">
          <w:rPr>
            <w:rFonts w:ascii="Times New Roman"/>
            <w:sz w:val="24"/>
            <w:szCs w:val="24"/>
          </w:rPr>
          <w:delText>Short break</w:delText>
        </w:r>
      </w:del>
    </w:p>
    <w:p w:rsidR="00000000" w:rsidRDefault="008A5D1C">
      <w:pPr>
        <w:pStyle w:val="Default"/>
        <w:numPr>
          <w:ilvl w:val="0"/>
          <w:numId w:val="45"/>
          <w:ins w:id="1364" w:author="Unknown"/>
        </w:numPr>
        <w:ind w:right="720"/>
        <w:rPr>
          <w:del w:id="1365" w:author="Raymond Castellino" w:date="2015-11-06T12:22:00Z"/>
          <w:rFonts w:ascii="Times New Roman" w:eastAsia="Times New Roman" w:hAnsi="Times New Roman" w:cs="Times New Roman"/>
          <w:sz w:val="24"/>
          <w:szCs w:val="24"/>
        </w:rPr>
        <w:pPrChange w:id="1366" w:author="Raymond Castellino" w:date="2015-11-06T11:59:00Z">
          <w:pPr>
            <w:pStyle w:val="Default"/>
            <w:numPr>
              <w:numId w:val="55"/>
            </w:numPr>
            <w:tabs>
              <w:tab w:val="num" w:pos="360"/>
            </w:tabs>
            <w:ind w:right="720"/>
          </w:pPr>
        </w:pPrChange>
      </w:pPr>
      <w:del w:id="1367" w:author="Raymond Castellino" w:date="2015-11-06T12:22:00Z">
        <w:r w:rsidDel="00862433">
          <w:rPr>
            <w:rFonts w:ascii="Times New Roman"/>
            <w:sz w:val="24"/>
            <w:szCs w:val="24"/>
            <w:lang w:val="nl-NL"/>
          </w:rPr>
          <w:delText>Debrief #3Lunch</w:delText>
        </w:r>
      </w:del>
    </w:p>
    <w:p w:rsidR="00000000" w:rsidRDefault="008A5D1C">
      <w:pPr>
        <w:pStyle w:val="Default"/>
        <w:numPr>
          <w:ilvl w:val="0"/>
          <w:numId w:val="45"/>
          <w:ins w:id="1368" w:author="Unknown"/>
        </w:numPr>
        <w:ind w:right="720"/>
        <w:rPr>
          <w:del w:id="1369" w:author="Raymond Castellino" w:date="2015-11-06T12:22:00Z"/>
          <w:rFonts w:ascii="Times New Roman" w:eastAsia="Times New Roman" w:hAnsi="Times New Roman" w:cs="Times New Roman"/>
          <w:sz w:val="24"/>
          <w:szCs w:val="24"/>
        </w:rPr>
        <w:pPrChange w:id="1370" w:author="Raymond Castellino" w:date="2015-11-06T11:59:00Z">
          <w:pPr>
            <w:pStyle w:val="Default"/>
            <w:numPr>
              <w:numId w:val="56"/>
            </w:numPr>
            <w:tabs>
              <w:tab w:val="num" w:pos="360"/>
            </w:tabs>
            <w:ind w:right="720"/>
          </w:pPr>
        </w:pPrChange>
      </w:pPr>
      <w:del w:id="1371" w:author="Raymond Castellino" w:date="2015-11-06T12:22:00Z">
        <w:r w:rsidDel="00862433">
          <w:rPr>
            <w:rFonts w:ascii="Times New Roman"/>
            <w:sz w:val="24"/>
            <w:szCs w:val="24"/>
          </w:rPr>
          <w:delText>Process Session #6</w:delText>
        </w:r>
      </w:del>
    </w:p>
    <w:p w:rsidR="00000000" w:rsidRDefault="008A5D1C">
      <w:pPr>
        <w:pStyle w:val="Default"/>
        <w:numPr>
          <w:ilvl w:val="0"/>
          <w:numId w:val="45"/>
          <w:ins w:id="1372" w:author="Unknown"/>
        </w:numPr>
        <w:ind w:right="720"/>
        <w:rPr>
          <w:del w:id="1373" w:author="Raymond Castellino" w:date="2015-11-06T12:22:00Z"/>
          <w:rFonts w:ascii="Times New Roman" w:eastAsia="Times New Roman" w:hAnsi="Times New Roman" w:cs="Times New Roman"/>
          <w:sz w:val="24"/>
          <w:szCs w:val="24"/>
        </w:rPr>
        <w:pPrChange w:id="1374" w:author="Raymond Castellino" w:date="2015-11-06T11:59:00Z">
          <w:pPr>
            <w:pStyle w:val="Default"/>
            <w:numPr>
              <w:numId w:val="50"/>
            </w:numPr>
            <w:tabs>
              <w:tab w:val="num" w:pos="360"/>
            </w:tabs>
            <w:ind w:right="720"/>
          </w:pPr>
        </w:pPrChange>
      </w:pPr>
      <w:del w:id="1375" w:author="Raymond Castellino" w:date="2015-11-06T12:22:00Z">
        <w:r w:rsidDel="00862433">
          <w:rPr>
            <w:rFonts w:ascii="Times New Roman"/>
            <w:sz w:val="24"/>
            <w:szCs w:val="24"/>
          </w:rPr>
          <w:delText xml:space="preserve">Break 45 min </w:delText>
        </w:r>
      </w:del>
    </w:p>
    <w:p w:rsidR="00000000" w:rsidRDefault="008A5D1C">
      <w:pPr>
        <w:pStyle w:val="Default"/>
        <w:numPr>
          <w:ilvl w:val="0"/>
          <w:numId w:val="45"/>
          <w:ins w:id="1376" w:author="Unknown"/>
        </w:numPr>
        <w:ind w:right="720"/>
        <w:rPr>
          <w:del w:id="1377" w:author="Raymond Castellino" w:date="2015-11-06T12:22:00Z"/>
          <w:rFonts w:ascii="Times New Roman" w:eastAsia="Times New Roman" w:hAnsi="Times New Roman" w:cs="Times New Roman"/>
          <w:sz w:val="24"/>
          <w:szCs w:val="24"/>
        </w:rPr>
        <w:pPrChange w:id="1378" w:author="Raymond Castellino" w:date="2015-11-06T11:59:00Z">
          <w:pPr>
            <w:pStyle w:val="Default"/>
            <w:numPr>
              <w:numId w:val="57"/>
            </w:numPr>
            <w:tabs>
              <w:tab w:val="num" w:pos="360"/>
            </w:tabs>
            <w:ind w:right="720"/>
          </w:pPr>
        </w:pPrChange>
      </w:pPr>
      <w:del w:id="1379" w:author="Raymond Castellino" w:date="2015-11-06T12:22:00Z">
        <w:r w:rsidDel="00862433">
          <w:rPr>
            <w:rFonts w:ascii="Times New Roman"/>
            <w:sz w:val="24"/>
            <w:szCs w:val="24"/>
          </w:rPr>
          <w:delText>Process Session #7</w:delText>
        </w:r>
      </w:del>
    </w:p>
    <w:p w:rsidR="00000000" w:rsidRDefault="008A5D1C">
      <w:pPr>
        <w:pStyle w:val="Default"/>
        <w:numPr>
          <w:ilvl w:val="0"/>
          <w:numId w:val="45"/>
          <w:ins w:id="1380" w:author="Unknown"/>
        </w:numPr>
        <w:tabs>
          <w:tab w:val="num" w:pos="720"/>
        </w:tabs>
        <w:ind w:right="720"/>
        <w:rPr>
          <w:del w:id="1381" w:author="Raymond Castellino" w:date="2015-11-06T12:22:00Z"/>
          <w:rFonts w:ascii="Times New Roman" w:eastAsia="Times New Roman" w:hAnsi="Times New Roman" w:cs="Times New Roman"/>
          <w:sz w:val="24"/>
          <w:szCs w:val="24"/>
        </w:rPr>
        <w:pPrChange w:id="1382" w:author="Raymond Castellino" w:date="2015-11-06T11:59:00Z">
          <w:pPr>
            <w:pStyle w:val="Default"/>
            <w:numPr>
              <w:numId w:val="58"/>
            </w:numPr>
            <w:tabs>
              <w:tab w:val="num" w:pos="360"/>
            </w:tabs>
            <w:ind w:right="720"/>
          </w:pPr>
        </w:pPrChange>
      </w:pPr>
      <w:del w:id="1383" w:author="Raymond Castellino" w:date="2015-11-06T12:22:00Z">
        <w:r w:rsidDel="00862433">
          <w:rPr>
            <w:rFonts w:ascii="Times New Roman"/>
            <w:sz w:val="24"/>
            <w:szCs w:val="24"/>
          </w:rPr>
          <w:delText>Complete for the day</w:delText>
        </w:r>
      </w:del>
    </w:p>
    <w:p w:rsidR="00761954" w:rsidRDefault="008A5D1C" w:rsidP="00761954">
      <w:pPr>
        <w:pStyle w:val="Default"/>
        <w:ind w:right="720"/>
        <w:rPr>
          <w:del w:id="1384" w:author="Raymond Castellino" w:date="2015-11-06T12:22:00Z"/>
          <w:rFonts w:ascii="Times New Roman" w:eastAsia="Times New Roman" w:hAnsi="Times New Roman" w:cs="Times New Roman"/>
          <w:sz w:val="24"/>
          <w:szCs w:val="24"/>
        </w:rPr>
        <w:pPrChange w:id="1385" w:author="Raymond Castellino" w:date="2015-11-06T11:58:00Z">
          <w:pPr>
            <w:pStyle w:val="Default"/>
            <w:ind w:left="720" w:right="720"/>
          </w:pPr>
        </w:pPrChange>
      </w:pPr>
      <w:del w:id="1386"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761954" w:rsidRDefault="008A5D1C" w:rsidP="00761954">
      <w:pPr>
        <w:pStyle w:val="Default"/>
        <w:ind w:right="720"/>
        <w:rPr>
          <w:del w:id="1387" w:author="Raymond Castellino" w:date="2015-11-06T12:22:00Z"/>
          <w:rFonts w:ascii="Times New Roman" w:eastAsia="Times New Roman" w:hAnsi="Times New Roman" w:cs="Times New Roman"/>
          <w:sz w:val="24"/>
          <w:szCs w:val="24"/>
        </w:rPr>
        <w:pPrChange w:id="1388" w:author="Raymond Castellino" w:date="2015-11-06T11:58:00Z">
          <w:pPr>
            <w:pStyle w:val="Default"/>
            <w:ind w:left="720" w:right="720"/>
          </w:pPr>
        </w:pPrChange>
      </w:pPr>
      <w:del w:id="1389" w:author="Raymond Castellino" w:date="2015-11-06T12:22:00Z">
        <w:r w:rsidDel="00862433">
          <w:rPr>
            <w:rFonts w:ascii="Times New Roman"/>
            <w:sz w:val="24"/>
            <w:szCs w:val="24"/>
          </w:rPr>
          <w:delText>Day five:</w:delText>
        </w:r>
      </w:del>
    </w:p>
    <w:p w:rsidR="00761954" w:rsidRDefault="008A5D1C" w:rsidP="00761954">
      <w:pPr>
        <w:pStyle w:val="Default"/>
        <w:numPr>
          <w:ilvl w:val="0"/>
          <w:numId w:val="28"/>
          <w:numberingChange w:id="1390" w:author="Raymond Castellino" w:date="2015-11-06T08:48:00Z" w:original="•"/>
        </w:numPr>
        <w:tabs>
          <w:tab w:val="clear" w:pos="1440"/>
          <w:tab w:val="num" w:pos="720"/>
        </w:tabs>
        <w:ind w:left="1080" w:right="720"/>
        <w:rPr>
          <w:del w:id="1391" w:author="Raymond Castellino" w:date="2015-11-06T12:22:00Z"/>
          <w:rFonts w:ascii="Times New Roman" w:eastAsia="Times New Roman" w:hAnsi="Times New Roman" w:cs="Times New Roman"/>
          <w:sz w:val="24"/>
          <w:szCs w:val="24"/>
        </w:rPr>
        <w:pPrChange w:id="1392" w:author="Raymond Castellino" w:date="2015-11-06T12:34:00Z">
          <w:pPr>
            <w:pStyle w:val="Default"/>
            <w:numPr>
              <w:numId w:val="59"/>
            </w:numPr>
            <w:tabs>
              <w:tab w:val="num" w:pos="360"/>
            </w:tabs>
            <w:ind w:right="720"/>
          </w:pPr>
        </w:pPrChange>
      </w:pPr>
      <w:del w:id="1393" w:author="Raymond Castellino" w:date="2015-11-06T12:22:00Z">
        <w:r w:rsidDel="00862433">
          <w:rPr>
            <w:rFonts w:ascii="Times New Roman"/>
            <w:sz w:val="24"/>
            <w:szCs w:val="24"/>
          </w:rPr>
          <w:delText>Orient time, place and the day</w:delText>
        </w:r>
      </w:del>
    </w:p>
    <w:p w:rsidR="00761954" w:rsidRDefault="008A5D1C" w:rsidP="00761954">
      <w:pPr>
        <w:pStyle w:val="Default"/>
        <w:numPr>
          <w:ilvl w:val="0"/>
          <w:numId w:val="29"/>
          <w:numberingChange w:id="1394" w:author="Raymond Castellino" w:date="2015-11-06T08:48:00Z" w:original="•"/>
        </w:numPr>
        <w:tabs>
          <w:tab w:val="clear" w:pos="1440"/>
          <w:tab w:val="num" w:pos="720"/>
        </w:tabs>
        <w:ind w:left="1080" w:right="720"/>
        <w:rPr>
          <w:del w:id="1395" w:author="Raymond Castellino" w:date="2015-11-06T12:22:00Z"/>
          <w:rFonts w:ascii="Times New Roman" w:eastAsia="Times New Roman" w:hAnsi="Times New Roman" w:cs="Times New Roman"/>
          <w:sz w:val="24"/>
          <w:szCs w:val="24"/>
        </w:rPr>
        <w:pPrChange w:id="1396" w:author="Raymond Castellino" w:date="2015-11-06T12:34:00Z">
          <w:pPr>
            <w:pStyle w:val="Default"/>
            <w:numPr>
              <w:numId w:val="60"/>
            </w:numPr>
            <w:tabs>
              <w:tab w:val="num" w:pos="360"/>
            </w:tabs>
            <w:ind w:right="720"/>
          </w:pPr>
        </w:pPrChange>
      </w:pPr>
      <w:del w:id="1397" w:author="Raymond Castellino" w:date="2015-11-06T12:22:00Z">
        <w:r w:rsidDel="00862433">
          <w:rPr>
            <w:rFonts w:ascii="Times New Roman"/>
            <w:sz w:val="24"/>
            <w:szCs w:val="24"/>
            <w:lang w:val="pt-PT"/>
          </w:rPr>
          <w:delText>Check ins</w:delText>
        </w:r>
      </w:del>
    </w:p>
    <w:p w:rsidR="00761954" w:rsidRDefault="008A5D1C" w:rsidP="00761954">
      <w:pPr>
        <w:pStyle w:val="Default"/>
        <w:numPr>
          <w:ilvl w:val="0"/>
          <w:numId w:val="30"/>
          <w:numberingChange w:id="1398" w:author="Raymond Castellino" w:date="2015-11-06T08:48:00Z" w:original="•"/>
        </w:numPr>
        <w:tabs>
          <w:tab w:val="clear" w:pos="1440"/>
          <w:tab w:val="num" w:pos="720"/>
        </w:tabs>
        <w:ind w:left="1080" w:right="720"/>
        <w:rPr>
          <w:del w:id="1399" w:author="Raymond Castellino" w:date="2015-11-06T12:22:00Z"/>
          <w:rFonts w:ascii="Times New Roman" w:eastAsia="Times New Roman" w:hAnsi="Times New Roman" w:cs="Times New Roman"/>
          <w:sz w:val="24"/>
          <w:szCs w:val="24"/>
        </w:rPr>
        <w:pPrChange w:id="1400" w:author="Raymond Castellino" w:date="2015-11-06T12:34:00Z">
          <w:pPr>
            <w:pStyle w:val="Default"/>
            <w:numPr>
              <w:numId w:val="61"/>
            </w:numPr>
            <w:tabs>
              <w:tab w:val="num" w:pos="360"/>
            </w:tabs>
            <w:ind w:right="720"/>
          </w:pPr>
        </w:pPrChange>
      </w:pPr>
      <w:del w:id="1401" w:author="Raymond Castellino" w:date="2015-11-06T12:22:00Z">
        <w:r w:rsidDel="00862433">
          <w:rPr>
            <w:rFonts w:ascii="Times New Roman"/>
            <w:sz w:val="24"/>
            <w:szCs w:val="24"/>
          </w:rPr>
          <w:delText>Short Break</w:delText>
        </w:r>
      </w:del>
    </w:p>
    <w:p w:rsidR="00761954" w:rsidRDefault="008A5D1C" w:rsidP="00761954">
      <w:pPr>
        <w:pStyle w:val="Default"/>
        <w:numPr>
          <w:ilvl w:val="0"/>
          <w:numId w:val="31"/>
          <w:numberingChange w:id="1402" w:author="Raymond Castellino" w:date="2015-11-06T08:48:00Z" w:original="•"/>
        </w:numPr>
        <w:tabs>
          <w:tab w:val="clear" w:pos="1440"/>
          <w:tab w:val="num" w:pos="720"/>
        </w:tabs>
        <w:ind w:left="1080" w:right="720"/>
        <w:rPr>
          <w:del w:id="1403" w:author="Raymond Castellino" w:date="2015-11-06T12:22:00Z"/>
          <w:rFonts w:ascii="Times New Roman" w:eastAsia="Times New Roman" w:hAnsi="Times New Roman" w:cs="Times New Roman"/>
          <w:sz w:val="24"/>
          <w:szCs w:val="24"/>
        </w:rPr>
        <w:pPrChange w:id="1404" w:author="Raymond Castellino" w:date="2015-11-06T12:34:00Z">
          <w:pPr>
            <w:pStyle w:val="Default"/>
            <w:numPr>
              <w:numId w:val="62"/>
            </w:numPr>
            <w:tabs>
              <w:tab w:val="num" w:pos="360"/>
            </w:tabs>
            <w:ind w:right="720"/>
          </w:pPr>
        </w:pPrChange>
      </w:pPr>
      <w:del w:id="1405" w:author="Raymond Castellino" w:date="2015-11-06T12:22:00Z">
        <w:r w:rsidDel="00862433">
          <w:rPr>
            <w:rFonts w:ascii="Times New Roman"/>
            <w:sz w:val="24"/>
            <w:szCs w:val="24"/>
            <w:lang w:val="nl-NL"/>
          </w:rPr>
          <w:delText>Debrief #6</w:delText>
        </w:r>
      </w:del>
    </w:p>
    <w:p w:rsidR="00761954" w:rsidRDefault="008A5D1C" w:rsidP="00761954">
      <w:pPr>
        <w:pStyle w:val="Default"/>
        <w:numPr>
          <w:ilvl w:val="0"/>
          <w:numId w:val="32"/>
          <w:numberingChange w:id="1406" w:author="Raymond Castellino" w:date="2015-11-06T08:48:00Z" w:original="•"/>
        </w:numPr>
        <w:tabs>
          <w:tab w:val="clear" w:pos="1440"/>
          <w:tab w:val="num" w:pos="720"/>
        </w:tabs>
        <w:ind w:left="1080" w:right="720"/>
        <w:rPr>
          <w:del w:id="1407" w:author="Raymond Castellino" w:date="2015-11-06T12:22:00Z"/>
          <w:rFonts w:ascii="Times New Roman" w:eastAsia="Times New Roman" w:hAnsi="Times New Roman" w:cs="Times New Roman"/>
          <w:sz w:val="24"/>
          <w:szCs w:val="24"/>
        </w:rPr>
        <w:pPrChange w:id="1408" w:author="Raymond Castellino" w:date="2015-11-06T12:34:00Z">
          <w:pPr>
            <w:pStyle w:val="Default"/>
            <w:numPr>
              <w:numId w:val="63"/>
            </w:numPr>
            <w:tabs>
              <w:tab w:val="num" w:pos="360"/>
            </w:tabs>
            <w:ind w:right="720"/>
          </w:pPr>
        </w:pPrChange>
      </w:pPr>
      <w:del w:id="1409" w:author="Raymond Castellino" w:date="2015-11-06T12:22:00Z">
        <w:r w:rsidDel="00862433">
          <w:rPr>
            <w:rFonts w:ascii="Times New Roman"/>
            <w:sz w:val="24"/>
            <w:szCs w:val="24"/>
          </w:rPr>
          <w:delText>Break</w:delText>
        </w:r>
      </w:del>
    </w:p>
    <w:p w:rsidR="00761954" w:rsidRDefault="008A5D1C" w:rsidP="00761954">
      <w:pPr>
        <w:pStyle w:val="Default"/>
        <w:numPr>
          <w:ilvl w:val="0"/>
          <w:numId w:val="33"/>
          <w:numberingChange w:id="1410" w:author="Raymond Castellino" w:date="2015-11-06T08:48:00Z" w:original="•"/>
        </w:numPr>
        <w:tabs>
          <w:tab w:val="clear" w:pos="1440"/>
          <w:tab w:val="num" w:pos="720"/>
        </w:tabs>
        <w:ind w:left="1080" w:right="720"/>
        <w:rPr>
          <w:del w:id="1411" w:author="Raymond Castellino" w:date="2015-11-06T12:22:00Z"/>
          <w:rFonts w:ascii="Times New Roman" w:eastAsia="Times New Roman" w:hAnsi="Times New Roman" w:cs="Times New Roman"/>
          <w:sz w:val="24"/>
          <w:szCs w:val="24"/>
        </w:rPr>
        <w:pPrChange w:id="1412" w:author="Raymond Castellino" w:date="2015-11-06T12:34:00Z">
          <w:pPr>
            <w:pStyle w:val="Default"/>
            <w:numPr>
              <w:numId w:val="64"/>
            </w:numPr>
            <w:tabs>
              <w:tab w:val="num" w:pos="360"/>
            </w:tabs>
            <w:ind w:right="720"/>
          </w:pPr>
        </w:pPrChange>
      </w:pPr>
      <w:del w:id="1413" w:author="Raymond Castellino" w:date="2015-11-06T12:22:00Z">
        <w:r w:rsidDel="00862433">
          <w:rPr>
            <w:rFonts w:ascii="Times New Roman"/>
            <w:sz w:val="24"/>
            <w:szCs w:val="24"/>
            <w:lang w:val="nl-NL"/>
          </w:rPr>
          <w:delText>Debrief #7</w:delText>
        </w:r>
      </w:del>
    </w:p>
    <w:p w:rsidR="00761954" w:rsidRDefault="008A5D1C" w:rsidP="00761954">
      <w:pPr>
        <w:pStyle w:val="Default"/>
        <w:numPr>
          <w:ilvl w:val="0"/>
          <w:numId w:val="34"/>
          <w:numberingChange w:id="1414" w:author="Raymond Castellino" w:date="2015-11-06T08:48:00Z" w:original="•"/>
        </w:numPr>
        <w:tabs>
          <w:tab w:val="clear" w:pos="1440"/>
          <w:tab w:val="num" w:pos="720"/>
        </w:tabs>
        <w:ind w:left="1080" w:right="720"/>
        <w:rPr>
          <w:del w:id="1415" w:author="Raymond Castellino" w:date="2015-11-06T12:22:00Z"/>
          <w:rFonts w:ascii="Times New Roman" w:eastAsia="Times New Roman" w:hAnsi="Times New Roman" w:cs="Times New Roman"/>
          <w:sz w:val="24"/>
          <w:szCs w:val="24"/>
        </w:rPr>
        <w:pPrChange w:id="1416" w:author="Raymond Castellino" w:date="2015-11-06T12:34:00Z">
          <w:pPr>
            <w:pStyle w:val="Default"/>
            <w:numPr>
              <w:numId w:val="65"/>
            </w:numPr>
            <w:tabs>
              <w:tab w:val="num" w:pos="360"/>
            </w:tabs>
            <w:ind w:right="720"/>
          </w:pPr>
        </w:pPrChange>
      </w:pPr>
      <w:del w:id="1417" w:author="Raymond Castellino" w:date="2015-11-06T12:22:00Z">
        <w:r w:rsidDel="00862433">
          <w:rPr>
            <w:rFonts w:ascii="Times New Roman"/>
            <w:sz w:val="24"/>
            <w:szCs w:val="24"/>
          </w:rPr>
          <w:delText>Break</w:delText>
        </w:r>
      </w:del>
    </w:p>
    <w:p w:rsidR="00761954" w:rsidRDefault="008A5D1C" w:rsidP="00761954">
      <w:pPr>
        <w:pStyle w:val="Default"/>
        <w:numPr>
          <w:ilvl w:val="0"/>
          <w:numId w:val="35"/>
          <w:numberingChange w:id="1418" w:author="Raymond Castellino" w:date="2015-11-06T08:48:00Z" w:original="•"/>
        </w:numPr>
        <w:tabs>
          <w:tab w:val="clear" w:pos="1440"/>
          <w:tab w:val="num" w:pos="720"/>
        </w:tabs>
        <w:ind w:left="1080" w:right="720"/>
        <w:rPr>
          <w:del w:id="1419" w:author="Raymond Castellino" w:date="2015-11-06T12:22:00Z"/>
          <w:rFonts w:ascii="Times New Roman" w:eastAsia="Times New Roman" w:hAnsi="Times New Roman" w:cs="Times New Roman"/>
          <w:sz w:val="24"/>
          <w:szCs w:val="24"/>
        </w:rPr>
        <w:pPrChange w:id="1420" w:author="Raymond Castellino" w:date="2015-11-06T12:34:00Z">
          <w:pPr>
            <w:pStyle w:val="Default"/>
            <w:numPr>
              <w:numId w:val="66"/>
            </w:numPr>
            <w:tabs>
              <w:tab w:val="num" w:pos="360"/>
            </w:tabs>
            <w:ind w:right="720"/>
          </w:pPr>
        </w:pPrChange>
      </w:pPr>
      <w:del w:id="1421" w:author="Raymond Castellino" w:date="2015-11-06T12:22:00Z">
        <w:r w:rsidDel="00862433">
          <w:rPr>
            <w:rFonts w:ascii="Times New Roman"/>
            <w:sz w:val="24"/>
            <w:szCs w:val="24"/>
          </w:rPr>
          <w:delText>Going home and bridging talk</w:delText>
        </w:r>
      </w:del>
    </w:p>
    <w:p w:rsidR="00761954" w:rsidRDefault="008A5D1C" w:rsidP="00761954">
      <w:pPr>
        <w:pStyle w:val="Default"/>
        <w:numPr>
          <w:ilvl w:val="0"/>
          <w:numId w:val="36"/>
          <w:numberingChange w:id="1422" w:author="Raymond Castellino" w:date="2015-11-06T08:48:00Z" w:original="•"/>
        </w:numPr>
        <w:tabs>
          <w:tab w:val="clear" w:pos="1440"/>
          <w:tab w:val="num" w:pos="720"/>
        </w:tabs>
        <w:ind w:left="1080" w:right="720"/>
        <w:rPr>
          <w:del w:id="1423" w:author="Raymond Castellino" w:date="2015-11-06T12:22:00Z"/>
          <w:rFonts w:ascii="Times New Roman" w:eastAsia="Times New Roman" w:hAnsi="Times New Roman" w:cs="Times New Roman"/>
          <w:sz w:val="24"/>
          <w:szCs w:val="24"/>
        </w:rPr>
        <w:pPrChange w:id="1424" w:author="Raymond Castellino" w:date="2015-11-06T12:34:00Z">
          <w:pPr>
            <w:pStyle w:val="Default"/>
            <w:numPr>
              <w:numId w:val="67"/>
            </w:numPr>
            <w:tabs>
              <w:tab w:val="num" w:pos="360"/>
            </w:tabs>
            <w:ind w:right="720"/>
          </w:pPr>
        </w:pPrChange>
      </w:pPr>
      <w:del w:id="1425" w:author="Raymond Castellino" w:date="2015-11-06T12:22:00Z">
        <w:r w:rsidDel="00862433">
          <w:rPr>
            <w:rFonts w:ascii="Times New Roman"/>
            <w:sz w:val="24"/>
            <w:szCs w:val="24"/>
          </w:rPr>
          <w:delText>Closure</w:delText>
        </w:r>
      </w:del>
    </w:p>
    <w:p w:rsidR="00761954" w:rsidRDefault="008A5D1C" w:rsidP="00761954">
      <w:pPr>
        <w:pStyle w:val="Default"/>
        <w:ind w:left="360" w:right="720"/>
        <w:rPr>
          <w:del w:id="1426" w:author="Raymond Castellino" w:date="2015-11-06T12:22:00Z"/>
          <w:rFonts w:ascii="Times New Roman" w:eastAsia="Times New Roman" w:hAnsi="Times New Roman" w:cs="Times New Roman"/>
          <w:sz w:val="24"/>
          <w:szCs w:val="24"/>
        </w:rPr>
        <w:pPrChange w:id="1427" w:author="Raymond Castellino" w:date="2015-11-06T11:58:00Z">
          <w:pPr>
            <w:pStyle w:val="Default"/>
            <w:ind w:left="1080" w:right="720"/>
          </w:pPr>
        </w:pPrChange>
      </w:pPr>
      <w:del w:id="1428"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29"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30" w:author="Raymond Castellino" w:date="2015-11-06T12:02:00Z">
        <w:r w:rsidDel="00BD5EBA">
          <w:rPr>
            <w:rFonts w:ascii="Times New Roman"/>
            <w:sz w:val="24"/>
            <w:szCs w:val="24"/>
          </w:rPr>
          <w:delText xml:space="preserve">process </w:delText>
        </w:r>
      </w:del>
      <w:ins w:id="1431" w:author="Raymond Castellino" w:date="2015-11-06T12:02:00Z">
        <w:r w:rsidR="00BD5EBA">
          <w:rPr>
            <w:rFonts w:ascii="Times New Roman"/>
            <w:sz w:val="24"/>
            <w:szCs w:val="24"/>
          </w:rPr>
          <w:t xml:space="preserve">WS </w:t>
        </w:r>
      </w:ins>
      <w:r>
        <w:rPr>
          <w:rFonts w:ascii="Times New Roman"/>
          <w:sz w:val="24"/>
          <w:szCs w:val="24"/>
        </w:rPr>
        <w:t xml:space="preserve">workshops. </w:t>
      </w:r>
      <w:del w:id="1432"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33"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34"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35"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36" w:author="Raymond Castellino" w:date="2015-11-06T12:06:00Z">
        <w:r w:rsidDel="00BD5EBA">
          <w:rPr>
            <w:rFonts w:ascii="Times New Roman"/>
            <w:sz w:val="24"/>
            <w:szCs w:val="24"/>
          </w:rPr>
          <w:delText xml:space="preserve">two or </w:delText>
        </w:r>
      </w:del>
      <w:r>
        <w:rPr>
          <w:rFonts w:ascii="Times New Roman"/>
          <w:sz w:val="24"/>
          <w:szCs w:val="24"/>
        </w:rPr>
        <w:t>three</w:t>
      </w:r>
      <w:ins w:id="1437"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38" w:author="Raymond Castellino" w:date="2015-11-06T12:06:00Z">
        <w:r w:rsidDel="00BD5EBA">
          <w:rPr>
            <w:rFonts w:ascii="Times New Roman"/>
            <w:sz w:val="24"/>
            <w:szCs w:val="24"/>
          </w:rPr>
          <w:delText>three to four</w:delText>
        </w:r>
      </w:del>
      <w:ins w:id="1439"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40" w:author="Raymond Castellino" w:date="2015-11-06T12:06:00Z">
        <w:r w:rsidDel="00BD5EBA">
          <w:rPr>
            <w:rFonts w:ascii="Times New Roman"/>
            <w:sz w:val="24"/>
            <w:szCs w:val="24"/>
          </w:rPr>
          <w:delText xml:space="preserve">process </w:delText>
        </w:r>
      </w:del>
      <w:ins w:id="1441"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42" w:author="Raymond Castellino" w:date="2015-11-06T12:06:00Z">
        <w:r w:rsidDel="00BD5EBA">
          <w:rPr>
            <w:rFonts w:ascii="Times New Roman"/>
            <w:sz w:val="24"/>
            <w:szCs w:val="24"/>
          </w:rPr>
          <w:delText xml:space="preserve">process </w:delText>
        </w:r>
      </w:del>
      <w:ins w:id="1443"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44"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45"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46" w:author="Raymond Castellino" w:date="2015-11-06T12:07:00Z">
        <w:r w:rsidR="00EE2B7A">
          <w:rPr>
            <w:rFonts w:ascii="Times New Roman"/>
            <w:sz w:val="24"/>
            <w:szCs w:val="24"/>
          </w:rPr>
          <w:t>c</w:t>
        </w:r>
      </w:ins>
      <w:del w:id="1447"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48" w:author="Raymond Castellino" w:date="2015-11-06T12:08:00Z">
        <w:r w:rsidDel="00EE2B7A">
          <w:rPr>
            <w:rFonts w:ascii="Times New Roman"/>
            <w:sz w:val="24"/>
            <w:szCs w:val="24"/>
          </w:rPr>
          <w:delText xml:space="preserve">February 2015 and </w:delText>
        </w:r>
      </w:del>
      <w:del w:id="1449" w:author="Raymond Castellino" w:date="2015-11-06T12:07:00Z">
        <w:r w:rsidDel="00EE2B7A">
          <w:rPr>
            <w:rFonts w:ascii="Times New Roman"/>
            <w:sz w:val="24"/>
            <w:szCs w:val="24"/>
          </w:rPr>
          <w:delText xml:space="preserve">October </w:delText>
        </w:r>
      </w:del>
      <w:ins w:id="1450" w:author="Raymond Castellino" w:date="2015-11-06T12:07:00Z">
        <w:r w:rsidR="00EE2B7A">
          <w:rPr>
            <w:rFonts w:ascii="Times New Roman"/>
            <w:sz w:val="24"/>
            <w:szCs w:val="24"/>
          </w:rPr>
          <w:t>November</w:t>
        </w:r>
      </w:ins>
      <w:ins w:id="1451" w:author="Raymond Castellino" w:date="2015-11-06T12:08:00Z">
        <w:r w:rsidR="00EE2B7A">
          <w:rPr>
            <w:rFonts w:ascii="Times New Roman"/>
            <w:sz w:val="24"/>
            <w:szCs w:val="24"/>
          </w:rPr>
          <w:t>,</w:t>
        </w:r>
      </w:ins>
      <w:ins w:id="1452"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761954">
      <w:fldChar w:fldCharType="begin"/>
    </w:r>
    <w:r>
      <w:instrText xml:space="preserve"> PAGE </w:instrText>
    </w:r>
    <w:r w:rsidR="00761954">
      <w:fldChar w:fldCharType="separate"/>
    </w:r>
    <w:r w:rsidR="0075762B">
      <w:rPr>
        <w:noProof/>
      </w:rPr>
      <w:t>27</w:t>
    </w:r>
    <w:r w:rsidR="00761954">
      <w:fldChar w:fldCharType="end"/>
    </w:r>
    <w:r>
      <w:t xml:space="preserve"> of </w:t>
    </w:r>
    <w:r w:rsidR="00761954">
      <w:fldChar w:fldCharType="begin"/>
    </w:r>
    <w:r>
      <w:instrText xml:space="preserve"> NUMPAGES </w:instrText>
    </w:r>
    <w:r w:rsidR="00761954">
      <w:fldChar w:fldCharType="separate"/>
    </w:r>
    <w:r w:rsidR="0075762B">
      <w:rPr>
        <w:noProof/>
      </w:rPr>
      <w:t>46</w:t>
    </w:r>
    <w:r w:rsidR="00761954">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2409FC"/>
    <w:rsid w:val="002F0A5E"/>
    <w:rsid w:val="002F1290"/>
    <w:rsid w:val="00301D4B"/>
    <w:rsid w:val="00314C2E"/>
    <w:rsid w:val="00394DDD"/>
    <w:rsid w:val="003C6CBA"/>
    <w:rsid w:val="00440B33"/>
    <w:rsid w:val="00445CE4"/>
    <w:rsid w:val="00494248"/>
    <w:rsid w:val="004C7AFB"/>
    <w:rsid w:val="004F6876"/>
    <w:rsid w:val="0055440F"/>
    <w:rsid w:val="005737A2"/>
    <w:rsid w:val="00622C29"/>
    <w:rsid w:val="0068684E"/>
    <w:rsid w:val="006B01B0"/>
    <w:rsid w:val="006F0C29"/>
    <w:rsid w:val="00746F55"/>
    <w:rsid w:val="0075762B"/>
    <w:rsid w:val="00761954"/>
    <w:rsid w:val="00785B0C"/>
    <w:rsid w:val="00850EAA"/>
    <w:rsid w:val="00862433"/>
    <w:rsid w:val="008A5D1C"/>
    <w:rsid w:val="00974D87"/>
    <w:rsid w:val="00A431B2"/>
    <w:rsid w:val="00A4437E"/>
    <w:rsid w:val="00AB0B6C"/>
    <w:rsid w:val="00B71A27"/>
    <w:rsid w:val="00BD1F5B"/>
    <w:rsid w:val="00BD5EBA"/>
    <w:rsid w:val="00C1473C"/>
    <w:rsid w:val="00DC5EF1"/>
    <w:rsid w:val="00E03BA3"/>
    <w:rsid w:val="00E9353D"/>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16592</Words>
  <Characters>94578</Characters>
  <Application>Microsoft Macintosh Word</Application>
  <DocSecurity>0</DocSecurity>
  <Lines>788</Lines>
  <Paragraphs>189</Paragraphs>
  <ScaleCrop>false</ScaleCrop>
  <LinksUpToDate>false</LinksUpToDate>
  <CharactersWithSpaces>116148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2015-11-06T21:25:00Z</dcterms:created>
  <dcterms:modified xsi:type="dcterms:W3CDTF">2015-11-06T21:25:00Z</dcterms:modified>
</cp:coreProperties>
</file>